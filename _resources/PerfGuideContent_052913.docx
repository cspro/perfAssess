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08B" w:rsidRPr="00E120BD" w:rsidRDefault="00093BE8" w:rsidP="00432CF8">
      <w:pPr>
        <w:pStyle w:val="Heading1"/>
        <w:rPr>
          <w:rFonts w:ascii="Verdana" w:hAnsi="Verdana"/>
          <w:sz w:val="20"/>
          <w:szCs w:val="20"/>
        </w:rPr>
      </w:pPr>
      <w:r w:rsidRPr="00E120BD">
        <w:rPr>
          <w:rFonts w:ascii="Verdana" w:hAnsi="Verdana"/>
          <w:sz w:val="20"/>
          <w:szCs w:val="20"/>
        </w:rPr>
        <w:t>00</w:t>
      </w:r>
      <w:r w:rsidR="00A07477" w:rsidRPr="00E120BD">
        <w:rPr>
          <w:rFonts w:ascii="Verdana" w:hAnsi="Verdana"/>
          <w:sz w:val="20"/>
          <w:szCs w:val="20"/>
        </w:rPr>
        <w:t xml:space="preserve"> </w:t>
      </w:r>
      <w:r w:rsidR="0028308B" w:rsidRPr="00E120BD">
        <w:rPr>
          <w:rFonts w:ascii="Verdana" w:hAnsi="Verdana"/>
          <w:sz w:val="20"/>
          <w:szCs w:val="20"/>
        </w:rPr>
        <w:t>Intro</w:t>
      </w:r>
      <w:r w:rsidR="00A07477" w:rsidRPr="00E120BD">
        <w:rPr>
          <w:rFonts w:ascii="Verdana" w:hAnsi="Verdana"/>
          <w:sz w:val="20"/>
          <w:szCs w:val="20"/>
        </w:rPr>
        <w:t xml:space="preserve"> Page</w:t>
      </w:r>
    </w:p>
    <w:tbl>
      <w:tblPr>
        <w:tblStyle w:val="TableGrid"/>
        <w:tblW w:w="0" w:type="auto"/>
        <w:tblLook w:val="00BF"/>
      </w:tblPr>
      <w:tblGrid>
        <w:gridCol w:w="1548"/>
        <w:gridCol w:w="7308"/>
      </w:tblGrid>
      <w:tr w:rsidR="0028308B" w:rsidRPr="00E120BD">
        <w:tc>
          <w:tcPr>
            <w:tcW w:w="1548" w:type="dxa"/>
            <w:shd w:val="clear" w:color="auto" w:fill="F2DBDB" w:themeFill="accent2" w:themeFillTint="33"/>
          </w:tcPr>
          <w:p w:rsidR="0028308B" w:rsidRPr="00E120BD" w:rsidRDefault="0028308B" w:rsidP="0028308B">
            <w:pPr>
              <w:rPr>
                <w:rFonts w:ascii="Verdana" w:hAnsi="Verdana"/>
                <w:sz w:val="20"/>
                <w:szCs w:val="20"/>
              </w:rPr>
            </w:pPr>
            <w:r w:rsidRPr="00E120BD">
              <w:rPr>
                <w:rFonts w:ascii="Verdana" w:hAnsi="Verdana"/>
                <w:sz w:val="20"/>
                <w:szCs w:val="20"/>
              </w:rPr>
              <w:t>Page Title in Header</w:t>
            </w:r>
          </w:p>
        </w:tc>
        <w:tc>
          <w:tcPr>
            <w:tcW w:w="7308" w:type="dxa"/>
          </w:tcPr>
          <w:p w:rsidR="0028308B" w:rsidRPr="00E120BD" w:rsidRDefault="001914F3" w:rsidP="0028308B">
            <w:pPr>
              <w:rPr>
                <w:rFonts w:ascii="Verdana" w:hAnsi="Verdana"/>
                <w:sz w:val="20"/>
                <w:szCs w:val="20"/>
              </w:rPr>
            </w:pPr>
            <w:r w:rsidRPr="00E120BD">
              <w:rPr>
                <w:rFonts w:ascii="Verdana" w:hAnsi="Verdana"/>
                <w:sz w:val="20"/>
                <w:szCs w:val="20"/>
              </w:rPr>
              <w:t>Assessments for a Changing Education Landscape</w:t>
            </w:r>
          </w:p>
        </w:tc>
      </w:tr>
      <w:tr w:rsidR="0028308B" w:rsidRPr="00E120BD">
        <w:tc>
          <w:tcPr>
            <w:tcW w:w="1548" w:type="dxa"/>
            <w:shd w:val="clear" w:color="auto" w:fill="F2DBDB" w:themeFill="accent2" w:themeFillTint="33"/>
          </w:tcPr>
          <w:p w:rsidR="0028308B" w:rsidRPr="00E120BD" w:rsidRDefault="0028308B" w:rsidP="0028308B">
            <w:pPr>
              <w:rPr>
                <w:rFonts w:ascii="Verdana" w:hAnsi="Verdana"/>
                <w:sz w:val="20"/>
                <w:szCs w:val="20"/>
              </w:rPr>
            </w:pPr>
            <w:r w:rsidRPr="00E120BD">
              <w:rPr>
                <w:rFonts w:ascii="Verdana" w:hAnsi="Verdana"/>
                <w:sz w:val="20"/>
                <w:szCs w:val="20"/>
              </w:rPr>
              <w:t>Header Text</w:t>
            </w:r>
          </w:p>
        </w:tc>
        <w:tc>
          <w:tcPr>
            <w:tcW w:w="7308" w:type="dxa"/>
          </w:tcPr>
          <w:p w:rsidR="0028308B" w:rsidRPr="00E120BD" w:rsidRDefault="005E22B9" w:rsidP="0028308B">
            <w:pPr>
              <w:rPr>
                <w:rFonts w:ascii="Verdana" w:hAnsi="Verdana"/>
                <w:sz w:val="20"/>
                <w:szCs w:val="20"/>
              </w:rPr>
            </w:pPr>
            <w:ins w:id="0" w:author="Ashley Peterson-DeLuca," w:date="2013-05-30T23:48:00Z">
              <w:r>
                <w:rPr>
                  <w:rFonts w:ascii="Verdana" w:hAnsi="Verdana"/>
                  <w:sz w:val="20"/>
                  <w:szCs w:val="20"/>
                </w:rPr>
                <w:t>21</w:t>
              </w:r>
              <w:r w:rsidRPr="005E22B9">
                <w:rPr>
                  <w:rFonts w:ascii="Verdana" w:hAnsi="Verdana"/>
                  <w:sz w:val="20"/>
                  <w:szCs w:val="20"/>
                  <w:vertAlign w:val="superscript"/>
                  <w:rPrChange w:id="1" w:author="Ashley Peterson-DeLuca," w:date="2013-05-30T23:48:00Z">
                    <w:rPr>
                      <w:rFonts w:ascii="Verdana" w:hAnsi="Verdana"/>
                      <w:sz w:val="20"/>
                      <w:szCs w:val="20"/>
                    </w:rPr>
                  </w:rPrChange>
                </w:rPr>
                <w:t>st</w:t>
              </w:r>
              <w:r>
                <w:rPr>
                  <w:rFonts w:ascii="Verdana" w:hAnsi="Verdana"/>
                  <w:sz w:val="20"/>
                  <w:szCs w:val="20"/>
                </w:rPr>
                <w:t xml:space="preserve"> </w:t>
              </w:r>
            </w:ins>
            <w:del w:id="2" w:author="Ashley Peterson-DeLuca," w:date="2013-05-30T23:48:00Z">
              <w:r w:rsidR="0028308B" w:rsidRPr="00E120BD" w:rsidDel="005E22B9">
                <w:rPr>
                  <w:rFonts w:ascii="Verdana" w:hAnsi="Verdana"/>
                  <w:sz w:val="20"/>
                  <w:szCs w:val="20"/>
                </w:rPr>
                <w:delText>With a new common set of more rigorous academic standards and a focus on 21</w:delText>
              </w:r>
              <w:r w:rsidR="0028308B" w:rsidRPr="00E120BD" w:rsidDel="005E22B9">
                <w:rPr>
                  <w:rFonts w:ascii="Verdana" w:hAnsi="Verdana"/>
                  <w:sz w:val="20"/>
                  <w:szCs w:val="20"/>
                  <w:vertAlign w:val="superscript"/>
                </w:rPr>
                <w:delText>st</w:delText>
              </w:r>
              <w:r w:rsidR="0028308B" w:rsidRPr="00E120BD" w:rsidDel="005E22B9">
                <w:rPr>
                  <w:rFonts w:ascii="Verdana" w:hAnsi="Verdana"/>
                  <w:sz w:val="20"/>
                  <w:szCs w:val="20"/>
                </w:rPr>
                <w:delText xml:space="preserve"> century skills, e</w:delText>
              </w:r>
              <w:r w:rsidR="00372D95" w:rsidDel="005E22B9">
                <w:rPr>
                  <w:rFonts w:ascii="Verdana" w:hAnsi="Verdana"/>
                  <w:sz w:val="20"/>
                  <w:szCs w:val="20"/>
                </w:rPr>
                <w:delText xml:space="preserve">21st </w:delText>
              </w:r>
            </w:del>
            <w:r w:rsidR="00372D95">
              <w:rPr>
                <w:rFonts w:ascii="Verdana" w:hAnsi="Verdana"/>
                <w:sz w:val="20"/>
                <w:szCs w:val="20"/>
              </w:rPr>
              <w:t>century e</w:t>
            </w:r>
            <w:r w:rsidR="0028308B" w:rsidRPr="00E120BD">
              <w:rPr>
                <w:rFonts w:ascii="Verdana" w:hAnsi="Verdana"/>
                <w:sz w:val="20"/>
                <w:szCs w:val="20"/>
              </w:rPr>
              <w:t xml:space="preserve">ducators and policy makers are no longer just interested in what students know. They want to understand what students can do with what they know. To assess this, many are implementing performance assessments. </w:t>
            </w:r>
          </w:p>
        </w:tc>
      </w:tr>
      <w:tr w:rsidR="0028308B" w:rsidRPr="00E120BD">
        <w:tc>
          <w:tcPr>
            <w:tcW w:w="1548" w:type="dxa"/>
            <w:shd w:val="clear" w:color="auto" w:fill="F2DBDB" w:themeFill="accent2" w:themeFillTint="33"/>
          </w:tcPr>
          <w:p w:rsidR="0028308B" w:rsidRPr="00E120BD" w:rsidRDefault="0028308B" w:rsidP="0028308B">
            <w:pPr>
              <w:rPr>
                <w:rFonts w:ascii="Verdana" w:hAnsi="Verdana"/>
                <w:sz w:val="20"/>
                <w:szCs w:val="20"/>
              </w:rPr>
            </w:pPr>
            <w:r w:rsidRPr="00E120BD">
              <w:rPr>
                <w:rFonts w:ascii="Verdana" w:hAnsi="Verdana"/>
                <w:sz w:val="20"/>
                <w:szCs w:val="20"/>
              </w:rPr>
              <w:t>Body Header</w:t>
            </w:r>
          </w:p>
        </w:tc>
        <w:tc>
          <w:tcPr>
            <w:tcW w:w="7308" w:type="dxa"/>
          </w:tcPr>
          <w:p w:rsidR="0028308B" w:rsidRPr="00E120BD" w:rsidRDefault="0028308B" w:rsidP="00E01D26">
            <w:pPr>
              <w:rPr>
                <w:rFonts w:ascii="Verdana" w:hAnsi="Verdana"/>
                <w:sz w:val="20"/>
                <w:szCs w:val="20"/>
              </w:rPr>
            </w:pPr>
            <w:r w:rsidRPr="00E120BD">
              <w:rPr>
                <w:rFonts w:ascii="Verdana" w:hAnsi="Verdana"/>
                <w:sz w:val="20"/>
                <w:szCs w:val="20"/>
              </w:rPr>
              <w:t xml:space="preserve">But what </w:t>
            </w:r>
            <w:r w:rsidR="00E01D26" w:rsidRPr="00E120BD">
              <w:rPr>
                <w:rFonts w:ascii="Verdana" w:hAnsi="Verdana"/>
                <w:sz w:val="20"/>
                <w:szCs w:val="20"/>
              </w:rPr>
              <w:t>is</w:t>
            </w:r>
            <w:r w:rsidRPr="00E120BD">
              <w:rPr>
                <w:rFonts w:ascii="Verdana" w:hAnsi="Verdana"/>
                <w:sz w:val="20"/>
                <w:szCs w:val="20"/>
              </w:rPr>
              <w:t xml:space="preserve"> “performance assessment” and how is it different from other types of assessments? </w:t>
            </w:r>
          </w:p>
        </w:tc>
      </w:tr>
      <w:tr w:rsidR="0028308B" w:rsidRPr="00E120BD">
        <w:trPr>
          <w:trHeight w:val="2312"/>
        </w:trPr>
        <w:tc>
          <w:tcPr>
            <w:tcW w:w="1548" w:type="dxa"/>
            <w:shd w:val="clear" w:color="auto" w:fill="F2DBDB" w:themeFill="accent2" w:themeFillTint="33"/>
          </w:tcPr>
          <w:p w:rsidR="0028308B" w:rsidRPr="00E120BD" w:rsidRDefault="0028308B" w:rsidP="0028308B">
            <w:pPr>
              <w:rPr>
                <w:rFonts w:ascii="Verdana" w:hAnsi="Verdana"/>
                <w:sz w:val="20"/>
                <w:szCs w:val="20"/>
              </w:rPr>
            </w:pPr>
            <w:r w:rsidRPr="00E120BD">
              <w:rPr>
                <w:rFonts w:ascii="Verdana" w:hAnsi="Verdana"/>
                <w:sz w:val="20"/>
                <w:szCs w:val="20"/>
              </w:rPr>
              <w:t>Body Copy</w:t>
            </w:r>
          </w:p>
        </w:tc>
        <w:tc>
          <w:tcPr>
            <w:tcW w:w="7308" w:type="dxa"/>
          </w:tcPr>
          <w:p w:rsidR="0028308B" w:rsidRPr="00E120BD" w:rsidRDefault="0028308B" w:rsidP="00372D95">
            <w:pPr>
              <w:rPr>
                <w:rFonts w:ascii="Verdana" w:hAnsi="Verdana"/>
                <w:sz w:val="20"/>
                <w:szCs w:val="20"/>
              </w:rPr>
            </w:pPr>
            <w:r w:rsidRPr="00E120BD">
              <w:rPr>
                <w:rFonts w:ascii="Verdana" w:hAnsi="Verdana"/>
                <w:sz w:val="20"/>
                <w:szCs w:val="20"/>
              </w:rPr>
              <w:t xml:space="preserve">The Center for NextGen Learning </w:t>
            </w:r>
            <w:r w:rsidR="00372D95">
              <w:rPr>
                <w:rFonts w:ascii="Verdana" w:hAnsi="Verdana"/>
                <w:sz w:val="20"/>
                <w:szCs w:val="20"/>
              </w:rPr>
              <w:t>&amp;</w:t>
            </w:r>
            <w:r w:rsidR="00372D95" w:rsidRPr="00E120BD">
              <w:rPr>
                <w:rFonts w:ascii="Verdana" w:hAnsi="Verdana"/>
                <w:sz w:val="20"/>
                <w:szCs w:val="20"/>
              </w:rPr>
              <w:t xml:space="preserve"> </w:t>
            </w:r>
            <w:r w:rsidRPr="00E120BD">
              <w:rPr>
                <w:rFonts w:ascii="Verdana" w:hAnsi="Verdana"/>
                <w:sz w:val="20"/>
                <w:szCs w:val="20"/>
              </w:rPr>
              <w:t>Assessment has developed a Framework of Approaches to Performance Assessments to answer that question. This framework provides a detailed description of seven approaches to performance assessment</w:t>
            </w:r>
            <w:r w:rsidR="00372D95">
              <w:rPr>
                <w:rFonts w:ascii="Verdana" w:hAnsi="Verdana"/>
                <w:sz w:val="20"/>
                <w:szCs w:val="20"/>
              </w:rPr>
              <w:t xml:space="preserve">. It also includes </w:t>
            </w:r>
            <w:r w:rsidR="005863B8">
              <w:rPr>
                <w:rFonts w:ascii="Verdana" w:hAnsi="Verdana"/>
                <w:sz w:val="20"/>
                <w:szCs w:val="20"/>
              </w:rPr>
              <w:t>innovative</w:t>
            </w:r>
            <w:r w:rsidR="00372D95">
              <w:rPr>
                <w:rFonts w:ascii="Verdana" w:hAnsi="Verdana"/>
                <w:sz w:val="20"/>
                <w:szCs w:val="20"/>
              </w:rPr>
              <w:t xml:space="preserve"> examples</w:t>
            </w:r>
            <w:r w:rsidR="004014D3">
              <w:rPr>
                <w:rFonts w:ascii="Verdana" w:hAnsi="Verdana"/>
                <w:sz w:val="20"/>
                <w:szCs w:val="20"/>
              </w:rPr>
              <w:t xml:space="preserve"> </w:t>
            </w:r>
            <w:r w:rsidRPr="00E120BD">
              <w:rPr>
                <w:rFonts w:ascii="Verdana" w:hAnsi="Verdana"/>
                <w:sz w:val="20"/>
                <w:szCs w:val="20"/>
              </w:rPr>
              <w:t>from a variety of sources to create a foundational understanding among policy makers, educators, parents, and even students about these assessments.</w:t>
            </w:r>
          </w:p>
        </w:tc>
      </w:tr>
      <w:tr w:rsidR="0028308B" w:rsidRPr="00E120BD">
        <w:trPr>
          <w:trHeight w:val="2060"/>
        </w:trPr>
        <w:tc>
          <w:tcPr>
            <w:tcW w:w="1548" w:type="dxa"/>
            <w:shd w:val="clear" w:color="auto" w:fill="EAF1DD" w:themeFill="accent3" w:themeFillTint="33"/>
          </w:tcPr>
          <w:p w:rsidR="0028308B" w:rsidRPr="00E120BD" w:rsidRDefault="0028308B" w:rsidP="0028308B">
            <w:pPr>
              <w:rPr>
                <w:rFonts w:ascii="Verdana" w:hAnsi="Verdana"/>
                <w:sz w:val="20"/>
                <w:szCs w:val="20"/>
              </w:rPr>
            </w:pPr>
            <w:r w:rsidRPr="00E120BD">
              <w:rPr>
                <w:rFonts w:ascii="Verdana" w:hAnsi="Verdana"/>
                <w:sz w:val="20"/>
                <w:szCs w:val="20"/>
              </w:rPr>
              <w:t>Call Out</w:t>
            </w:r>
          </w:p>
          <w:p w:rsidR="0028308B" w:rsidRPr="00E120BD" w:rsidRDefault="0028308B" w:rsidP="0028308B">
            <w:pPr>
              <w:jc w:val="center"/>
              <w:rPr>
                <w:rFonts w:ascii="Verdana" w:hAnsi="Verdana"/>
                <w:sz w:val="20"/>
                <w:szCs w:val="20"/>
              </w:rPr>
            </w:pPr>
          </w:p>
        </w:tc>
        <w:tc>
          <w:tcPr>
            <w:tcW w:w="7308" w:type="dxa"/>
          </w:tcPr>
          <w:p w:rsidR="0028308B" w:rsidRPr="00E120BD" w:rsidRDefault="0028308B" w:rsidP="00C90FC2">
            <w:pPr>
              <w:rPr>
                <w:rFonts w:ascii="Verdana" w:hAnsi="Verdana"/>
                <w:sz w:val="20"/>
                <w:szCs w:val="20"/>
              </w:rPr>
            </w:pPr>
            <w:r w:rsidRPr="00E120BD">
              <w:rPr>
                <w:rFonts w:ascii="Verdana" w:hAnsi="Verdana"/>
                <w:sz w:val="20"/>
                <w:szCs w:val="20"/>
              </w:rPr>
              <w:t xml:space="preserve">All students should have </w:t>
            </w:r>
            <w:r w:rsidR="00C90FC2">
              <w:rPr>
                <w:rFonts w:ascii="Verdana" w:hAnsi="Verdana"/>
                <w:sz w:val="20"/>
                <w:szCs w:val="20"/>
              </w:rPr>
              <w:t xml:space="preserve">access to engaging learning that helps them </w:t>
            </w:r>
            <w:r w:rsidRPr="00E120BD">
              <w:rPr>
                <w:rFonts w:ascii="Verdana" w:hAnsi="Verdana"/>
                <w:sz w:val="20"/>
                <w:szCs w:val="20"/>
              </w:rPr>
              <w:t xml:space="preserve">apply complex </w:t>
            </w:r>
            <w:r w:rsidR="00372D95">
              <w:rPr>
                <w:rFonts w:ascii="Verdana" w:hAnsi="Verdana"/>
                <w:sz w:val="20"/>
                <w:szCs w:val="20"/>
              </w:rPr>
              <w:t>21</w:t>
            </w:r>
            <w:r w:rsidR="00AF072D" w:rsidRPr="00AF072D">
              <w:rPr>
                <w:rFonts w:ascii="Verdana" w:hAnsi="Verdana"/>
                <w:sz w:val="20"/>
                <w:szCs w:val="20"/>
                <w:vertAlign w:val="superscript"/>
              </w:rPr>
              <w:t>st</w:t>
            </w:r>
            <w:r w:rsidR="00372D95">
              <w:rPr>
                <w:rFonts w:ascii="Verdana" w:hAnsi="Verdana"/>
                <w:sz w:val="20"/>
                <w:szCs w:val="20"/>
              </w:rPr>
              <w:t xml:space="preserve"> century </w:t>
            </w:r>
            <w:r w:rsidRPr="00E120BD">
              <w:rPr>
                <w:rFonts w:ascii="Verdana" w:hAnsi="Verdana"/>
                <w:sz w:val="20"/>
                <w:szCs w:val="20"/>
              </w:rPr>
              <w:t xml:space="preserve">skills </w:t>
            </w:r>
            <w:r w:rsidR="00C90FC2">
              <w:rPr>
                <w:rFonts w:ascii="Verdana" w:hAnsi="Verdana"/>
                <w:sz w:val="20"/>
                <w:szCs w:val="20"/>
              </w:rPr>
              <w:t>and prepare for brighter futures</w:t>
            </w:r>
            <w:r w:rsidRPr="00E120BD">
              <w:rPr>
                <w:rFonts w:ascii="Verdana" w:hAnsi="Verdana"/>
                <w:sz w:val="20"/>
                <w:szCs w:val="20"/>
              </w:rPr>
              <w:t>. Performance assessment that is linked to rigorous curriculum and instruction helps drive more comprehensive learning and measure achievement as required by the Common Core State Standards (CCSS)</w:t>
            </w:r>
            <w:r w:rsidR="00372D95">
              <w:rPr>
                <w:rFonts w:ascii="Verdana" w:hAnsi="Verdana"/>
                <w:sz w:val="20"/>
                <w:szCs w:val="20"/>
              </w:rPr>
              <w:t>.</w:t>
            </w:r>
          </w:p>
        </w:tc>
      </w:tr>
      <w:tr w:rsidR="0028308B" w:rsidRPr="00E120BD">
        <w:trPr>
          <w:trHeight w:val="2600"/>
        </w:trPr>
        <w:tc>
          <w:tcPr>
            <w:tcW w:w="1548" w:type="dxa"/>
            <w:tcBorders>
              <w:bottom w:val="single" w:sz="4" w:space="0" w:color="000000" w:themeColor="text1"/>
            </w:tcBorders>
            <w:shd w:val="clear" w:color="auto" w:fill="EAF1DD" w:themeFill="accent3" w:themeFillTint="33"/>
          </w:tcPr>
          <w:p w:rsidR="0028308B" w:rsidRPr="00E120BD" w:rsidRDefault="0028308B" w:rsidP="0028308B">
            <w:pPr>
              <w:rPr>
                <w:rFonts w:ascii="Verdana" w:hAnsi="Verdana"/>
                <w:sz w:val="20"/>
                <w:szCs w:val="20"/>
              </w:rPr>
            </w:pPr>
            <w:r w:rsidRPr="00E120BD">
              <w:rPr>
                <w:rFonts w:ascii="Verdana" w:hAnsi="Verdana"/>
                <w:sz w:val="20"/>
                <w:szCs w:val="20"/>
              </w:rPr>
              <w:t>Body Copy</w:t>
            </w:r>
          </w:p>
        </w:tc>
        <w:tc>
          <w:tcPr>
            <w:tcW w:w="7308" w:type="dxa"/>
            <w:tcBorders>
              <w:bottom w:val="single" w:sz="4" w:space="0" w:color="000000" w:themeColor="text1"/>
            </w:tcBorders>
          </w:tcPr>
          <w:p w:rsidR="0028308B" w:rsidRPr="00E120BD" w:rsidRDefault="0028308B" w:rsidP="0028308B">
            <w:pPr>
              <w:pStyle w:val="NormalWeb"/>
              <w:shd w:val="clear" w:color="auto" w:fill="FFFFFF"/>
              <w:spacing w:before="0" w:beforeAutospacing="0" w:after="0" w:afterAutospacing="0" w:line="240" w:lineRule="atLeast"/>
              <w:textAlignment w:val="baseline"/>
              <w:rPr>
                <w:rFonts w:ascii="Verdana" w:hAnsi="Verdana"/>
                <w:sz w:val="20"/>
                <w:szCs w:val="20"/>
              </w:rPr>
            </w:pPr>
            <w:commentRangeStart w:id="3"/>
            <w:r w:rsidRPr="00E120BD">
              <w:rPr>
                <w:rFonts w:ascii="Verdana" w:hAnsi="Verdana"/>
                <w:sz w:val="20"/>
                <w:szCs w:val="20"/>
              </w:rPr>
              <w:t xml:space="preserve">The Center for NextGen Learning </w:t>
            </w:r>
            <w:r w:rsidR="00372D95">
              <w:rPr>
                <w:rFonts w:ascii="Verdana" w:hAnsi="Verdana"/>
                <w:sz w:val="20"/>
                <w:szCs w:val="20"/>
              </w:rPr>
              <w:t>&amp;</w:t>
            </w:r>
            <w:r w:rsidR="00372D95" w:rsidRPr="00E120BD">
              <w:rPr>
                <w:rFonts w:ascii="Verdana" w:hAnsi="Verdana"/>
                <w:sz w:val="20"/>
                <w:szCs w:val="20"/>
              </w:rPr>
              <w:t xml:space="preserve"> </w:t>
            </w:r>
            <w:r w:rsidRPr="00E120BD">
              <w:rPr>
                <w:rFonts w:ascii="Verdana" w:hAnsi="Verdana"/>
                <w:sz w:val="20"/>
                <w:szCs w:val="20"/>
              </w:rPr>
              <w:t>Assessment conducts research on new methods and technologies to support students, teachers, and educational decision makers with more realistic, engaging learning and assessment experiences. Current core topics are to increase capabilities, quality, and efficacy in the areas of performance assessment and automated scoring.</w:t>
            </w:r>
          </w:p>
          <w:p w:rsidR="0028308B" w:rsidRPr="00E120BD" w:rsidRDefault="0028308B" w:rsidP="0028308B">
            <w:pPr>
              <w:pStyle w:val="NormalWeb"/>
              <w:shd w:val="clear" w:color="auto" w:fill="FFFFFF"/>
              <w:spacing w:before="0" w:beforeAutospacing="0" w:after="0" w:afterAutospacing="0" w:line="240" w:lineRule="atLeast"/>
              <w:textAlignment w:val="baseline"/>
              <w:rPr>
                <w:rFonts w:ascii="Verdana" w:hAnsi="Verdana"/>
                <w:sz w:val="20"/>
                <w:szCs w:val="20"/>
              </w:rPr>
            </w:pPr>
          </w:p>
          <w:p w:rsidR="0028308B" w:rsidRPr="00E120BD" w:rsidRDefault="0028308B" w:rsidP="002413BC">
            <w:pPr>
              <w:pStyle w:val="NormalWeb"/>
              <w:shd w:val="clear" w:color="auto" w:fill="FFFFFF"/>
              <w:spacing w:before="0" w:beforeAutospacing="0" w:after="0" w:afterAutospacing="0" w:line="240" w:lineRule="atLeast"/>
              <w:textAlignment w:val="baseline"/>
              <w:rPr>
                <w:rFonts w:ascii="Verdana" w:hAnsi="Verdana"/>
                <w:sz w:val="20"/>
                <w:szCs w:val="20"/>
              </w:rPr>
            </w:pPr>
            <w:r w:rsidRPr="00E120BD">
              <w:rPr>
                <w:rFonts w:ascii="Verdana" w:hAnsi="Verdana"/>
                <w:sz w:val="20"/>
                <w:szCs w:val="20"/>
              </w:rPr>
              <w:t xml:space="preserve">For more information on our team or the research we are conducting, visit our </w:t>
            </w:r>
            <w:hyperlink r:id="rId8" w:history="1">
              <w:r w:rsidR="002413BC" w:rsidRPr="00E120BD">
                <w:rPr>
                  <w:rFonts w:ascii="Verdana" w:hAnsi="Verdana"/>
                  <w:sz w:val="20"/>
                  <w:szCs w:val="20"/>
                  <w:u w:val="single"/>
                </w:rPr>
                <w:t>website</w:t>
              </w:r>
            </w:hyperlink>
            <w:r w:rsidR="002413BC" w:rsidRPr="00E120BD">
              <w:rPr>
                <w:rFonts w:ascii="Verdana" w:hAnsi="Verdana"/>
                <w:sz w:val="20"/>
                <w:szCs w:val="20"/>
              </w:rPr>
              <w:t>.</w:t>
            </w:r>
            <w:commentRangeEnd w:id="3"/>
            <w:r w:rsidR="00104D73">
              <w:rPr>
                <w:rStyle w:val="CommentReference"/>
                <w:rFonts w:asciiTheme="minorHAnsi" w:eastAsiaTheme="minorHAnsi" w:hAnsiTheme="minorHAnsi" w:cstheme="minorBidi"/>
              </w:rPr>
              <w:commentReference w:id="3"/>
            </w:r>
          </w:p>
        </w:tc>
      </w:tr>
    </w:tbl>
    <w:p w:rsidR="0028308B" w:rsidRPr="00E120BD" w:rsidRDefault="0028308B" w:rsidP="0028308B">
      <w:pPr>
        <w:pStyle w:val="NormalWeb"/>
        <w:shd w:val="clear" w:color="auto" w:fill="FFFFFF"/>
        <w:spacing w:before="0" w:beforeAutospacing="0" w:after="0" w:afterAutospacing="0" w:line="240" w:lineRule="atLeast"/>
        <w:textAlignment w:val="baseline"/>
        <w:rPr>
          <w:rFonts w:ascii="Verdana" w:hAnsi="Verdana" w:cs="Calibri"/>
          <w:color w:val="575757"/>
          <w:sz w:val="20"/>
          <w:szCs w:val="20"/>
          <w:bdr w:val="none" w:sz="0" w:space="0" w:color="auto" w:frame="1"/>
        </w:rPr>
      </w:pPr>
    </w:p>
    <w:p w:rsidR="0028308B" w:rsidRPr="00E120BD" w:rsidRDefault="0028308B" w:rsidP="0028308B">
      <w:pPr>
        <w:rPr>
          <w:rFonts w:ascii="Verdana" w:hAnsi="Verdana"/>
          <w:sz w:val="20"/>
          <w:szCs w:val="20"/>
        </w:rPr>
      </w:pPr>
    </w:p>
    <w:p w:rsidR="002413BC" w:rsidRPr="00E120BD" w:rsidRDefault="0028308B" w:rsidP="00432CF8">
      <w:pPr>
        <w:pStyle w:val="Heading1"/>
        <w:rPr>
          <w:rFonts w:ascii="Verdana" w:hAnsi="Verdana"/>
          <w:sz w:val="20"/>
          <w:szCs w:val="20"/>
        </w:rPr>
      </w:pPr>
      <w:r w:rsidRPr="00E120BD">
        <w:rPr>
          <w:rFonts w:ascii="Verdana" w:hAnsi="Verdana"/>
          <w:sz w:val="20"/>
          <w:szCs w:val="20"/>
        </w:rPr>
        <w:br w:type="page"/>
      </w:r>
      <w:r w:rsidR="00093BE8" w:rsidRPr="00E120BD">
        <w:rPr>
          <w:rFonts w:ascii="Verdana" w:hAnsi="Verdana"/>
          <w:sz w:val="20"/>
          <w:szCs w:val="20"/>
        </w:rPr>
        <w:t>00</w:t>
      </w:r>
      <w:r w:rsidR="00A07477" w:rsidRPr="00E120BD">
        <w:rPr>
          <w:rFonts w:ascii="Verdana" w:hAnsi="Verdana"/>
          <w:sz w:val="20"/>
          <w:szCs w:val="20"/>
        </w:rPr>
        <w:t xml:space="preserve"> </w:t>
      </w:r>
      <w:r w:rsidR="002413BC" w:rsidRPr="00E120BD">
        <w:rPr>
          <w:rFonts w:ascii="Verdana" w:hAnsi="Verdana"/>
          <w:sz w:val="20"/>
          <w:szCs w:val="20"/>
        </w:rPr>
        <w:t>Homepage</w:t>
      </w:r>
    </w:p>
    <w:tbl>
      <w:tblPr>
        <w:tblStyle w:val="TableGrid"/>
        <w:tblW w:w="0" w:type="auto"/>
        <w:tblLook w:val="00BF"/>
      </w:tblPr>
      <w:tblGrid>
        <w:gridCol w:w="1548"/>
        <w:gridCol w:w="7308"/>
      </w:tblGrid>
      <w:tr w:rsidR="002413BC" w:rsidRPr="00E120BD">
        <w:tc>
          <w:tcPr>
            <w:tcW w:w="1548" w:type="dxa"/>
            <w:shd w:val="clear" w:color="auto" w:fill="F2DBDB" w:themeFill="accent2" w:themeFillTint="33"/>
          </w:tcPr>
          <w:p w:rsidR="002413BC" w:rsidRPr="00E120BD" w:rsidRDefault="002413BC" w:rsidP="0028308B">
            <w:pPr>
              <w:rPr>
                <w:rFonts w:ascii="Verdana" w:hAnsi="Verdana"/>
                <w:sz w:val="20"/>
                <w:szCs w:val="20"/>
              </w:rPr>
            </w:pPr>
            <w:r w:rsidRPr="00E120BD">
              <w:rPr>
                <w:rFonts w:ascii="Verdana" w:hAnsi="Verdana"/>
                <w:sz w:val="20"/>
                <w:szCs w:val="20"/>
              </w:rPr>
              <w:t>Page Title in Header</w:t>
            </w:r>
          </w:p>
        </w:tc>
        <w:tc>
          <w:tcPr>
            <w:tcW w:w="7308" w:type="dxa"/>
          </w:tcPr>
          <w:p w:rsidR="002413BC" w:rsidRPr="00E120BD" w:rsidRDefault="00372D95" w:rsidP="00372D95">
            <w:pPr>
              <w:rPr>
                <w:rFonts w:ascii="Verdana" w:hAnsi="Verdana"/>
                <w:sz w:val="20"/>
                <w:szCs w:val="20"/>
              </w:rPr>
            </w:pPr>
            <w:r>
              <w:rPr>
                <w:rFonts w:ascii="Verdana" w:hAnsi="Verdana"/>
                <w:sz w:val="20"/>
                <w:szCs w:val="20"/>
              </w:rPr>
              <w:t xml:space="preserve">Purpose of the </w:t>
            </w:r>
            <w:r w:rsidR="00E01D26" w:rsidRPr="00E120BD">
              <w:rPr>
                <w:rFonts w:ascii="Verdana" w:hAnsi="Verdana"/>
                <w:sz w:val="20"/>
                <w:szCs w:val="20"/>
              </w:rPr>
              <w:t xml:space="preserve">Framework </w:t>
            </w:r>
          </w:p>
        </w:tc>
      </w:tr>
      <w:tr w:rsidR="002413BC" w:rsidRPr="00E120BD">
        <w:tc>
          <w:tcPr>
            <w:tcW w:w="1548" w:type="dxa"/>
            <w:shd w:val="clear" w:color="auto" w:fill="F2DBDB" w:themeFill="accent2" w:themeFillTint="33"/>
          </w:tcPr>
          <w:p w:rsidR="002413BC" w:rsidRPr="00E120BD" w:rsidRDefault="002413BC" w:rsidP="0028308B">
            <w:pPr>
              <w:rPr>
                <w:rFonts w:ascii="Verdana" w:hAnsi="Verdana"/>
                <w:sz w:val="20"/>
                <w:szCs w:val="20"/>
              </w:rPr>
            </w:pPr>
            <w:r w:rsidRPr="00E120BD">
              <w:rPr>
                <w:rFonts w:ascii="Verdana" w:hAnsi="Verdana"/>
                <w:sz w:val="20"/>
                <w:szCs w:val="20"/>
              </w:rPr>
              <w:t>Header Text</w:t>
            </w:r>
          </w:p>
        </w:tc>
        <w:tc>
          <w:tcPr>
            <w:tcW w:w="7308" w:type="dxa"/>
          </w:tcPr>
          <w:p w:rsidR="002413BC" w:rsidRPr="00E120BD" w:rsidRDefault="002413BC" w:rsidP="0028308B">
            <w:pPr>
              <w:rPr>
                <w:rFonts w:ascii="Verdana" w:hAnsi="Verdana"/>
                <w:sz w:val="20"/>
                <w:szCs w:val="20"/>
              </w:rPr>
            </w:pPr>
          </w:p>
        </w:tc>
      </w:tr>
      <w:tr w:rsidR="002413BC" w:rsidRPr="00E120BD">
        <w:tc>
          <w:tcPr>
            <w:tcW w:w="1548" w:type="dxa"/>
            <w:shd w:val="clear" w:color="auto" w:fill="F2DBDB" w:themeFill="accent2" w:themeFillTint="33"/>
          </w:tcPr>
          <w:p w:rsidR="002413BC" w:rsidRPr="00E120BD" w:rsidRDefault="002413BC" w:rsidP="0028308B">
            <w:pPr>
              <w:rPr>
                <w:rFonts w:ascii="Verdana" w:hAnsi="Verdana"/>
                <w:sz w:val="20"/>
                <w:szCs w:val="20"/>
              </w:rPr>
            </w:pPr>
            <w:r w:rsidRPr="00E120BD">
              <w:rPr>
                <w:rFonts w:ascii="Verdana" w:hAnsi="Verdana"/>
                <w:sz w:val="20"/>
                <w:szCs w:val="20"/>
              </w:rPr>
              <w:t>Body Header</w:t>
            </w:r>
          </w:p>
        </w:tc>
        <w:tc>
          <w:tcPr>
            <w:tcW w:w="7308" w:type="dxa"/>
          </w:tcPr>
          <w:p w:rsidR="002413BC" w:rsidRPr="00E120BD" w:rsidRDefault="002413BC" w:rsidP="0028308B">
            <w:pPr>
              <w:rPr>
                <w:rFonts w:ascii="Verdana" w:hAnsi="Verdana"/>
                <w:sz w:val="20"/>
                <w:szCs w:val="20"/>
              </w:rPr>
            </w:pPr>
          </w:p>
        </w:tc>
      </w:tr>
      <w:tr w:rsidR="002413BC" w:rsidRPr="00E120BD">
        <w:trPr>
          <w:trHeight w:val="2312"/>
        </w:trPr>
        <w:tc>
          <w:tcPr>
            <w:tcW w:w="1548" w:type="dxa"/>
            <w:shd w:val="clear" w:color="auto" w:fill="F2DBDB" w:themeFill="accent2" w:themeFillTint="33"/>
          </w:tcPr>
          <w:p w:rsidR="002413BC" w:rsidRPr="00E120BD" w:rsidRDefault="002413BC" w:rsidP="0028308B">
            <w:pPr>
              <w:rPr>
                <w:rFonts w:ascii="Verdana" w:hAnsi="Verdana"/>
                <w:sz w:val="20"/>
                <w:szCs w:val="20"/>
              </w:rPr>
            </w:pPr>
            <w:r w:rsidRPr="00E120BD">
              <w:rPr>
                <w:rFonts w:ascii="Verdana" w:hAnsi="Verdana"/>
                <w:sz w:val="20"/>
                <w:szCs w:val="20"/>
              </w:rPr>
              <w:t>Body Copy</w:t>
            </w:r>
          </w:p>
        </w:tc>
        <w:tc>
          <w:tcPr>
            <w:tcW w:w="7308" w:type="dxa"/>
          </w:tcPr>
          <w:p w:rsidR="006D5059" w:rsidRPr="00E120BD" w:rsidRDefault="006D5059" w:rsidP="00F770A7">
            <w:pPr>
              <w:rPr>
                <w:rFonts w:ascii="Verdana" w:hAnsi="Verdana"/>
                <w:sz w:val="20"/>
                <w:szCs w:val="20"/>
              </w:rPr>
            </w:pPr>
            <w:r w:rsidRPr="00E120BD">
              <w:rPr>
                <w:rFonts w:ascii="Verdana" w:hAnsi="Verdana"/>
                <w:sz w:val="20"/>
                <w:szCs w:val="20"/>
              </w:rPr>
              <w:t>This framework is designed to:</w:t>
            </w:r>
          </w:p>
          <w:p w:rsidR="006D5059" w:rsidRPr="00E120BD" w:rsidRDefault="006D5059" w:rsidP="00F770A7">
            <w:pPr>
              <w:pStyle w:val="ListParagraph"/>
              <w:numPr>
                <w:ilvl w:val="0"/>
                <w:numId w:val="21"/>
                <w:numberingChange w:id="4" w:author="Ashley Peterson-DeLuca," w:date="2013-05-28T22:51:00Z" w:original=""/>
              </w:numPr>
              <w:rPr>
                <w:rFonts w:ascii="Verdana" w:hAnsi="Verdana"/>
                <w:sz w:val="20"/>
                <w:szCs w:val="20"/>
              </w:rPr>
            </w:pPr>
            <w:r w:rsidRPr="00E120BD">
              <w:rPr>
                <w:rFonts w:ascii="Verdana" w:hAnsi="Verdana"/>
                <w:sz w:val="20"/>
                <w:szCs w:val="20"/>
              </w:rPr>
              <w:t>Reduce ambiguity in the education community around what performance assessments are and how they may be used</w:t>
            </w:r>
          </w:p>
          <w:p w:rsidR="006D5059" w:rsidRPr="00E120BD" w:rsidRDefault="006D5059" w:rsidP="00F770A7">
            <w:pPr>
              <w:pStyle w:val="ListParagraph"/>
              <w:numPr>
                <w:ilvl w:val="0"/>
                <w:numId w:val="21"/>
                <w:numberingChange w:id="5" w:author="Ashley Peterson-DeLuca," w:date="2013-05-28T22:51:00Z" w:original=""/>
              </w:numPr>
              <w:rPr>
                <w:rFonts w:ascii="Verdana" w:hAnsi="Verdana"/>
                <w:sz w:val="20"/>
                <w:szCs w:val="20"/>
              </w:rPr>
            </w:pPr>
            <w:r w:rsidRPr="00E120BD">
              <w:rPr>
                <w:rFonts w:ascii="Verdana" w:hAnsi="Verdana"/>
                <w:sz w:val="20"/>
                <w:szCs w:val="20"/>
              </w:rPr>
              <w:t>Share research-based descriptions that define and differentiate each of the seven approaches</w:t>
            </w:r>
          </w:p>
          <w:p w:rsidR="00A07477" w:rsidRPr="00E120BD" w:rsidRDefault="006D5059" w:rsidP="00F770A7">
            <w:pPr>
              <w:pStyle w:val="ListParagraph"/>
              <w:numPr>
                <w:ilvl w:val="0"/>
                <w:numId w:val="21"/>
                <w:numberingChange w:id="6" w:author="Ashley Peterson-DeLuca," w:date="2013-05-28T22:51:00Z" w:original=""/>
              </w:numPr>
              <w:rPr>
                <w:rFonts w:ascii="Verdana" w:hAnsi="Verdana"/>
                <w:sz w:val="20"/>
                <w:szCs w:val="20"/>
              </w:rPr>
            </w:pPr>
            <w:r w:rsidRPr="00E120BD">
              <w:rPr>
                <w:rFonts w:ascii="Verdana" w:hAnsi="Verdana"/>
                <w:sz w:val="20"/>
                <w:szCs w:val="20"/>
              </w:rPr>
              <w:t>Provide resources and considerations to use when making decisions about performance</w:t>
            </w:r>
            <w:r w:rsidR="00A07477" w:rsidRPr="00E120BD">
              <w:rPr>
                <w:rFonts w:ascii="Verdana" w:hAnsi="Verdana"/>
                <w:sz w:val="20"/>
                <w:szCs w:val="20"/>
              </w:rPr>
              <w:t xml:space="preserve"> assessments</w:t>
            </w:r>
          </w:p>
          <w:p w:rsidR="002413BC" w:rsidRPr="00E120BD" w:rsidRDefault="006D5059" w:rsidP="00372D95">
            <w:pPr>
              <w:pStyle w:val="ListParagraph"/>
              <w:numPr>
                <w:ilvl w:val="0"/>
                <w:numId w:val="21"/>
                <w:numberingChange w:id="7" w:author="Ashley Peterson-DeLuca," w:date="2013-05-28T22:51:00Z" w:original=""/>
              </w:numPr>
              <w:rPr>
                <w:rFonts w:ascii="Verdana" w:hAnsi="Verdana"/>
                <w:sz w:val="20"/>
                <w:szCs w:val="20"/>
              </w:rPr>
            </w:pPr>
            <w:r w:rsidRPr="00E120BD">
              <w:rPr>
                <w:rFonts w:ascii="Verdana" w:hAnsi="Verdana"/>
                <w:sz w:val="20"/>
                <w:szCs w:val="20"/>
              </w:rPr>
              <w:t xml:space="preserve">Showcase a variety of </w:t>
            </w:r>
            <w:r w:rsidR="00372D95">
              <w:rPr>
                <w:rFonts w:ascii="Verdana" w:hAnsi="Verdana"/>
                <w:sz w:val="20"/>
                <w:szCs w:val="20"/>
              </w:rPr>
              <w:t xml:space="preserve">performance assessment </w:t>
            </w:r>
            <w:r w:rsidRPr="00E120BD">
              <w:rPr>
                <w:rFonts w:ascii="Verdana" w:hAnsi="Verdana"/>
                <w:sz w:val="20"/>
                <w:szCs w:val="20"/>
              </w:rPr>
              <w:t>examples, inclu</w:t>
            </w:r>
            <w:r w:rsidR="00A07477" w:rsidRPr="00E120BD">
              <w:rPr>
                <w:rFonts w:ascii="Verdana" w:hAnsi="Verdana"/>
                <w:sz w:val="20"/>
                <w:szCs w:val="20"/>
              </w:rPr>
              <w:t xml:space="preserve">ding those developed internationally and for purposes outside of K-12 education </w:t>
            </w:r>
          </w:p>
        </w:tc>
      </w:tr>
      <w:tr w:rsidR="00E01D26" w:rsidRPr="00E120BD">
        <w:trPr>
          <w:trHeight w:val="593"/>
        </w:trPr>
        <w:tc>
          <w:tcPr>
            <w:tcW w:w="1548" w:type="dxa"/>
            <w:shd w:val="clear" w:color="auto" w:fill="F2DBDB" w:themeFill="accent2" w:themeFillTint="33"/>
          </w:tcPr>
          <w:p w:rsidR="00A07477" w:rsidRPr="00E120BD" w:rsidRDefault="00E01D26" w:rsidP="0028308B">
            <w:pPr>
              <w:rPr>
                <w:rFonts w:ascii="Verdana" w:hAnsi="Verdana"/>
                <w:sz w:val="20"/>
                <w:szCs w:val="20"/>
              </w:rPr>
            </w:pPr>
            <w:r w:rsidRPr="00E120BD">
              <w:rPr>
                <w:rFonts w:ascii="Verdana" w:hAnsi="Verdana"/>
                <w:sz w:val="20"/>
                <w:szCs w:val="20"/>
              </w:rPr>
              <w:t>Graphic</w:t>
            </w:r>
          </w:p>
          <w:p w:rsidR="00E01D26" w:rsidRPr="00E120BD" w:rsidRDefault="00E01D26" w:rsidP="00A07477">
            <w:pPr>
              <w:jc w:val="center"/>
              <w:rPr>
                <w:rFonts w:ascii="Verdana" w:hAnsi="Verdana"/>
                <w:sz w:val="20"/>
                <w:szCs w:val="20"/>
              </w:rPr>
            </w:pPr>
          </w:p>
        </w:tc>
        <w:tc>
          <w:tcPr>
            <w:tcW w:w="7308" w:type="dxa"/>
          </w:tcPr>
          <w:p w:rsidR="00E01D26" w:rsidRPr="00E120BD" w:rsidRDefault="00A07477" w:rsidP="002413BC">
            <w:pPr>
              <w:pStyle w:val="NormalWeb"/>
              <w:shd w:val="clear" w:color="auto" w:fill="FFFFFF"/>
              <w:spacing w:before="0" w:beforeAutospacing="0" w:after="0" w:afterAutospacing="0" w:line="240" w:lineRule="atLeast"/>
              <w:textAlignment w:val="baseline"/>
              <w:rPr>
                <w:rFonts w:ascii="Verdana" w:hAnsi="Verdana"/>
                <w:sz w:val="20"/>
                <w:szCs w:val="20"/>
              </w:rPr>
            </w:pPr>
            <w:r w:rsidRPr="00E120BD">
              <w:rPr>
                <w:rFonts w:ascii="Verdana" w:hAnsi="Verdana"/>
                <w:sz w:val="20"/>
                <w:szCs w:val="20"/>
              </w:rPr>
              <w:t>PerformanceAssessmentApproachs_2.2.png</w:t>
            </w:r>
          </w:p>
        </w:tc>
      </w:tr>
      <w:tr w:rsidR="00E01D26" w:rsidRPr="00E120BD">
        <w:trPr>
          <w:trHeight w:val="341"/>
        </w:trPr>
        <w:tc>
          <w:tcPr>
            <w:tcW w:w="1548" w:type="dxa"/>
            <w:tcBorders>
              <w:bottom w:val="single" w:sz="4" w:space="0" w:color="000000" w:themeColor="text1"/>
            </w:tcBorders>
            <w:shd w:val="clear" w:color="auto" w:fill="FDE9D9" w:themeFill="accent6" w:themeFillTint="33"/>
          </w:tcPr>
          <w:p w:rsidR="00E01D26" w:rsidRPr="00E120BD" w:rsidRDefault="00E01D26" w:rsidP="0028308B">
            <w:pPr>
              <w:rPr>
                <w:rFonts w:ascii="Verdana" w:hAnsi="Verdana"/>
                <w:sz w:val="20"/>
                <w:szCs w:val="20"/>
              </w:rPr>
            </w:pPr>
            <w:proofErr w:type="spellStart"/>
            <w:r w:rsidRPr="00E120BD">
              <w:rPr>
                <w:rFonts w:ascii="Verdana" w:hAnsi="Verdana"/>
                <w:sz w:val="20"/>
                <w:szCs w:val="20"/>
              </w:rPr>
              <w:t>Brainshark</w:t>
            </w:r>
            <w:proofErr w:type="spellEnd"/>
          </w:p>
        </w:tc>
        <w:tc>
          <w:tcPr>
            <w:tcW w:w="7308" w:type="dxa"/>
            <w:tcBorders>
              <w:bottom w:val="single" w:sz="4" w:space="0" w:color="000000" w:themeColor="text1"/>
            </w:tcBorders>
          </w:tcPr>
          <w:p w:rsidR="00E01D26" w:rsidRPr="00E120BD" w:rsidRDefault="00A07477" w:rsidP="002413BC">
            <w:pPr>
              <w:pStyle w:val="NormalWeb"/>
              <w:shd w:val="clear" w:color="auto" w:fill="FFFFFF"/>
              <w:spacing w:before="0" w:beforeAutospacing="0" w:after="0" w:afterAutospacing="0" w:line="240" w:lineRule="atLeast"/>
              <w:textAlignment w:val="baseline"/>
              <w:rPr>
                <w:rFonts w:ascii="Verdana" w:hAnsi="Verdana"/>
                <w:sz w:val="20"/>
                <w:szCs w:val="20"/>
              </w:rPr>
            </w:pPr>
            <w:r w:rsidRPr="00E120BD">
              <w:rPr>
                <w:rFonts w:ascii="Verdana" w:hAnsi="Verdana"/>
                <w:sz w:val="20"/>
                <w:szCs w:val="20"/>
              </w:rPr>
              <w:t>Yes</w:t>
            </w:r>
          </w:p>
        </w:tc>
      </w:tr>
    </w:tbl>
    <w:p w:rsidR="00A07477" w:rsidRPr="00E120BD" w:rsidRDefault="00A07477" w:rsidP="002413BC">
      <w:pPr>
        <w:rPr>
          <w:rFonts w:ascii="Verdana" w:hAnsi="Verdana"/>
          <w:sz w:val="20"/>
          <w:szCs w:val="20"/>
        </w:rPr>
      </w:pPr>
    </w:p>
    <w:p w:rsidR="00A07477" w:rsidRPr="00E120BD" w:rsidRDefault="00A07477" w:rsidP="00432CF8">
      <w:pPr>
        <w:pStyle w:val="Heading1"/>
        <w:rPr>
          <w:rFonts w:ascii="Verdana" w:hAnsi="Verdana"/>
          <w:sz w:val="20"/>
          <w:szCs w:val="20"/>
        </w:rPr>
      </w:pPr>
      <w:r w:rsidRPr="00E120BD">
        <w:rPr>
          <w:rFonts w:ascii="Verdana" w:hAnsi="Verdana"/>
          <w:sz w:val="20"/>
          <w:szCs w:val="20"/>
        </w:rPr>
        <w:br w:type="page"/>
      </w:r>
      <w:r w:rsidR="00093BE8" w:rsidRPr="00E120BD">
        <w:rPr>
          <w:rFonts w:ascii="Verdana" w:hAnsi="Verdana"/>
          <w:sz w:val="20"/>
          <w:szCs w:val="20"/>
        </w:rPr>
        <w:t>01</w:t>
      </w:r>
      <w:r w:rsidRPr="00E120BD">
        <w:rPr>
          <w:rFonts w:ascii="Verdana" w:hAnsi="Verdana"/>
          <w:sz w:val="20"/>
          <w:szCs w:val="20"/>
        </w:rPr>
        <w:t xml:space="preserve"> What is Performance Assessment</w:t>
      </w:r>
    </w:p>
    <w:tbl>
      <w:tblPr>
        <w:tblStyle w:val="TableGrid"/>
        <w:tblW w:w="0" w:type="auto"/>
        <w:tblLook w:val="00BF"/>
      </w:tblPr>
      <w:tblGrid>
        <w:gridCol w:w="1548"/>
        <w:gridCol w:w="7308"/>
      </w:tblGrid>
      <w:tr w:rsidR="00A07477" w:rsidRPr="00E120BD">
        <w:tc>
          <w:tcPr>
            <w:tcW w:w="1548" w:type="dxa"/>
            <w:shd w:val="clear" w:color="auto" w:fill="F2DBDB" w:themeFill="accent2" w:themeFillTint="33"/>
          </w:tcPr>
          <w:p w:rsidR="00A07477" w:rsidRPr="00E120BD" w:rsidRDefault="00A07477" w:rsidP="0028308B">
            <w:pPr>
              <w:rPr>
                <w:rFonts w:ascii="Verdana" w:hAnsi="Verdana"/>
                <w:sz w:val="20"/>
                <w:szCs w:val="20"/>
              </w:rPr>
            </w:pPr>
            <w:r w:rsidRPr="00E120BD">
              <w:rPr>
                <w:rFonts w:ascii="Verdana" w:hAnsi="Verdana"/>
                <w:sz w:val="20"/>
                <w:szCs w:val="20"/>
              </w:rPr>
              <w:t>Page Title in Header</w:t>
            </w:r>
          </w:p>
        </w:tc>
        <w:tc>
          <w:tcPr>
            <w:tcW w:w="7308" w:type="dxa"/>
          </w:tcPr>
          <w:p w:rsidR="00A07477" w:rsidRPr="00E120BD" w:rsidRDefault="00BF2072" w:rsidP="0028308B">
            <w:pPr>
              <w:rPr>
                <w:rFonts w:ascii="Verdana" w:hAnsi="Verdana"/>
                <w:sz w:val="20"/>
                <w:szCs w:val="20"/>
              </w:rPr>
            </w:pPr>
            <w:r w:rsidRPr="00E120BD">
              <w:rPr>
                <w:rFonts w:ascii="Verdana" w:hAnsi="Verdana"/>
                <w:sz w:val="20"/>
                <w:szCs w:val="20"/>
              </w:rPr>
              <w:t>What is P</w:t>
            </w:r>
            <w:r w:rsidR="00A07477" w:rsidRPr="00E120BD">
              <w:rPr>
                <w:rFonts w:ascii="Verdana" w:hAnsi="Verdana"/>
                <w:sz w:val="20"/>
                <w:szCs w:val="20"/>
              </w:rPr>
              <w:t>erformance Assessment?</w:t>
            </w:r>
          </w:p>
        </w:tc>
      </w:tr>
      <w:tr w:rsidR="00A07477" w:rsidRPr="00E120BD">
        <w:tc>
          <w:tcPr>
            <w:tcW w:w="1548" w:type="dxa"/>
            <w:shd w:val="clear" w:color="auto" w:fill="F2DBDB" w:themeFill="accent2" w:themeFillTint="33"/>
          </w:tcPr>
          <w:p w:rsidR="00A07477" w:rsidRPr="00E120BD" w:rsidRDefault="00A07477" w:rsidP="0028308B">
            <w:pPr>
              <w:rPr>
                <w:rFonts w:ascii="Verdana" w:hAnsi="Verdana"/>
                <w:sz w:val="20"/>
                <w:szCs w:val="20"/>
              </w:rPr>
            </w:pPr>
            <w:r w:rsidRPr="00E120BD">
              <w:rPr>
                <w:rFonts w:ascii="Verdana" w:hAnsi="Verdana"/>
                <w:sz w:val="20"/>
                <w:szCs w:val="20"/>
              </w:rPr>
              <w:t>Header Text</w:t>
            </w:r>
          </w:p>
        </w:tc>
        <w:tc>
          <w:tcPr>
            <w:tcW w:w="7308" w:type="dxa"/>
          </w:tcPr>
          <w:p w:rsidR="00A07477" w:rsidRPr="00E120BD" w:rsidRDefault="00432CF8" w:rsidP="0028308B">
            <w:pPr>
              <w:rPr>
                <w:rFonts w:ascii="Verdana" w:hAnsi="Verdana"/>
                <w:sz w:val="20"/>
                <w:szCs w:val="20"/>
              </w:rPr>
            </w:pPr>
            <w:r w:rsidRPr="00E120BD">
              <w:rPr>
                <w:rFonts w:ascii="Verdana" w:hAnsi="Verdana"/>
                <w:sz w:val="20"/>
                <w:szCs w:val="20"/>
              </w:rPr>
              <w:t>An</w:t>
            </w:r>
            <w:r w:rsidR="00A07477" w:rsidRPr="00E120BD">
              <w:rPr>
                <w:rFonts w:ascii="Verdana" w:hAnsi="Verdana"/>
                <w:sz w:val="20"/>
                <w:szCs w:val="20"/>
              </w:rPr>
              <w:t xml:space="preserve"> assessment activity or set of activities that requires examinees to generate products or performances that provide direct or indirect evidence of the examinee’s knowledge, skills, and abilities (</w:t>
            </w:r>
            <w:proofErr w:type="spellStart"/>
            <w:r w:rsidR="00A07477" w:rsidRPr="00E120BD">
              <w:rPr>
                <w:rFonts w:ascii="Verdana" w:hAnsi="Verdana"/>
                <w:sz w:val="20"/>
                <w:szCs w:val="20"/>
              </w:rPr>
              <w:t>KSAs</w:t>
            </w:r>
            <w:proofErr w:type="spellEnd"/>
            <w:r w:rsidR="00A07477" w:rsidRPr="00E120BD">
              <w:rPr>
                <w:rFonts w:ascii="Verdana" w:hAnsi="Verdana"/>
                <w:sz w:val="20"/>
                <w:szCs w:val="20"/>
              </w:rPr>
              <w:t>) in an academic content domain or professional discipline.</w:t>
            </w:r>
          </w:p>
        </w:tc>
      </w:tr>
      <w:tr w:rsidR="00A07477" w:rsidRPr="00E120BD">
        <w:tc>
          <w:tcPr>
            <w:tcW w:w="1548" w:type="dxa"/>
            <w:shd w:val="clear" w:color="auto" w:fill="F2DBDB" w:themeFill="accent2" w:themeFillTint="33"/>
          </w:tcPr>
          <w:p w:rsidR="00A07477" w:rsidRPr="00E120BD" w:rsidRDefault="00A07477" w:rsidP="0028308B">
            <w:pPr>
              <w:rPr>
                <w:rFonts w:ascii="Verdana" w:hAnsi="Verdana"/>
                <w:sz w:val="20"/>
                <w:szCs w:val="20"/>
              </w:rPr>
            </w:pPr>
            <w:r w:rsidRPr="00E120BD">
              <w:rPr>
                <w:rFonts w:ascii="Verdana" w:hAnsi="Verdana"/>
                <w:sz w:val="20"/>
                <w:szCs w:val="20"/>
              </w:rPr>
              <w:t>Body Header</w:t>
            </w:r>
          </w:p>
        </w:tc>
        <w:tc>
          <w:tcPr>
            <w:tcW w:w="7308" w:type="dxa"/>
          </w:tcPr>
          <w:p w:rsidR="00A07477" w:rsidRPr="00E120BD" w:rsidRDefault="00A07477" w:rsidP="0028308B">
            <w:pPr>
              <w:rPr>
                <w:rFonts w:ascii="Verdana" w:hAnsi="Verdana"/>
                <w:sz w:val="20"/>
                <w:szCs w:val="20"/>
              </w:rPr>
            </w:pPr>
            <w:r w:rsidRPr="00E120BD">
              <w:rPr>
                <w:rFonts w:ascii="Verdana" w:hAnsi="Verdana"/>
                <w:sz w:val="20"/>
                <w:szCs w:val="20"/>
              </w:rPr>
              <w:t>Context for Use</w:t>
            </w:r>
          </w:p>
        </w:tc>
      </w:tr>
      <w:tr w:rsidR="00A07477" w:rsidRPr="00E120BD">
        <w:trPr>
          <w:trHeight w:val="1403"/>
        </w:trPr>
        <w:tc>
          <w:tcPr>
            <w:tcW w:w="1548" w:type="dxa"/>
            <w:shd w:val="clear" w:color="auto" w:fill="F2DBDB" w:themeFill="accent2" w:themeFillTint="33"/>
          </w:tcPr>
          <w:p w:rsidR="00A07477" w:rsidRPr="00E120BD" w:rsidRDefault="00A07477" w:rsidP="0028308B">
            <w:pPr>
              <w:rPr>
                <w:rFonts w:ascii="Verdana" w:hAnsi="Verdana"/>
                <w:sz w:val="20"/>
                <w:szCs w:val="20"/>
              </w:rPr>
            </w:pPr>
            <w:r w:rsidRPr="00E120BD">
              <w:rPr>
                <w:rFonts w:ascii="Verdana" w:hAnsi="Verdana"/>
                <w:sz w:val="20"/>
                <w:szCs w:val="20"/>
              </w:rPr>
              <w:t>Body Copy</w:t>
            </w:r>
          </w:p>
        </w:tc>
        <w:tc>
          <w:tcPr>
            <w:tcW w:w="7308" w:type="dxa"/>
          </w:tcPr>
          <w:p w:rsidR="00A07477" w:rsidRPr="00E120BD" w:rsidRDefault="00A07477" w:rsidP="005863B8">
            <w:pPr>
              <w:rPr>
                <w:rFonts w:ascii="Verdana" w:hAnsi="Verdana"/>
                <w:sz w:val="20"/>
                <w:szCs w:val="20"/>
              </w:rPr>
            </w:pPr>
            <w:r w:rsidRPr="00E120BD">
              <w:rPr>
                <w:rFonts w:ascii="Verdana" w:hAnsi="Verdana"/>
                <w:sz w:val="20"/>
                <w:szCs w:val="20"/>
              </w:rPr>
              <w:t>Typically, performance assessment</w:t>
            </w:r>
            <w:r w:rsidR="005863B8">
              <w:rPr>
                <w:rFonts w:ascii="Verdana" w:hAnsi="Verdana"/>
                <w:sz w:val="20"/>
                <w:szCs w:val="20"/>
              </w:rPr>
              <w:t>s</w:t>
            </w:r>
            <w:r w:rsidRPr="00E120BD">
              <w:rPr>
                <w:rFonts w:ascii="Verdana" w:hAnsi="Verdana"/>
                <w:sz w:val="20"/>
                <w:szCs w:val="20"/>
              </w:rPr>
              <w:t xml:space="preserve"> </w:t>
            </w:r>
            <w:r w:rsidR="007E7A73" w:rsidRPr="00E120BD">
              <w:rPr>
                <w:rFonts w:ascii="Verdana" w:hAnsi="Verdana"/>
                <w:sz w:val="20"/>
                <w:szCs w:val="20"/>
              </w:rPr>
              <w:t>emulate</w:t>
            </w:r>
            <w:r w:rsidRPr="00E120BD">
              <w:rPr>
                <w:rFonts w:ascii="Verdana" w:hAnsi="Verdana"/>
                <w:sz w:val="20"/>
                <w:szCs w:val="20"/>
              </w:rPr>
              <w:t xml:space="preserve"> a </w:t>
            </w:r>
            <w:r w:rsidR="007E7A73" w:rsidRPr="00E120BD">
              <w:rPr>
                <w:rFonts w:ascii="Verdana" w:hAnsi="Verdana"/>
                <w:sz w:val="20"/>
                <w:szCs w:val="20"/>
              </w:rPr>
              <w:t>context</w:t>
            </w:r>
            <w:r w:rsidRPr="00E120BD">
              <w:rPr>
                <w:rFonts w:ascii="Verdana" w:hAnsi="Verdana"/>
                <w:sz w:val="20"/>
                <w:szCs w:val="20"/>
              </w:rPr>
              <w:t xml:space="preserve"> outside</w:t>
            </w:r>
            <w:r w:rsidR="007E7A73" w:rsidRPr="00E120BD">
              <w:rPr>
                <w:rFonts w:ascii="Verdana" w:hAnsi="Verdana"/>
                <w:sz w:val="20"/>
                <w:szCs w:val="20"/>
              </w:rPr>
              <w:t xml:space="preserve"> of the assessment in which the</w:t>
            </w:r>
            <w:r w:rsidRPr="00E120BD">
              <w:rPr>
                <w:rFonts w:ascii="Verdana" w:hAnsi="Verdana"/>
                <w:sz w:val="20"/>
                <w:szCs w:val="20"/>
              </w:rPr>
              <w:t xml:space="preserve"> </w:t>
            </w:r>
            <w:proofErr w:type="spellStart"/>
            <w:r w:rsidR="007E7A73" w:rsidRPr="00E120BD">
              <w:rPr>
                <w:rFonts w:ascii="Verdana" w:hAnsi="Verdana"/>
                <w:sz w:val="20"/>
                <w:szCs w:val="20"/>
              </w:rPr>
              <w:t>KSAs</w:t>
            </w:r>
            <w:proofErr w:type="spellEnd"/>
            <w:r w:rsidR="007E7A73" w:rsidRPr="00E120BD">
              <w:rPr>
                <w:rFonts w:ascii="Verdana" w:hAnsi="Verdana"/>
                <w:sz w:val="20"/>
                <w:szCs w:val="20"/>
              </w:rPr>
              <w:t xml:space="preserve"> ultimately will be applied; require use of complex knowledge, skills, and/or reasoning; and require application of evaluation criteria to determine levels of quality, correctness, or completeness.</w:t>
            </w:r>
          </w:p>
        </w:tc>
      </w:tr>
      <w:tr w:rsidR="007E7A73" w:rsidRPr="00E120BD">
        <w:trPr>
          <w:trHeight w:val="512"/>
        </w:trPr>
        <w:tc>
          <w:tcPr>
            <w:tcW w:w="1548" w:type="dxa"/>
            <w:shd w:val="clear" w:color="auto" w:fill="F2DBDB" w:themeFill="accent2" w:themeFillTint="33"/>
          </w:tcPr>
          <w:p w:rsidR="007E7A73" w:rsidRPr="00E120BD" w:rsidRDefault="007E7A73" w:rsidP="0028308B">
            <w:pPr>
              <w:rPr>
                <w:rFonts w:ascii="Verdana" w:hAnsi="Verdana"/>
                <w:sz w:val="20"/>
                <w:szCs w:val="20"/>
              </w:rPr>
            </w:pPr>
            <w:r w:rsidRPr="00E120BD">
              <w:rPr>
                <w:rFonts w:ascii="Verdana" w:hAnsi="Verdana"/>
                <w:sz w:val="20"/>
                <w:szCs w:val="20"/>
              </w:rPr>
              <w:t>Body Header</w:t>
            </w:r>
          </w:p>
        </w:tc>
        <w:tc>
          <w:tcPr>
            <w:tcW w:w="7308" w:type="dxa"/>
          </w:tcPr>
          <w:p w:rsidR="007E7A73" w:rsidRPr="00E120BD" w:rsidRDefault="007E7A73" w:rsidP="007E7A73">
            <w:pPr>
              <w:rPr>
                <w:rFonts w:ascii="Verdana" w:hAnsi="Verdana"/>
                <w:sz w:val="20"/>
                <w:szCs w:val="20"/>
              </w:rPr>
            </w:pPr>
            <w:r w:rsidRPr="00E120BD">
              <w:rPr>
                <w:rFonts w:ascii="Verdana" w:hAnsi="Verdana"/>
                <w:sz w:val="20"/>
                <w:szCs w:val="20"/>
              </w:rPr>
              <w:t>Purposes</w:t>
            </w:r>
          </w:p>
        </w:tc>
      </w:tr>
      <w:tr w:rsidR="007E7A73" w:rsidRPr="00E120BD">
        <w:trPr>
          <w:trHeight w:val="1439"/>
        </w:trPr>
        <w:tc>
          <w:tcPr>
            <w:tcW w:w="1548" w:type="dxa"/>
            <w:shd w:val="clear" w:color="auto" w:fill="F2DBDB" w:themeFill="accent2" w:themeFillTint="33"/>
          </w:tcPr>
          <w:p w:rsidR="007E7A73" w:rsidRPr="00E120BD" w:rsidRDefault="007E7A73" w:rsidP="0028308B">
            <w:pPr>
              <w:rPr>
                <w:rFonts w:ascii="Verdana" w:hAnsi="Verdana"/>
                <w:sz w:val="20"/>
                <w:szCs w:val="20"/>
              </w:rPr>
            </w:pPr>
            <w:r w:rsidRPr="00E120BD">
              <w:rPr>
                <w:rFonts w:ascii="Verdana" w:hAnsi="Verdana"/>
                <w:sz w:val="20"/>
                <w:szCs w:val="20"/>
              </w:rPr>
              <w:t>Body Copy</w:t>
            </w:r>
          </w:p>
        </w:tc>
        <w:tc>
          <w:tcPr>
            <w:tcW w:w="7308" w:type="dxa"/>
          </w:tcPr>
          <w:p w:rsidR="007E7A73" w:rsidRPr="00E120BD" w:rsidRDefault="007E7A73" w:rsidP="00372D95">
            <w:pPr>
              <w:rPr>
                <w:rFonts w:ascii="Verdana" w:hAnsi="Verdana"/>
                <w:sz w:val="20"/>
                <w:szCs w:val="20"/>
              </w:rPr>
            </w:pPr>
            <w:proofErr w:type="gramStart"/>
            <w:r w:rsidRPr="00E120BD">
              <w:rPr>
                <w:rFonts w:ascii="Verdana" w:hAnsi="Verdana"/>
                <w:sz w:val="20"/>
                <w:szCs w:val="20"/>
              </w:rPr>
              <w:t>Performance</w:t>
            </w:r>
            <w:proofErr w:type="gramEnd"/>
            <w:r w:rsidRPr="00E120BD">
              <w:rPr>
                <w:rFonts w:ascii="Verdana" w:hAnsi="Verdana"/>
                <w:sz w:val="20"/>
                <w:szCs w:val="20"/>
              </w:rPr>
              <w:t xml:space="preserve"> assessments support both formative and summative uses and are believed to be useful for guiding instruction and encouraging educators to increase expectations for student learning. Proponents </w:t>
            </w:r>
            <w:r w:rsidR="00372D95">
              <w:rPr>
                <w:rFonts w:ascii="Verdana" w:hAnsi="Verdana"/>
                <w:sz w:val="20"/>
                <w:szCs w:val="20"/>
              </w:rPr>
              <w:t>argue</w:t>
            </w:r>
            <w:r w:rsidR="00372D95" w:rsidRPr="00E120BD">
              <w:rPr>
                <w:rFonts w:ascii="Verdana" w:hAnsi="Verdana"/>
                <w:sz w:val="20"/>
                <w:szCs w:val="20"/>
              </w:rPr>
              <w:t xml:space="preserve"> </w:t>
            </w:r>
            <w:r w:rsidRPr="00E120BD">
              <w:rPr>
                <w:rFonts w:ascii="Verdana" w:hAnsi="Verdana"/>
                <w:sz w:val="20"/>
                <w:szCs w:val="20"/>
              </w:rPr>
              <w:t xml:space="preserve">that performance assessments constitute more direct evidence </w:t>
            </w:r>
            <w:r w:rsidR="00372D95">
              <w:rPr>
                <w:rFonts w:ascii="Verdana" w:hAnsi="Verdana"/>
                <w:sz w:val="20"/>
                <w:szCs w:val="20"/>
              </w:rPr>
              <w:t xml:space="preserve">of </w:t>
            </w:r>
            <w:r w:rsidRPr="00E120BD">
              <w:rPr>
                <w:rFonts w:ascii="Verdana" w:hAnsi="Verdana"/>
                <w:sz w:val="20"/>
                <w:szCs w:val="20"/>
              </w:rPr>
              <w:t>what students know and can do than more constrained assessment approaches.</w:t>
            </w:r>
          </w:p>
        </w:tc>
      </w:tr>
      <w:tr w:rsidR="002A12A4" w:rsidRPr="00E120BD">
        <w:trPr>
          <w:trHeight w:val="1439"/>
        </w:trPr>
        <w:tc>
          <w:tcPr>
            <w:tcW w:w="1548" w:type="dxa"/>
            <w:shd w:val="clear" w:color="auto" w:fill="F2DBDB" w:themeFill="accent2" w:themeFillTint="33"/>
          </w:tcPr>
          <w:p w:rsidR="002A12A4" w:rsidRPr="00E120BD" w:rsidRDefault="002A12A4" w:rsidP="002A12A4">
            <w:pPr>
              <w:rPr>
                <w:rFonts w:ascii="Verdana" w:hAnsi="Verdana"/>
                <w:sz w:val="20"/>
                <w:szCs w:val="20"/>
              </w:rPr>
            </w:pPr>
            <w:r>
              <w:rPr>
                <w:rFonts w:ascii="Verdana" w:hAnsi="Verdana"/>
                <w:sz w:val="20"/>
                <w:szCs w:val="20"/>
              </w:rPr>
              <w:t>References</w:t>
            </w:r>
          </w:p>
        </w:tc>
        <w:tc>
          <w:tcPr>
            <w:tcW w:w="7308" w:type="dxa"/>
          </w:tcPr>
          <w:p w:rsidR="004014D3" w:rsidRDefault="00AF072D">
            <w:pPr>
              <w:shd w:val="clear" w:color="auto" w:fill="FFFFFF"/>
              <w:spacing w:line="190" w:lineRule="atLeast"/>
              <w:ind w:left="720" w:hanging="720"/>
              <w:textAlignment w:val="baseline"/>
            </w:pPr>
            <w:r w:rsidRPr="00AF072D">
              <w:t xml:space="preserve">American Educational Research Association, American Psychological Association, National Council on </w:t>
            </w:r>
            <w:commentRangeStart w:id="8"/>
            <w:r w:rsidRPr="00AF072D">
              <w:t>Measurement</w:t>
            </w:r>
            <w:commentRangeEnd w:id="8"/>
            <w:r w:rsidR="004014D3">
              <w:rPr>
                <w:rStyle w:val="CommentReference"/>
                <w:vanish/>
              </w:rPr>
              <w:commentReference w:id="8"/>
            </w:r>
            <w:r w:rsidRPr="00AF072D">
              <w:t xml:space="preserve"> in Education. (1999). St</w:t>
            </w:r>
            <w:r w:rsidRPr="00AF072D">
              <w:rPr>
                <w:i/>
              </w:rPr>
              <w:t xml:space="preserve">andards for educational and psychological testing. </w:t>
            </w:r>
            <w:r w:rsidRPr="00AF072D">
              <w:t>Washington, DC: American Educational Research Association.</w:t>
            </w:r>
          </w:p>
          <w:p w:rsidR="004014D3" w:rsidRDefault="00AF072D">
            <w:pPr>
              <w:shd w:val="clear" w:color="auto" w:fill="FFFFFF"/>
              <w:spacing w:line="190" w:lineRule="atLeast"/>
              <w:ind w:left="720" w:hanging="720"/>
              <w:textAlignment w:val="baseline"/>
            </w:pPr>
            <w:r w:rsidRPr="00AF072D">
              <w:t xml:space="preserve">Ferrara, S. (1993). </w:t>
            </w:r>
            <w:proofErr w:type="spellStart"/>
            <w:r w:rsidRPr="00AF072D">
              <w:t>Generalizability</w:t>
            </w:r>
            <w:proofErr w:type="spellEnd"/>
            <w:r w:rsidRPr="00AF072D">
              <w:t xml:space="preserve"> theory and scaling: Their roles in writing assessment and implications for performance assessments in other areas. Paper presented at the annual meeting of the National Council on Measurement in Education, Atlanta, GA.</w:t>
            </w:r>
          </w:p>
          <w:p w:rsidR="004014D3" w:rsidRDefault="00AF072D">
            <w:pPr>
              <w:shd w:val="clear" w:color="auto" w:fill="FFFFFF"/>
              <w:spacing w:line="190" w:lineRule="atLeast"/>
              <w:ind w:left="720" w:hanging="720"/>
              <w:textAlignment w:val="baseline"/>
            </w:pPr>
            <w:r w:rsidRPr="00AF072D">
              <w:t>Fitzpatrick, R., &amp; Morrison, E. J. (1971). Performance and product evaluation. In R. L. Thorndike (Ed.), </w:t>
            </w:r>
            <w:r w:rsidRPr="00AF072D">
              <w:rPr>
                <w:i/>
              </w:rPr>
              <w:t>Educational measurement </w:t>
            </w:r>
            <w:r w:rsidRPr="00AF072D">
              <w:t>(2nd ed., pp. 237-270). Washington DC: American Council on Education.</w:t>
            </w:r>
          </w:p>
          <w:p w:rsidR="004014D3" w:rsidRDefault="00AF072D">
            <w:pPr>
              <w:shd w:val="clear" w:color="auto" w:fill="FFFFFF"/>
              <w:spacing w:line="190" w:lineRule="atLeast"/>
              <w:ind w:left="720" w:hanging="720"/>
              <w:textAlignment w:val="baseline"/>
            </w:pPr>
            <w:r w:rsidRPr="00AF072D">
              <w:t xml:space="preserve">Herman, J. L., </w:t>
            </w:r>
            <w:proofErr w:type="spellStart"/>
            <w:r w:rsidRPr="00AF072D">
              <w:t>Aschbacher</w:t>
            </w:r>
            <w:proofErr w:type="spellEnd"/>
            <w:r w:rsidRPr="00AF072D">
              <w:t>, P. R.  &amp; Winters, L. (1992). A practical guide to alternative assessment. Alexandria, Va.: Association for Supervision and Curriculum Development.</w:t>
            </w:r>
          </w:p>
          <w:p w:rsidR="004014D3" w:rsidRDefault="00AF072D">
            <w:pPr>
              <w:shd w:val="clear" w:color="auto" w:fill="FFFFFF"/>
              <w:spacing w:line="190" w:lineRule="atLeast"/>
              <w:ind w:left="720" w:hanging="720"/>
              <w:textAlignment w:val="baseline"/>
              <w:rPr>
                <w:rFonts w:ascii="Verdana" w:hAnsi="Verdana"/>
                <w:sz w:val="20"/>
                <w:szCs w:val="20"/>
              </w:rPr>
            </w:pPr>
            <w:r w:rsidRPr="00AF072D">
              <w:t>Kane, M., Crooks, T., &amp; Cohen, A. (1999). Validating measures of performance. </w:t>
            </w:r>
            <w:r w:rsidRPr="00AF072D">
              <w:rPr>
                <w:i/>
              </w:rPr>
              <w:t>Educational Measurement:</w:t>
            </w:r>
            <w:r w:rsidRPr="00AF072D">
              <w:t xml:space="preserve"> Issues and Practice, 18(2): 5-17.</w:t>
            </w:r>
          </w:p>
        </w:tc>
      </w:tr>
      <w:tr w:rsidR="00A07477" w:rsidRPr="00E120BD">
        <w:trPr>
          <w:trHeight w:val="593"/>
        </w:trPr>
        <w:tc>
          <w:tcPr>
            <w:tcW w:w="1548" w:type="dxa"/>
            <w:shd w:val="clear" w:color="auto" w:fill="F2DBDB" w:themeFill="accent2" w:themeFillTint="33"/>
          </w:tcPr>
          <w:p w:rsidR="007E7A73" w:rsidRPr="00E120BD" w:rsidRDefault="00A07477" w:rsidP="0028308B">
            <w:pPr>
              <w:rPr>
                <w:rFonts w:ascii="Verdana" w:hAnsi="Verdana"/>
                <w:sz w:val="20"/>
                <w:szCs w:val="20"/>
              </w:rPr>
            </w:pPr>
            <w:r w:rsidRPr="00E120BD">
              <w:rPr>
                <w:rFonts w:ascii="Verdana" w:hAnsi="Verdana"/>
                <w:sz w:val="20"/>
                <w:szCs w:val="20"/>
              </w:rPr>
              <w:t>Graphic</w:t>
            </w:r>
          </w:p>
          <w:p w:rsidR="00A07477" w:rsidRPr="00E120BD" w:rsidRDefault="00A07477" w:rsidP="007E7A73">
            <w:pPr>
              <w:jc w:val="center"/>
              <w:rPr>
                <w:rFonts w:ascii="Verdana" w:hAnsi="Verdana"/>
                <w:sz w:val="20"/>
                <w:szCs w:val="20"/>
              </w:rPr>
            </w:pPr>
          </w:p>
        </w:tc>
        <w:tc>
          <w:tcPr>
            <w:tcW w:w="7308" w:type="dxa"/>
          </w:tcPr>
          <w:p w:rsidR="00A07477" w:rsidRPr="00E120BD" w:rsidRDefault="00A07477" w:rsidP="002413BC">
            <w:pPr>
              <w:pStyle w:val="NormalWeb"/>
              <w:shd w:val="clear" w:color="auto" w:fill="FFFFFF"/>
              <w:spacing w:before="0" w:beforeAutospacing="0" w:after="0" w:afterAutospacing="0" w:line="240" w:lineRule="atLeast"/>
              <w:textAlignment w:val="baseline"/>
              <w:rPr>
                <w:rFonts w:ascii="Verdana" w:hAnsi="Verdana"/>
                <w:sz w:val="20"/>
                <w:szCs w:val="20"/>
              </w:rPr>
            </w:pPr>
            <w:r w:rsidRPr="00E120BD">
              <w:rPr>
                <w:rFonts w:ascii="Verdana" w:hAnsi="Verdana"/>
                <w:sz w:val="20"/>
                <w:szCs w:val="20"/>
              </w:rPr>
              <w:t>PerformanceAssessmentApproachs_2.2.png</w:t>
            </w:r>
          </w:p>
        </w:tc>
      </w:tr>
      <w:tr w:rsidR="00A07477" w:rsidRPr="00E120BD">
        <w:trPr>
          <w:trHeight w:val="341"/>
        </w:trPr>
        <w:tc>
          <w:tcPr>
            <w:tcW w:w="1548" w:type="dxa"/>
            <w:tcBorders>
              <w:bottom w:val="single" w:sz="4" w:space="0" w:color="000000" w:themeColor="text1"/>
            </w:tcBorders>
            <w:shd w:val="clear" w:color="auto" w:fill="FDE9D9" w:themeFill="accent6" w:themeFillTint="33"/>
          </w:tcPr>
          <w:p w:rsidR="00A07477" w:rsidRPr="00E120BD" w:rsidRDefault="00B47935" w:rsidP="0028308B">
            <w:pPr>
              <w:rPr>
                <w:rFonts w:ascii="Verdana" w:hAnsi="Verdana"/>
                <w:sz w:val="20"/>
                <w:szCs w:val="20"/>
              </w:rPr>
            </w:pPr>
            <w:r w:rsidRPr="00E120BD">
              <w:rPr>
                <w:rFonts w:ascii="Verdana" w:hAnsi="Verdana"/>
                <w:sz w:val="20"/>
                <w:szCs w:val="20"/>
              </w:rPr>
              <w:t>Video</w:t>
            </w:r>
          </w:p>
        </w:tc>
        <w:tc>
          <w:tcPr>
            <w:tcW w:w="7308" w:type="dxa"/>
            <w:tcBorders>
              <w:bottom w:val="single" w:sz="4" w:space="0" w:color="000000" w:themeColor="text1"/>
            </w:tcBorders>
          </w:tcPr>
          <w:p w:rsidR="00A07477" w:rsidRPr="00E120BD" w:rsidRDefault="00A07477" w:rsidP="002413BC">
            <w:pPr>
              <w:pStyle w:val="NormalWeb"/>
              <w:shd w:val="clear" w:color="auto" w:fill="FFFFFF"/>
              <w:spacing w:before="0" w:beforeAutospacing="0" w:after="0" w:afterAutospacing="0" w:line="240" w:lineRule="atLeast"/>
              <w:textAlignment w:val="baseline"/>
              <w:rPr>
                <w:rFonts w:ascii="Verdana" w:hAnsi="Verdana"/>
                <w:sz w:val="20"/>
                <w:szCs w:val="20"/>
              </w:rPr>
            </w:pPr>
            <w:r w:rsidRPr="00E120BD">
              <w:rPr>
                <w:rFonts w:ascii="Verdana" w:hAnsi="Verdana"/>
                <w:sz w:val="20"/>
                <w:szCs w:val="20"/>
              </w:rPr>
              <w:t>Yes</w:t>
            </w:r>
          </w:p>
        </w:tc>
      </w:tr>
    </w:tbl>
    <w:p w:rsidR="00432CF8" w:rsidRPr="00E120BD" w:rsidRDefault="00432CF8" w:rsidP="00A07477">
      <w:pPr>
        <w:rPr>
          <w:rFonts w:ascii="Verdana" w:hAnsi="Verdana"/>
          <w:sz w:val="20"/>
          <w:szCs w:val="20"/>
        </w:rPr>
      </w:pPr>
    </w:p>
    <w:p w:rsidR="00432CF8" w:rsidRPr="00E120BD" w:rsidRDefault="00432CF8" w:rsidP="00432CF8">
      <w:pPr>
        <w:pStyle w:val="Heading1"/>
        <w:rPr>
          <w:rFonts w:ascii="Verdana" w:hAnsi="Verdana"/>
          <w:sz w:val="20"/>
          <w:szCs w:val="20"/>
        </w:rPr>
      </w:pPr>
      <w:r w:rsidRPr="00E120BD">
        <w:rPr>
          <w:rFonts w:ascii="Verdana" w:hAnsi="Verdana"/>
          <w:sz w:val="20"/>
          <w:szCs w:val="20"/>
        </w:rPr>
        <w:br w:type="page"/>
        <w:t>04 Short Constructed Response &amp; Technology-Enhanced Items</w:t>
      </w:r>
    </w:p>
    <w:tbl>
      <w:tblPr>
        <w:tblStyle w:val="TableGrid"/>
        <w:tblW w:w="0" w:type="auto"/>
        <w:tblLook w:val="00BF"/>
      </w:tblPr>
      <w:tblGrid>
        <w:gridCol w:w="1548"/>
        <w:gridCol w:w="7308"/>
      </w:tblGrid>
      <w:tr w:rsidR="00432CF8" w:rsidRPr="00E120BD">
        <w:tc>
          <w:tcPr>
            <w:tcW w:w="1548" w:type="dxa"/>
            <w:shd w:val="clear" w:color="auto" w:fill="F2DBDB" w:themeFill="accent2" w:themeFillTint="33"/>
          </w:tcPr>
          <w:p w:rsidR="00432CF8" w:rsidRPr="00E120BD" w:rsidRDefault="00432CF8" w:rsidP="0028308B">
            <w:pPr>
              <w:rPr>
                <w:rFonts w:ascii="Verdana" w:hAnsi="Verdana"/>
                <w:sz w:val="20"/>
                <w:szCs w:val="20"/>
              </w:rPr>
            </w:pPr>
            <w:r w:rsidRPr="00E120BD">
              <w:rPr>
                <w:rFonts w:ascii="Verdana" w:hAnsi="Verdana"/>
                <w:sz w:val="20"/>
                <w:szCs w:val="20"/>
              </w:rPr>
              <w:t>Page Title in Header</w:t>
            </w:r>
          </w:p>
        </w:tc>
        <w:tc>
          <w:tcPr>
            <w:tcW w:w="7308" w:type="dxa"/>
          </w:tcPr>
          <w:p w:rsidR="00432CF8" w:rsidRPr="00E120BD" w:rsidRDefault="00432CF8" w:rsidP="0028308B">
            <w:pPr>
              <w:rPr>
                <w:rFonts w:ascii="Verdana" w:hAnsi="Verdana"/>
                <w:sz w:val="20"/>
                <w:szCs w:val="20"/>
              </w:rPr>
            </w:pPr>
            <w:r w:rsidRPr="00E120BD">
              <w:rPr>
                <w:rFonts w:ascii="Verdana" w:hAnsi="Verdana"/>
                <w:sz w:val="20"/>
                <w:szCs w:val="20"/>
              </w:rPr>
              <w:t>Short Constructed</w:t>
            </w:r>
            <w:r w:rsidR="00372D95">
              <w:rPr>
                <w:rFonts w:ascii="Verdana" w:hAnsi="Verdana"/>
                <w:sz w:val="20"/>
                <w:szCs w:val="20"/>
              </w:rPr>
              <w:t>-</w:t>
            </w:r>
            <w:r w:rsidRPr="00E120BD">
              <w:rPr>
                <w:rFonts w:ascii="Verdana" w:hAnsi="Verdana"/>
                <w:sz w:val="20"/>
                <w:szCs w:val="20"/>
              </w:rPr>
              <w:t>Response &amp; Technology-Enhanced Items</w:t>
            </w:r>
          </w:p>
        </w:tc>
      </w:tr>
      <w:tr w:rsidR="00432CF8" w:rsidRPr="00E120BD">
        <w:tc>
          <w:tcPr>
            <w:tcW w:w="1548" w:type="dxa"/>
            <w:shd w:val="clear" w:color="auto" w:fill="F2DBDB" w:themeFill="accent2" w:themeFillTint="33"/>
          </w:tcPr>
          <w:p w:rsidR="00432CF8" w:rsidRPr="00E120BD" w:rsidRDefault="00432CF8" w:rsidP="0028308B">
            <w:pPr>
              <w:rPr>
                <w:rFonts w:ascii="Verdana" w:hAnsi="Verdana"/>
                <w:sz w:val="20"/>
                <w:szCs w:val="20"/>
              </w:rPr>
            </w:pPr>
            <w:r w:rsidRPr="00E120BD">
              <w:rPr>
                <w:rFonts w:ascii="Verdana" w:hAnsi="Verdana"/>
                <w:sz w:val="20"/>
                <w:szCs w:val="20"/>
              </w:rPr>
              <w:t>Header Text</w:t>
            </w:r>
          </w:p>
        </w:tc>
        <w:tc>
          <w:tcPr>
            <w:tcW w:w="7308" w:type="dxa"/>
          </w:tcPr>
          <w:p w:rsidR="00432CF8" w:rsidRPr="00E120BD" w:rsidRDefault="00432CF8" w:rsidP="00F770A7">
            <w:pPr>
              <w:rPr>
                <w:rFonts w:ascii="Verdana" w:hAnsi="Verdana"/>
                <w:sz w:val="20"/>
                <w:szCs w:val="20"/>
              </w:rPr>
            </w:pPr>
          </w:p>
        </w:tc>
      </w:tr>
      <w:tr w:rsidR="00432CF8" w:rsidRPr="00E120BD">
        <w:tc>
          <w:tcPr>
            <w:tcW w:w="1548" w:type="dxa"/>
            <w:shd w:val="clear" w:color="auto" w:fill="F2DBDB" w:themeFill="accent2" w:themeFillTint="33"/>
          </w:tcPr>
          <w:p w:rsidR="00432CF8" w:rsidRPr="00E120BD" w:rsidRDefault="00432CF8" w:rsidP="0028308B">
            <w:pPr>
              <w:rPr>
                <w:rFonts w:ascii="Verdana" w:hAnsi="Verdana"/>
                <w:sz w:val="20"/>
                <w:szCs w:val="20"/>
              </w:rPr>
            </w:pPr>
            <w:r w:rsidRPr="00E120BD">
              <w:rPr>
                <w:rFonts w:ascii="Verdana" w:hAnsi="Verdana"/>
                <w:sz w:val="20"/>
                <w:szCs w:val="20"/>
              </w:rPr>
              <w:t>Body Header</w:t>
            </w:r>
          </w:p>
        </w:tc>
        <w:tc>
          <w:tcPr>
            <w:tcW w:w="7308" w:type="dxa"/>
          </w:tcPr>
          <w:p w:rsidR="00432CF8" w:rsidRPr="00E120BD" w:rsidRDefault="00FF25CB" w:rsidP="00F770A7">
            <w:pPr>
              <w:rPr>
                <w:rFonts w:ascii="Verdana" w:hAnsi="Verdana"/>
                <w:sz w:val="20"/>
                <w:szCs w:val="20"/>
              </w:rPr>
            </w:pPr>
            <w:r w:rsidRPr="00E120BD">
              <w:rPr>
                <w:rFonts w:ascii="Verdana" w:hAnsi="Verdana"/>
                <w:color w:val="333333"/>
                <w:sz w:val="20"/>
                <w:szCs w:val="20"/>
                <w:shd w:val="clear" w:color="auto" w:fill="FFFFFF"/>
              </w:rPr>
              <w:t>Short Constructed-Response</w:t>
            </w:r>
          </w:p>
        </w:tc>
      </w:tr>
      <w:tr w:rsidR="00432CF8" w:rsidRPr="00E120BD">
        <w:trPr>
          <w:trHeight w:val="1403"/>
        </w:trPr>
        <w:tc>
          <w:tcPr>
            <w:tcW w:w="1548" w:type="dxa"/>
            <w:shd w:val="clear" w:color="auto" w:fill="F2DBDB" w:themeFill="accent2" w:themeFillTint="33"/>
          </w:tcPr>
          <w:p w:rsidR="00432CF8" w:rsidRPr="00E120BD" w:rsidRDefault="00432CF8" w:rsidP="0028308B">
            <w:pPr>
              <w:rPr>
                <w:rFonts w:ascii="Verdana" w:hAnsi="Verdana"/>
                <w:sz w:val="20"/>
                <w:szCs w:val="20"/>
              </w:rPr>
            </w:pPr>
            <w:r w:rsidRPr="00E120BD">
              <w:rPr>
                <w:rFonts w:ascii="Verdana" w:hAnsi="Verdana"/>
                <w:sz w:val="20"/>
                <w:szCs w:val="20"/>
              </w:rPr>
              <w:t>Body Copy</w:t>
            </w:r>
          </w:p>
        </w:tc>
        <w:tc>
          <w:tcPr>
            <w:tcW w:w="7308" w:type="dxa"/>
          </w:tcPr>
          <w:p w:rsidR="00FF25CB" w:rsidRPr="00E120BD" w:rsidRDefault="00FF25CB" w:rsidP="00F770A7">
            <w:pPr>
              <w:rPr>
                <w:rFonts w:ascii="Verdana" w:hAnsi="Verdana"/>
                <w:color w:val="333333"/>
                <w:sz w:val="20"/>
                <w:szCs w:val="20"/>
                <w:shd w:val="clear" w:color="auto" w:fill="FFFFFF"/>
              </w:rPr>
            </w:pPr>
            <w:r w:rsidRPr="00E120BD">
              <w:rPr>
                <w:rFonts w:ascii="Verdana" w:hAnsi="Verdana"/>
                <w:color w:val="333333"/>
                <w:sz w:val="20"/>
                <w:szCs w:val="20"/>
                <w:shd w:val="clear" w:color="auto" w:fill="FFFFFF"/>
              </w:rPr>
              <w:t xml:space="preserve">Short constructed-response (SCR) items, whether paper-based or online-administered, require examinees to develop a partial or full response to a stimulus or </w:t>
            </w:r>
            <w:r w:rsidR="00104D73">
              <w:rPr>
                <w:rFonts w:ascii="Verdana" w:hAnsi="Verdana"/>
                <w:color w:val="333333"/>
                <w:sz w:val="20"/>
                <w:szCs w:val="20"/>
                <w:shd w:val="clear" w:color="auto" w:fill="FFFFFF"/>
              </w:rPr>
              <w:t xml:space="preserve">prompt </w:t>
            </w:r>
            <w:r w:rsidRPr="00E120BD">
              <w:rPr>
                <w:rFonts w:ascii="Verdana" w:hAnsi="Verdana"/>
                <w:color w:val="333333"/>
                <w:sz w:val="20"/>
                <w:szCs w:val="20"/>
                <w:shd w:val="clear" w:color="auto" w:fill="FFFFFF"/>
              </w:rPr>
              <w:t>as opposed to selecting from a limited set of pre</w:t>
            </w:r>
            <w:r w:rsidR="00372D95">
              <w:rPr>
                <w:rFonts w:ascii="Verdana" w:hAnsi="Verdana"/>
                <w:color w:val="333333"/>
                <w:sz w:val="20"/>
                <w:szCs w:val="20"/>
                <w:shd w:val="clear" w:color="auto" w:fill="FFFFFF"/>
              </w:rPr>
              <w:t>-</w:t>
            </w:r>
            <w:r w:rsidRPr="00E120BD">
              <w:rPr>
                <w:rFonts w:ascii="Verdana" w:hAnsi="Verdana"/>
                <w:color w:val="333333"/>
                <w:sz w:val="20"/>
                <w:szCs w:val="20"/>
                <w:shd w:val="clear" w:color="auto" w:fill="FFFFFF"/>
              </w:rPr>
              <w:t>specified options.</w:t>
            </w:r>
          </w:p>
          <w:p w:rsidR="00FF25CB" w:rsidRPr="00E120BD" w:rsidRDefault="00FF25CB" w:rsidP="00F770A7">
            <w:pPr>
              <w:rPr>
                <w:rFonts w:ascii="Verdana" w:hAnsi="Verdana"/>
                <w:color w:val="333333"/>
                <w:sz w:val="20"/>
                <w:szCs w:val="20"/>
                <w:shd w:val="clear" w:color="auto" w:fill="FFFFFF"/>
              </w:rPr>
            </w:pPr>
          </w:p>
          <w:p w:rsidR="00FF25CB" w:rsidRPr="00E120BD" w:rsidRDefault="00FF25CB" w:rsidP="00F770A7">
            <w:pPr>
              <w:rPr>
                <w:rFonts w:ascii="Verdana" w:hAnsi="Verdana"/>
                <w:color w:val="333333"/>
                <w:sz w:val="20"/>
                <w:szCs w:val="20"/>
                <w:shd w:val="clear" w:color="auto" w:fill="FFFFFF"/>
              </w:rPr>
            </w:pPr>
            <w:r w:rsidRPr="00E120BD">
              <w:rPr>
                <w:rFonts w:ascii="Verdana" w:hAnsi="Verdana"/>
                <w:color w:val="333333"/>
                <w:sz w:val="20"/>
                <w:szCs w:val="20"/>
                <w:shd w:val="clear" w:color="auto" w:fill="FFFFFF"/>
              </w:rPr>
              <w:t xml:space="preserve">In general, </w:t>
            </w:r>
            <w:r w:rsidR="00372D95">
              <w:rPr>
                <w:rFonts w:ascii="Verdana" w:hAnsi="Verdana"/>
                <w:color w:val="333333"/>
                <w:sz w:val="20"/>
                <w:szCs w:val="20"/>
                <w:shd w:val="clear" w:color="auto" w:fill="FFFFFF"/>
              </w:rPr>
              <w:t>features of SCR items include</w:t>
            </w:r>
            <w:r w:rsidRPr="00E120BD">
              <w:rPr>
                <w:rFonts w:ascii="Verdana" w:hAnsi="Verdana"/>
                <w:color w:val="333333"/>
                <w:sz w:val="20"/>
                <w:szCs w:val="20"/>
                <w:shd w:val="clear" w:color="auto" w:fill="FFFFFF"/>
              </w:rPr>
              <w:t>:</w:t>
            </w:r>
          </w:p>
          <w:p w:rsidR="00FF25CB" w:rsidRPr="00E120BD" w:rsidRDefault="00FF25CB" w:rsidP="00F770A7">
            <w:pPr>
              <w:pStyle w:val="ListParagraph"/>
              <w:numPr>
                <w:ilvl w:val="0"/>
                <w:numId w:val="22"/>
                <w:numberingChange w:id="9" w:author="Ashley Peterson-DeLuca," w:date="2013-05-28T22:51:00Z" w:original=""/>
              </w:numPr>
              <w:rPr>
                <w:rFonts w:ascii="Verdana" w:hAnsi="Verdana"/>
                <w:color w:val="333333"/>
                <w:sz w:val="20"/>
                <w:szCs w:val="20"/>
                <w:shd w:val="clear" w:color="auto" w:fill="FFFFFF"/>
              </w:rPr>
            </w:pPr>
            <w:r w:rsidRPr="00E120BD">
              <w:rPr>
                <w:rFonts w:ascii="Verdana" w:hAnsi="Verdana"/>
                <w:color w:val="333333"/>
                <w:sz w:val="20"/>
                <w:szCs w:val="20"/>
                <w:shd w:val="clear" w:color="auto" w:fill="FFFFFF"/>
              </w:rPr>
              <w:t>Elicit textual or graphical responses that are discrete and brief</w:t>
            </w:r>
          </w:p>
          <w:p w:rsidR="00FF25CB" w:rsidRPr="00E120BD" w:rsidRDefault="00FF25CB" w:rsidP="00F770A7">
            <w:pPr>
              <w:pStyle w:val="ListParagraph"/>
              <w:numPr>
                <w:ilvl w:val="0"/>
                <w:numId w:val="22"/>
                <w:numberingChange w:id="10" w:author="Ashley Peterson-DeLuca," w:date="2013-05-28T22:51:00Z" w:original=""/>
              </w:numPr>
              <w:rPr>
                <w:rFonts w:ascii="Verdana" w:hAnsi="Verdana"/>
                <w:color w:val="333333"/>
                <w:sz w:val="20"/>
                <w:szCs w:val="20"/>
                <w:shd w:val="clear" w:color="auto" w:fill="FFFFFF"/>
              </w:rPr>
            </w:pPr>
            <w:r w:rsidRPr="00E120BD">
              <w:rPr>
                <w:rFonts w:ascii="Verdana" w:hAnsi="Verdana"/>
                <w:color w:val="333333"/>
                <w:sz w:val="20"/>
                <w:szCs w:val="20"/>
                <w:shd w:val="clear" w:color="auto" w:fill="FFFFFF"/>
              </w:rPr>
              <w:t>Often allow multiple appropriate answers and/or partial credit scoring</w:t>
            </w:r>
          </w:p>
          <w:p w:rsidR="00FF25CB" w:rsidRPr="00E120BD" w:rsidRDefault="00FF25CB" w:rsidP="00F770A7">
            <w:pPr>
              <w:pStyle w:val="ListParagraph"/>
              <w:numPr>
                <w:ilvl w:val="0"/>
                <w:numId w:val="22"/>
                <w:numberingChange w:id="11" w:author="Ashley Peterson-DeLuca," w:date="2013-05-28T22:51:00Z" w:original=""/>
              </w:numPr>
              <w:rPr>
                <w:rFonts w:ascii="Verdana" w:hAnsi="Verdana"/>
                <w:color w:val="333333"/>
                <w:sz w:val="20"/>
                <w:szCs w:val="20"/>
                <w:shd w:val="clear" w:color="auto" w:fill="FFFFFF"/>
              </w:rPr>
            </w:pPr>
            <w:r w:rsidRPr="00E120BD">
              <w:rPr>
                <w:rFonts w:ascii="Verdana" w:hAnsi="Verdana"/>
                <w:color w:val="333333"/>
                <w:sz w:val="20"/>
                <w:szCs w:val="20"/>
                <w:shd w:val="clear" w:color="auto" w:fill="FFFFFF"/>
              </w:rPr>
              <w:t>May better support diagnosis and remediation of certain specific s</w:t>
            </w:r>
            <w:r w:rsidR="00F770A7" w:rsidRPr="00E120BD">
              <w:rPr>
                <w:rFonts w:ascii="Verdana" w:hAnsi="Verdana"/>
                <w:color w:val="333333"/>
                <w:sz w:val="20"/>
                <w:szCs w:val="20"/>
                <w:shd w:val="clear" w:color="auto" w:fill="FFFFFF"/>
              </w:rPr>
              <w:t>kill deficiencies than selected-</w:t>
            </w:r>
            <w:r w:rsidRPr="00E120BD">
              <w:rPr>
                <w:rFonts w:ascii="Verdana" w:hAnsi="Verdana"/>
                <w:color w:val="333333"/>
                <w:sz w:val="20"/>
                <w:szCs w:val="20"/>
                <w:shd w:val="clear" w:color="auto" w:fill="FFFFFF"/>
              </w:rPr>
              <w:t>response items</w:t>
            </w:r>
          </w:p>
          <w:p w:rsidR="00432CF8" w:rsidRPr="00E120BD" w:rsidRDefault="00FF25CB" w:rsidP="00F770A7">
            <w:pPr>
              <w:pStyle w:val="ListParagraph"/>
              <w:numPr>
                <w:ilvl w:val="0"/>
                <w:numId w:val="22"/>
                <w:numberingChange w:id="12" w:author="Ashley Peterson-DeLuca," w:date="2013-05-28T22:51:00Z" w:original=""/>
              </w:numPr>
              <w:rPr>
                <w:rFonts w:ascii="Verdana" w:hAnsi="Verdana"/>
                <w:color w:val="333333"/>
                <w:sz w:val="20"/>
                <w:szCs w:val="20"/>
                <w:shd w:val="clear" w:color="auto" w:fill="FFFFFF"/>
              </w:rPr>
            </w:pPr>
            <w:r w:rsidRPr="00E120BD">
              <w:rPr>
                <w:rFonts w:ascii="Verdana" w:hAnsi="Verdana"/>
                <w:color w:val="333333"/>
                <w:sz w:val="20"/>
                <w:szCs w:val="20"/>
                <w:shd w:val="clear" w:color="auto" w:fill="FFFFFF"/>
              </w:rPr>
              <w:t>May be</w:t>
            </w:r>
            <w:r w:rsidR="005863B8">
              <w:rPr>
                <w:rFonts w:ascii="Verdana" w:hAnsi="Verdana"/>
                <w:color w:val="333333"/>
                <w:sz w:val="20"/>
                <w:szCs w:val="20"/>
                <w:shd w:val="clear" w:color="auto" w:fill="FFFFFF"/>
              </w:rPr>
              <w:t xml:space="preserve"> human or</w:t>
            </w:r>
            <w:r w:rsidRPr="00E120BD">
              <w:rPr>
                <w:rFonts w:ascii="Verdana" w:hAnsi="Verdana"/>
                <w:color w:val="333333"/>
                <w:sz w:val="20"/>
                <w:szCs w:val="20"/>
                <w:shd w:val="clear" w:color="auto" w:fill="FFFFFF"/>
              </w:rPr>
              <w:t xml:space="preserve"> machine </w:t>
            </w:r>
            <w:proofErr w:type="spellStart"/>
            <w:r w:rsidRPr="00E120BD">
              <w:rPr>
                <w:rFonts w:ascii="Verdana" w:hAnsi="Verdana"/>
                <w:color w:val="333333"/>
                <w:sz w:val="20"/>
                <w:szCs w:val="20"/>
                <w:shd w:val="clear" w:color="auto" w:fill="FFFFFF"/>
              </w:rPr>
              <w:t>scorable</w:t>
            </w:r>
            <w:proofErr w:type="spellEnd"/>
          </w:p>
        </w:tc>
      </w:tr>
      <w:tr w:rsidR="00432CF8" w:rsidRPr="00E120BD">
        <w:trPr>
          <w:trHeight w:val="512"/>
        </w:trPr>
        <w:tc>
          <w:tcPr>
            <w:tcW w:w="1548" w:type="dxa"/>
            <w:shd w:val="clear" w:color="auto" w:fill="F2DBDB" w:themeFill="accent2" w:themeFillTint="33"/>
          </w:tcPr>
          <w:p w:rsidR="00432CF8" w:rsidRPr="00E120BD" w:rsidRDefault="00432CF8" w:rsidP="0028308B">
            <w:pPr>
              <w:rPr>
                <w:rFonts w:ascii="Verdana" w:hAnsi="Verdana"/>
                <w:sz w:val="20"/>
                <w:szCs w:val="20"/>
              </w:rPr>
            </w:pPr>
            <w:r w:rsidRPr="00E120BD">
              <w:rPr>
                <w:rFonts w:ascii="Verdana" w:hAnsi="Verdana"/>
                <w:sz w:val="20"/>
                <w:szCs w:val="20"/>
              </w:rPr>
              <w:t>Body Header</w:t>
            </w:r>
          </w:p>
        </w:tc>
        <w:tc>
          <w:tcPr>
            <w:tcW w:w="7308" w:type="dxa"/>
          </w:tcPr>
          <w:p w:rsidR="00432CF8" w:rsidRPr="00E120BD" w:rsidRDefault="00FF25CB" w:rsidP="00F770A7">
            <w:pPr>
              <w:rPr>
                <w:rFonts w:ascii="Verdana" w:hAnsi="Verdana"/>
                <w:sz w:val="20"/>
                <w:szCs w:val="20"/>
              </w:rPr>
            </w:pPr>
            <w:r w:rsidRPr="00E120BD">
              <w:rPr>
                <w:rFonts w:ascii="Verdana" w:hAnsi="Verdana"/>
                <w:sz w:val="20"/>
                <w:szCs w:val="20"/>
              </w:rPr>
              <w:t>Technology-Enhanced Items</w:t>
            </w:r>
          </w:p>
        </w:tc>
      </w:tr>
      <w:tr w:rsidR="00432CF8" w:rsidRPr="00E120BD">
        <w:trPr>
          <w:trHeight w:val="1439"/>
        </w:trPr>
        <w:tc>
          <w:tcPr>
            <w:tcW w:w="1548" w:type="dxa"/>
            <w:shd w:val="clear" w:color="auto" w:fill="F2DBDB" w:themeFill="accent2" w:themeFillTint="33"/>
          </w:tcPr>
          <w:p w:rsidR="00432CF8" w:rsidRPr="00E120BD" w:rsidRDefault="00432CF8" w:rsidP="0028308B">
            <w:pPr>
              <w:rPr>
                <w:rFonts w:ascii="Verdana" w:hAnsi="Verdana"/>
                <w:sz w:val="20"/>
                <w:szCs w:val="20"/>
              </w:rPr>
            </w:pPr>
            <w:r w:rsidRPr="00E120BD">
              <w:rPr>
                <w:rFonts w:ascii="Verdana" w:hAnsi="Verdana"/>
                <w:sz w:val="20"/>
                <w:szCs w:val="20"/>
              </w:rPr>
              <w:t>Body Copy</w:t>
            </w:r>
          </w:p>
        </w:tc>
        <w:tc>
          <w:tcPr>
            <w:tcW w:w="7308" w:type="dxa"/>
          </w:tcPr>
          <w:p w:rsidR="00FF25CB" w:rsidRPr="00E120BD" w:rsidRDefault="00FF25CB" w:rsidP="00F770A7">
            <w:pPr>
              <w:rPr>
                <w:rFonts w:ascii="Verdana" w:hAnsi="Verdana"/>
                <w:color w:val="333333"/>
                <w:sz w:val="20"/>
                <w:szCs w:val="20"/>
                <w:shd w:val="clear" w:color="auto" w:fill="FFFFFF"/>
              </w:rPr>
            </w:pPr>
            <w:r w:rsidRPr="00E120BD">
              <w:rPr>
                <w:rFonts w:ascii="Verdana" w:hAnsi="Verdana"/>
                <w:color w:val="333333"/>
                <w:sz w:val="20"/>
                <w:szCs w:val="20"/>
                <w:shd w:val="clear" w:color="auto" w:fill="FFFFFF"/>
              </w:rPr>
              <w:t>Technology-enhanced items (</w:t>
            </w:r>
            <w:proofErr w:type="spellStart"/>
            <w:r w:rsidRPr="00E120BD">
              <w:rPr>
                <w:rFonts w:ascii="Verdana" w:hAnsi="Verdana"/>
                <w:color w:val="333333"/>
                <w:sz w:val="20"/>
                <w:szCs w:val="20"/>
                <w:shd w:val="clear" w:color="auto" w:fill="FFFFFF"/>
              </w:rPr>
              <w:t>TEIs</w:t>
            </w:r>
            <w:proofErr w:type="spellEnd"/>
            <w:r w:rsidRPr="00E120BD">
              <w:rPr>
                <w:rFonts w:ascii="Verdana" w:hAnsi="Verdana"/>
                <w:color w:val="333333"/>
                <w:sz w:val="20"/>
                <w:szCs w:val="20"/>
                <w:shd w:val="clear" w:color="auto" w:fill="FFFFFF"/>
              </w:rPr>
              <w:t>) feature technology enhancements</w:t>
            </w:r>
            <w:r w:rsidR="00EE6BF0">
              <w:rPr>
                <w:rFonts w:ascii="Verdana" w:hAnsi="Verdana"/>
                <w:color w:val="333333"/>
                <w:sz w:val="20"/>
                <w:szCs w:val="20"/>
                <w:shd w:val="clear" w:color="auto" w:fill="FFFFFF"/>
              </w:rPr>
              <w:t>—</w:t>
            </w:r>
            <w:r w:rsidR="00372D95" w:rsidRPr="00E120BD">
              <w:rPr>
                <w:rFonts w:ascii="Verdana" w:hAnsi="Verdana"/>
                <w:color w:val="333333"/>
                <w:sz w:val="20"/>
                <w:szCs w:val="20"/>
                <w:shd w:val="clear" w:color="auto" w:fill="FFFFFF"/>
              </w:rPr>
              <w:t xml:space="preserve"> </w:t>
            </w:r>
            <w:r w:rsidRPr="00E120BD">
              <w:rPr>
                <w:rFonts w:ascii="Verdana" w:hAnsi="Verdana"/>
                <w:color w:val="333333"/>
                <w:sz w:val="20"/>
                <w:szCs w:val="20"/>
                <w:shd w:val="clear" w:color="auto" w:fill="FFFFFF"/>
              </w:rPr>
              <w:t>such as the addition of interactive functionality, sound, graphics, animation, or video</w:t>
            </w:r>
            <w:r w:rsidR="00EE6BF0">
              <w:rPr>
                <w:rFonts w:ascii="Verdana" w:hAnsi="Verdana"/>
                <w:color w:val="333333"/>
                <w:sz w:val="20"/>
                <w:szCs w:val="20"/>
                <w:shd w:val="clear" w:color="auto" w:fill="FFFFFF"/>
              </w:rPr>
              <w:t>—</w:t>
            </w:r>
            <w:r w:rsidRPr="00E120BD">
              <w:rPr>
                <w:rFonts w:ascii="Verdana" w:hAnsi="Verdana"/>
                <w:color w:val="333333"/>
                <w:sz w:val="20"/>
                <w:szCs w:val="20"/>
                <w:shd w:val="clear" w:color="auto" w:fill="FFFFFF"/>
              </w:rPr>
              <w:t>intended to substantially improve some aspect of measurement. </w:t>
            </w:r>
          </w:p>
          <w:p w:rsidR="00FF25CB" w:rsidRPr="00E120BD" w:rsidRDefault="00FF25CB" w:rsidP="00F770A7">
            <w:pPr>
              <w:rPr>
                <w:rFonts w:ascii="Verdana" w:hAnsi="Verdana"/>
                <w:color w:val="333333"/>
                <w:sz w:val="20"/>
                <w:szCs w:val="20"/>
                <w:shd w:val="clear" w:color="auto" w:fill="FFFFFF"/>
              </w:rPr>
            </w:pPr>
          </w:p>
          <w:p w:rsidR="00FF25CB" w:rsidRPr="00E120BD" w:rsidRDefault="00FF25CB" w:rsidP="00F770A7">
            <w:pPr>
              <w:rPr>
                <w:rFonts w:ascii="Verdana" w:hAnsi="Verdana"/>
                <w:color w:val="333333"/>
                <w:sz w:val="20"/>
                <w:szCs w:val="20"/>
                <w:shd w:val="clear" w:color="auto" w:fill="FFFFFF"/>
              </w:rPr>
            </w:pPr>
            <w:r w:rsidRPr="00E120BD">
              <w:rPr>
                <w:rFonts w:ascii="Verdana" w:hAnsi="Verdana"/>
                <w:color w:val="333333"/>
                <w:sz w:val="20"/>
                <w:szCs w:val="20"/>
                <w:shd w:val="clear" w:color="auto" w:fill="FFFFFF"/>
              </w:rPr>
              <w:t xml:space="preserve">In general, </w:t>
            </w:r>
            <w:r w:rsidR="00372D95">
              <w:rPr>
                <w:rFonts w:ascii="Verdana" w:hAnsi="Verdana"/>
                <w:color w:val="333333"/>
                <w:sz w:val="20"/>
                <w:szCs w:val="20"/>
                <w:shd w:val="clear" w:color="auto" w:fill="FFFFFF"/>
              </w:rPr>
              <w:t xml:space="preserve">features of </w:t>
            </w:r>
            <w:proofErr w:type="spellStart"/>
            <w:r w:rsidR="00372D95">
              <w:rPr>
                <w:rFonts w:ascii="Verdana" w:hAnsi="Verdana"/>
                <w:color w:val="333333"/>
                <w:sz w:val="20"/>
                <w:szCs w:val="20"/>
                <w:shd w:val="clear" w:color="auto" w:fill="FFFFFF"/>
              </w:rPr>
              <w:t>TEIs</w:t>
            </w:r>
            <w:proofErr w:type="spellEnd"/>
            <w:r w:rsidR="00372D95">
              <w:rPr>
                <w:rFonts w:ascii="Verdana" w:hAnsi="Verdana"/>
                <w:color w:val="333333"/>
                <w:sz w:val="20"/>
                <w:szCs w:val="20"/>
                <w:shd w:val="clear" w:color="auto" w:fill="FFFFFF"/>
              </w:rPr>
              <w:t xml:space="preserve"> include</w:t>
            </w:r>
            <w:r w:rsidRPr="00E120BD">
              <w:rPr>
                <w:rFonts w:ascii="Verdana" w:hAnsi="Verdana"/>
                <w:color w:val="333333"/>
                <w:sz w:val="20"/>
                <w:szCs w:val="20"/>
                <w:shd w:val="clear" w:color="auto" w:fill="FFFFFF"/>
              </w:rPr>
              <w:t>:</w:t>
            </w:r>
          </w:p>
          <w:p w:rsidR="00FF25CB" w:rsidRPr="00E120BD" w:rsidRDefault="00FF25CB" w:rsidP="00F770A7">
            <w:pPr>
              <w:pStyle w:val="ListParagraph"/>
              <w:numPr>
                <w:ilvl w:val="0"/>
                <w:numId w:val="23"/>
                <w:numberingChange w:id="13" w:author="Ashley Peterson-DeLuca," w:date="2013-05-28T22:51:00Z" w:original=""/>
              </w:numPr>
              <w:rPr>
                <w:rFonts w:ascii="Verdana" w:hAnsi="Verdana"/>
                <w:color w:val="333333"/>
                <w:sz w:val="20"/>
                <w:szCs w:val="20"/>
                <w:shd w:val="clear" w:color="auto" w:fill="FFFFFF"/>
              </w:rPr>
            </w:pPr>
            <w:r w:rsidRPr="00E120BD">
              <w:rPr>
                <w:rFonts w:ascii="Verdana" w:hAnsi="Verdana"/>
                <w:color w:val="333333"/>
                <w:sz w:val="20"/>
                <w:szCs w:val="20"/>
                <w:shd w:val="clear" w:color="auto" w:fill="FFFFFF"/>
              </w:rPr>
              <w:t>Elicit responses that are discrete and brief</w:t>
            </w:r>
          </w:p>
          <w:p w:rsidR="00FF25CB" w:rsidRPr="00E120BD" w:rsidRDefault="00FF25CB" w:rsidP="00F770A7">
            <w:pPr>
              <w:pStyle w:val="ListParagraph"/>
              <w:numPr>
                <w:ilvl w:val="0"/>
                <w:numId w:val="23"/>
                <w:numberingChange w:id="14" w:author="Ashley Peterson-DeLuca," w:date="2013-05-28T22:51:00Z" w:original=""/>
              </w:numPr>
              <w:rPr>
                <w:rFonts w:ascii="Verdana" w:hAnsi="Verdana"/>
                <w:color w:val="333333"/>
                <w:sz w:val="20"/>
                <w:szCs w:val="20"/>
                <w:shd w:val="clear" w:color="auto" w:fill="FFFFFF"/>
              </w:rPr>
            </w:pPr>
            <w:r w:rsidRPr="00E120BD">
              <w:rPr>
                <w:rFonts w:ascii="Verdana" w:hAnsi="Verdana"/>
                <w:color w:val="333333"/>
                <w:sz w:val="20"/>
                <w:szCs w:val="20"/>
                <w:shd w:val="clear" w:color="auto" w:fill="FFFFFF"/>
              </w:rPr>
              <w:t xml:space="preserve">Are typically machine </w:t>
            </w:r>
            <w:proofErr w:type="spellStart"/>
            <w:r w:rsidRPr="00E120BD">
              <w:rPr>
                <w:rFonts w:ascii="Verdana" w:hAnsi="Verdana"/>
                <w:color w:val="333333"/>
                <w:sz w:val="20"/>
                <w:szCs w:val="20"/>
                <w:shd w:val="clear" w:color="auto" w:fill="FFFFFF"/>
              </w:rPr>
              <w:t>scorable</w:t>
            </w:r>
            <w:proofErr w:type="spellEnd"/>
          </w:p>
          <w:p w:rsidR="00432CF8" w:rsidRPr="00E120BD" w:rsidRDefault="00FF25CB" w:rsidP="00F770A7">
            <w:pPr>
              <w:pStyle w:val="ListParagraph"/>
              <w:numPr>
                <w:ilvl w:val="0"/>
                <w:numId w:val="23"/>
                <w:numberingChange w:id="15" w:author="Ashley Peterson-DeLuca," w:date="2013-05-28T22:51:00Z" w:original=""/>
              </w:numPr>
              <w:rPr>
                <w:rFonts w:ascii="Verdana" w:hAnsi="Verdana"/>
                <w:sz w:val="20"/>
                <w:szCs w:val="20"/>
              </w:rPr>
            </w:pPr>
            <w:r w:rsidRPr="00E120BD">
              <w:rPr>
                <w:rFonts w:ascii="Verdana" w:hAnsi="Verdana"/>
                <w:color w:val="333333"/>
                <w:sz w:val="20"/>
                <w:szCs w:val="20"/>
                <w:shd w:val="clear" w:color="auto" w:fill="FFFFFF"/>
              </w:rPr>
              <w:t xml:space="preserve">Expand the range of content, knowledge, or skills that are assessable in large-scale contexts compared to traditional </w:t>
            </w:r>
            <w:r w:rsidR="005E13ED">
              <w:rPr>
                <w:rFonts w:ascii="Verdana" w:hAnsi="Verdana"/>
                <w:color w:val="333333"/>
                <w:sz w:val="20"/>
                <w:szCs w:val="20"/>
                <w:shd w:val="clear" w:color="auto" w:fill="FFFFFF"/>
              </w:rPr>
              <w:t>paper-and-pencil</w:t>
            </w:r>
            <w:r w:rsidRPr="00E120BD">
              <w:rPr>
                <w:rFonts w:ascii="Verdana" w:hAnsi="Verdana"/>
                <w:color w:val="333333"/>
                <w:sz w:val="20"/>
                <w:szCs w:val="20"/>
                <w:shd w:val="clear" w:color="auto" w:fill="FFFFFF"/>
              </w:rPr>
              <w:t xml:space="preserve"> formats</w:t>
            </w:r>
          </w:p>
        </w:tc>
      </w:tr>
      <w:tr w:rsidR="00432CF8" w:rsidRPr="00E120BD">
        <w:trPr>
          <w:trHeight w:val="341"/>
        </w:trPr>
        <w:tc>
          <w:tcPr>
            <w:tcW w:w="1548" w:type="dxa"/>
            <w:tcBorders>
              <w:bottom w:val="single" w:sz="4" w:space="0" w:color="000000" w:themeColor="text1"/>
            </w:tcBorders>
            <w:shd w:val="clear" w:color="auto" w:fill="FDE9D9" w:themeFill="accent6" w:themeFillTint="33"/>
          </w:tcPr>
          <w:p w:rsidR="00432CF8" w:rsidRPr="00E120BD" w:rsidRDefault="00FF25CB" w:rsidP="0028308B">
            <w:pPr>
              <w:rPr>
                <w:rFonts w:ascii="Verdana" w:hAnsi="Verdana"/>
                <w:sz w:val="20"/>
                <w:szCs w:val="20"/>
              </w:rPr>
            </w:pPr>
            <w:proofErr w:type="spellStart"/>
            <w:r w:rsidRPr="00E120BD">
              <w:rPr>
                <w:rFonts w:ascii="Verdana" w:hAnsi="Verdana"/>
                <w:sz w:val="20"/>
                <w:szCs w:val="20"/>
              </w:rPr>
              <w:t>Brainshark</w:t>
            </w:r>
            <w:proofErr w:type="spellEnd"/>
          </w:p>
        </w:tc>
        <w:tc>
          <w:tcPr>
            <w:tcW w:w="7308" w:type="dxa"/>
            <w:tcBorders>
              <w:bottom w:val="single" w:sz="4" w:space="0" w:color="000000" w:themeColor="text1"/>
            </w:tcBorders>
          </w:tcPr>
          <w:p w:rsidR="00432CF8" w:rsidRPr="00E120BD" w:rsidRDefault="00FF25CB" w:rsidP="00F770A7">
            <w:pPr>
              <w:rPr>
                <w:rFonts w:ascii="Verdana" w:hAnsi="Verdana"/>
                <w:sz w:val="20"/>
                <w:szCs w:val="20"/>
              </w:rPr>
            </w:pPr>
            <w:r w:rsidRPr="00E120BD">
              <w:rPr>
                <w:rFonts w:ascii="Verdana" w:hAnsi="Verdana"/>
                <w:sz w:val="20"/>
                <w:szCs w:val="20"/>
              </w:rPr>
              <w:t>Yes</w:t>
            </w:r>
          </w:p>
        </w:tc>
      </w:tr>
    </w:tbl>
    <w:p w:rsidR="00FD56EC" w:rsidRPr="00E120BD" w:rsidRDefault="00FD56EC" w:rsidP="00432CF8">
      <w:pPr>
        <w:rPr>
          <w:rFonts w:ascii="Verdana" w:hAnsi="Verdana"/>
          <w:sz w:val="20"/>
          <w:szCs w:val="20"/>
        </w:rPr>
      </w:pPr>
    </w:p>
    <w:p w:rsidR="00FD56EC" w:rsidRPr="00E120BD" w:rsidRDefault="00FD56EC" w:rsidP="00FD56EC">
      <w:pPr>
        <w:pStyle w:val="Heading2"/>
        <w:rPr>
          <w:rFonts w:ascii="Verdana" w:hAnsi="Verdana"/>
          <w:sz w:val="20"/>
          <w:szCs w:val="20"/>
        </w:rPr>
      </w:pPr>
      <w:r w:rsidRPr="00E120BD">
        <w:rPr>
          <w:rFonts w:ascii="Verdana" w:hAnsi="Verdana"/>
          <w:sz w:val="20"/>
          <w:szCs w:val="20"/>
        </w:rPr>
        <w:t>04a More Info</w:t>
      </w:r>
    </w:p>
    <w:tbl>
      <w:tblPr>
        <w:tblStyle w:val="TableGrid"/>
        <w:tblW w:w="0" w:type="auto"/>
        <w:tblLook w:val="00BF"/>
      </w:tblPr>
      <w:tblGrid>
        <w:gridCol w:w="1698"/>
        <w:gridCol w:w="7158"/>
      </w:tblGrid>
      <w:tr w:rsidR="000578AE" w:rsidRPr="00E120BD">
        <w:tc>
          <w:tcPr>
            <w:tcW w:w="1670" w:type="dxa"/>
            <w:shd w:val="clear" w:color="auto" w:fill="F2DBDB" w:themeFill="accent2" w:themeFillTint="33"/>
          </w:tcPr>
          <w:p w:rsidR="000578AE" w:rsidRPr="00E120BD" w:rsidRDefault="000578AE" w:rsidP="00FD56EC">
            <w:pPr>
              <w:rPr>
                <w:rFonts w:ascii="Verdana" w:hAnsi="Verdana"/>
                <w:sz w:val="20"/>
                <w:szCs w:val="20"/>
              </w:rPr>
            </w:pPr>
            <w:r w:rsidRPr="00E120BD">
              <w:rPr>
                <w:rFonts w:ascii="Verdana" w:hAnsi="Verdana"/>
                <w:sz w:val="20"/>
                <w:szCs w:val="20"/>
              </w:rPr>
              <w:t>Page Title</w:t>
            </w:r>
          </w:p>
        </w:tc>
        <w:tc>
          <w:tcPr>
            <w:tcW w:w="7186" w:type="dxa"/>
          </w:tcPr>
          <w:p w:rsidR="000578AE" w:rsidRPr="00E120BD" w:rsidRDefault="00F770A7" w:rsidP="00D05D33">
            <w:pPr>
              <w:rPr>
                <w:rFonts w:ascii="Verdana" w:hAnsi="Verdana"/>
                <w:sz w:val="20"/>
                <w:szCs w:val="20"/>
              </w:rPr>
            </w:pPr>
            <w:r w:rsidRPr="00E120BD">
              <w:rPr>
                <w:rFonts w:ascii="Verdana" w:hAnsi="Verdana"/>
                <w:sz w:val="20"/>
                <w:szCs w:val="20"/>
              </w:rPr>
              <w:t>What A</w:t>
            </w:r>
            <w:r w:rsidR="004F6938" w:rsidRPr="00E120BD">
              <w:rPr>
                <w:rFonts w:ascii="Verdana" w:hAnsi="Verdana"/>
                <w:sz w:val="20"/>
                <w:szCs w:val="20"/>
              </w:rPr>
              <w:t xml:space="preserve">re </w:t>
            </w:r>
            <w:r w:rsidR="000578AE" w:rsidRPr="00E120BD">
              <w:rPr>
                <w:rFonts w:ascii="Verdana" w:hAnsi="Verdana"/>
                <w:sz w:val="20"/>
                <w:szCs w:val="20"/>
              </w:rPr>
              <w:t xml:space="preserve">Short </w:t>
            </w:r>
            <w:r w:rsidR="004F6938" w:rsidRPr="00E120BD">
              <w:rPr>
                <w:rFonts w:ascii="Verdana" w:hAnsi="Verdana"/>
                <w:sz w:val="20"/>
                <w:szCs w:val="20"/>
              </w:rPr>
              <w:t>Constructed</w:t>
            </w:r>
            <w:r w:rsidR="00D05D33" w:rsidRPr="00E120BD">
              <w:rPr>
                <w:rFonts w:ascii="Verdana" w:hAnsi="Verdana"/>
                <w:sz w:val="20"/>
                <w:szCs w:val="20"/>
              </w:rPr>
              <w:t>-</w:t>
            </w:r>
            <w:r w:rsidR="004F6938" w:rsidRPr="00E120BD">
              <w:rPr>
                <w:rFonts w:ascii="Verdana" w:hAnsi="Verdana"/>
                <w:sz w:val="20"/>
                <w:szCs w:val="20"/>
              </w:rPr>
              <w:t>Response and</w:t>
            </w:r>
            <w:r w:rsidR="000578AE" w:rsidRPr="00E120BD">
              <w:rPr>
                <w:rFonts w:ascii="Verdana" w:hAnsi="Verdana"/>
                <w:sz w:val="20"/>
                <w:szCs w:val="20"/>
              </w:rPr>
              <w:t xml:space="preserve"> Technology-Enhanced Items</w:t>
            </w:r>
            <w:r w:rsidR="004F6938" w:rsidRPr="00E120BD">
              <w:rPr>
                <w:rFonts w:ascii="Verdana" w:hAnsi="Verdana"/>
                <w:sz w:val="20"/>
                <w:szCs w:val="20"/>
              </w:rPr>
              <w:t>?</w:t>
            </w:r>
          </w:p>
        </w:tc>
      </w:tr>
      <w:tr w:rsidR="000578AE" w:rsidRPr="00E120BD">
        <w:tc>
          <w:tcPr>
            <w:tcW w:w="1670" w:type="dxa"/>
            <w:shd w:val="clear" w:color="auto" w:fill="F2DBDB" w:themeFill="accent2" w:themeFillTint="33"/>
          </w:tcPr>
          <w:p w:rsidR="000578AE" w:rsidRPr="00E120BD" w:rsidRDefault="000578AE" w:rsidP="00FD56EC">
            <w:pPr>
              <w:rPr>
                <w:rFonts w:ascii="Verdana" w:hAnsi="Verdana"/>
                <w:sz w:val="20"/>
                <w:szCs w:val="20"/>
              </w:rPr>
            </w:pPr>
            <w:r w:rsidRPr="00E120BD">
              <w:rPr>
                <w:rFonts w:ascii="Verdana" w:hAnsi="Verdana"/>
                <w:sz w:val="20"/>
                <w:szCs w:val="20"/>
              </w:rPr>
              <w:t>Definition</w:t>
            </w:r>
          </w:p>
        </w:tc>
        <w:tc>
          <w:tcPr>
            <w:tcW w:w="7186" w:type="dxa"/>
          </w:tcPr>
          <w:p w:rsidR="00D05D33" w:rsidRPr="00E120BD" w:rsidRDefault="000578AE" w:rsidP="00D05D33">
            <w:pPr>
              <w:rPr>
                <w:rFonts w:ascii="Verdana" w:hAnsi="Verdana"/>
                <w:sz w:val="20"/>
                <w:szCs w:val="20"/>
              </w:rPr>
            </w:pPr>
            <w:r w:rsidRPr="00E120BD">
              <w:rPr>
                <w:rFonts w:ascii="Verdana" w:hAnsi="Verdana"/>
                <w:b/>
                <w:sz w:val="20"/>
                <w:szCs w:val="20"/>
              </w:rPr>
              <w:t xml:space="preserve">Short constructed-response (SCR) items, </w:t>
            </w:r>
            <w:r w:rsidRPr="00E120BD">
              <w:rPr>
                <w:rFonts w:ascii="Verdana" w:hAnsi="Verdana"/>
                <w:sz w:val="20"/>
                <w:szCs w:val="20"/>
              </w:rPr>
              <w:t>whether paper-based or online-administered, require examinees to develop a partial or full response (textual or graphical) to a stimulus or item stem as opposed to selecting from a limited set of pre</w:t>
            </w:r>
            <w:r w:rsidR="00104D73">
              <w:rPr>
                <w:rFonts w:ascii="Verdana" w:hAnsi="Verdana"/>
                <w:sz w:val="20"/>
                <w:szCs w:val="20"/>
              </w:rPr>
              <w:t>-</w:t>
            </w:r>
            <w:r w:rsidRPr="00E120BD">
              <w:rPr>
                <w:rFonts w:ascii="Verdana" w:hAnsi="Verdana"/>
                <w:sz w:val="20"/>
                <w:szCs w:val="20"/>
              </w:rPr>
              <w:t xml:space="preserve">specified options. These items elicit discrete and brief responses, in contrast to more extended constructed responses elicited with other assessment approaches, such as essay prompts. </w:t>
            </w:r>
          </w:p>
          <w:p w:rsidR="00D05D33" w:rsidRPr="00E120BD" w:rsidRDefault="00D05D33" w:rsidP="00D05D33">
            <w:pPr>
              <w:rPr>
                <w:rFonts w:ascii="Verdana" w:hAnsi="Verdana"/>
                <w:sz w:val="20"/>
                <w:szCs w:val="20"/>
              </w:rPr>
            </w:pPr>
          </w:p>
          <w:p w:rsidR="00D05D33" w:rsidRPr="00E120BD" w:rsidRDefault="000578AE" w:rsidP="00D05D33">
            <w:pPr>
              <w:rPr>
                <w:rFonts w:ascii="Verdana" w:hAnsi="Verdana"/>
                <w:sz w:val="20"/>
                <w:szCs w:val="20"/>
              </w:rPr>
            </w:pPr>
            <w:proofErr w:type="spellStart"/>
            <w:r w:rsidRPr="00E120BD">
              <w:rPr>
                <w:rFonts w:ascii="Verdana" w:hAnsi="Verdana"/>
                <w:sz w:val="20"/>
                <w:szCs w:val="20"/>
              </w:rPr>
              <w:t>SCRs</w:t>
            </w:r>
            <w:proofErr w:type="spellEnd"/>
            <w:r w:rsidRPr="00E120BD">
              <w:rPr>
                <w:rFonts w:ascii="Verdana" w:hAnsi="Verdana"/>
                <w:sz w:val="20"/>
                <w:szCs w:val="20"/>
              </w:rPr>
              <w:t xml:space="preserve"> often support multiple appropriate answers, both with and without partial credit scoring. As a result of these features, SCR items enable more direct measurement of certain types of knowledge and skills than selected-response (SR) items. Because these items are less constrained than SR items, they often appear more similar to the types of open-ended problems typically encountered in academic and work settings (i.e., they offer more realistic or authentic problem representations). </w:t>
            </w:r>
            <w:proofErr w:type="spellStart"/>
            <w:r w:rsidRPr="00E120BD">
              <w:rPr>
                <w:rFonts w:ascii="Verdana" w:hAnsi="Verdana"/>
                <w:sz w:val="20"/>
                <w:szCs w:val="20"/>
              </w:rPr>
              <w:t>SCRs</w:t>
            </w:r>
            <w:proofErr w:type="spellEnd"/>
            <w:r w:rsidRPr="00E120BD">
              <w:rPr>
                <w:rFonts w:ascii="Verdana" w:hAnsi="Verdana"/>
                <w:sz w:val="20"/>
                <w:szCs w:val="20"/>
              </w:rPr>
              <w:t xml:space="preserve"> may provide more detailed information about specific error tendencies than SR items; as such, they may better support diagnosis and remediation of specific skill deficiencies. Finally, certain types of </w:t>
            </w:r>
            <w:proofErr w:type="spellStart"/>
            <w:r w:rsidRPr="00E120BD">
              <w:rPr>
                <w:rFonts w:ascii="Verdana" w:hAnsi="Verdana"/>
                <w:sz w:val="20"/>
                <w:szCs w:val="20"/>
              </w:rPr>
              <w:t>SCRs</w:t>
            </w:r>
            <w:proofErr w:type="spellEnd"/>
            <w:r w:rsidRPr="00E120BD">
              <w:rPr>
                <w:rFonts w:ascii="Verdana" w:hAnsi="Verdana"/>
                <w:sz w:val="20"/>
                <w:szCs w:val="20"/>
              </w:rPr>
              <w:t xml:space="preserve"> (e.g., computer-administered items that call for a graphical response) are machine </w:t>
            </w:r>
            <w:proofErr w:type="spellStart"/>
            <w:r w:rsidRPr="00E120BD">
              <w:rPr>
                <w:rFonts w:ascii="Verdana" w:hAnsi="Verdana"/>
                <w:sz w:val="20"/>
                <w:szCs w:val="20"/>
              </w:rPr>
              <w:t>scorable</w:t>
            </w:r>
            <w:proofErr w:type="spellEnd"/>
            <w:r w:rsidRPr="00E120BD">
              <w:rPr>
                <w:rFonts w:ascii="Verdana" w:hAnsi="Verdana"/>
                <w:sz w:val="20"/>
                <w:szCs w:val="20"/>
              </w:rPr>
              <w:t>, which can help to partially offset the higher development costs associated with these items.</w:t>
            </w:r>
          </w:p>
          <w:p w:rsidR="000578AE" w:rsidRPr="00E120BD" w:rsidRDefault="000578AE" w:rsidP="00D05D33">
            <w:pPr>
              <w:rPr>
                <w:rFonts w:ascii="Verdana" w:hAnsi="Verdana"/>
                <w:sz w:val="20"/>
                <w:szCs w:val="20"/>
              </w:rPr>
            </w:pPr>
          </w:p>
          <w:p w:rsidR="00D05D33" w:rsidRPr="00E120BD" w:rsidRDefault="000578AE" w:rsidP="00D05D33">
            <w:pPr>
              <w:rPr>
                <w:rFonts w:ascii="Verdana" w:hAnsi="Verdana"/>
                <w:sz w:val="20"/>
                <w:szCs w:val="20"/>
              </w:rPr>
            </w:pPr>
            <w:r w:rsidRPr="00E120BD">
              <w:rPr>
                <w:rFonts w:ascii="Verdana" w:hAnsi="Verdana"/>
                <w:b/>
                <w:sz w:val="20"/>
                <w:szCs w:val="20"/>
              </w:rPr>
              <w:t>Technology-enhanced items (</w:t>
            </w:r>
            <w:proofErr w:type="spellStart"/>
            <w:r w:rsidRPr="00E120BD">
              <w:rPr>
                <w:rFonts w:ascii="Verdana" w:hAnsi="Verdana"/>
                <w:b/>
                <w:sz w:val="20"/>
                <w:szCs w:val="20"/>
              </w:rPr>
              <w:t>TEIs</w:t>
            </w:r>
            <w:proofErr w:type="spellEnd"/>
            <w:r w:rsidRPr="00E120BD">
              <w:rPr>
                <w:rFonts w:ascii="Verdana" w:hAnsi="Verdana"/>
                <w:b/>
                <w:sz w:val="20"/>
                <w:szCs w:val="20"/>
              </w:rPr>
              <w:t>)</w:t>
            </w:r>
            <w:r w:rsidRPr="00E120BD">
              <w:rPr>
                <w:rFonts w:ascii="Verdana" w:hAnsi="Verdana"/>
                <w:sz w:val="20"/>
                <w:szCs w:val="20"/>
              </w:rPr>
              <w:t xml:space="preserve"> feature technology enhancements</w:t>
            </w:r>
            <w:r w:rsidR="002D1E0C">
              <w:rPr>
                <w:rFonts w:ascii="Verdana" w:hAnsi="Verdana"/>
                <w:sz w:val="20"/>
                <w:szCs w:val="20"/>
              </w:rPr>
              <w:t>—</w:t>
            </w:r>
            <w:r w:rsidRPr="00E120BD">
              <w:rPr>
                <w:rFonts w:ascii="Verdana" w:hAnsi="Verdana"/>
                <w:sz w:val="20"/>
                <w:szCs w:val="20"/>
              </w:rPr>
              <w:t>such as the addition of interactive functionality, sound, graphics, animation, or video</w:t>
            </w:r>
            <w:r w:rsidR="00EE6BF0">
              <w:rPr>
                <w:rFonts w:ascii="Verdana" w:hAnsi="Verdana"/>
                <w:sz w:val="20"/>
                <w:szCs w:val="20"/>
              </w:rPr>
              <w:t>—</w:t>
            </w:r>
            <w:r w:rsidRPr="00E120BD">
              <w:rPr>
                <w:rFonts w:ascii="Verdana" w:hAnsi="Verdana"/>
                <w:sz w:val="20"/>
                <w:szCs w:val="20"/>
              </w:rPr>
              <w:t>to the stimulus materials, item stem, response options, and/or response mode, where the technology is intended to substantially improve some aspect of measurement.</w:t>
            </w:r>
            <w:r w:rsidR="00B17606" w:rsidRPr="00E120BD">
              <w:rPr>
                <w:rFonts w:ascii="Verdana" w:hAnsi="Verdana"/>
                <w:sz w:val="20"/>
                <w:szCs w:val="20"/>
              </w:rPr>
              <w:t xml:space="preserve"> </w:t>
            </w:r>
            <w:r w:rsidRPr="00E120BD">
              <w:rPr>
                <w:rFonts w:ascii="Verdana" w:hAnsi="Verdana"/>
                <w:sz w:val="20"/>
                <w:szCs w:val="20"/>
              </w:rPr>
              <w:t>These items elicit discrete and brief responses compared to more continuous digital assessment approaches, such as </w:t>
            </w:r>
            <w:hyperlink r:id="rId10" w:history="1">
              <w:r w:rsidRPr="00E120BD">
                <w:rPr>
                  <w:rFonts w:ascii="Verdana" w:hAnsi="Verdana"/>
                  <w:sz w:val="20"/>
                  <w:szCs w:val="20"/>
                </w:rPr>
                <w:t>online games and simulated environments</w:t>
              </w:r>
            </w:hyperlink>
            <w:r w:rsidRPr="00E120BD">
              <w:rPr>
                <w:rFonts w:ascii="Verdana" w:hAnsi="Verdana"/>
                <w:sz w:val="20"/>
                <w:szCs w:val="20"/>
              </w:rPr>
              <w:t xml:space="preserve">. </w:t>
            </w:r>
          </w:p>
          <w:p w:rsidR="00D05D33" w:rsidRPr="00E120BD" w:rsidRDefault="00D05D33" w:rsidP="00D05D33">
            <w:pPr>
              <w:rPr>
                <w:rFonts w:ascii="Verdana" w:hAnsi="Verdana"/>
                <w:sz w:val="20"/>
                <w:szCs w:val="20"/>
              </w:rPr>
            </w:pPr>
          </w:p>
          <w:p w:rsidR="00D05D33" w:rsidRPr="00E120BD" w:rsidRDefault="000578AE" w:rsidP="00D05D33">
            <w:pPr>
              <w:tabs>
                <w:tab w:val="left" w:pos="2380"/>
              </w:tabs>
              <w:rPr>
                <w:rFonts w:ascii="Verdana" w:hAnsi="Verdana"/>
                <w:sz w:val="20"/>
                <w:szCs w:val="20"/>
              </w:rPr>
            </w:pPr>
            <w:proofErr w:type="spellStart"/>
            <w:r w:rsidRPr="00E120BD">
              <w:rPr>
                <w:rFonts w:ascii="Verdana" w:hAnsi="Verdana"/>
                <w:sz w:val="20"/>
                <w:szCs w:val="20"/>
              </w:rPr>
              <w:t>TEIs</w:t>
            </w:r>
            <w:proofErr w:type="spellEnd"/>
            <w:r w:rsidRPr="00E120BD">
              <w:rPr>
                <w:rFonts w:ascii="Verdana" w:hAnsi="Verdana"/>
                <w:sz w:val="20"/>
                <w:szCs w:val="20"/>
              </w:rPr>
              <w:t xml:space="preserve"> are typically </w:t>
            </w:r>
            <w:proofErr w:type="gramStart"/>
            <w:r w:rsidRPr="00E120BD">
              <w:rPr>
                <w:rFonts w:ascii="Verdana" w:hAnsi="Verdana"/>
                <w:sz w:val="20"/>
                <w:szCs w:val="20"/>
              </w:rPr>
              <w:t>machine</w:t>
            </w:r>
            <w:proofErr w:type="gramEnd"/>
            <w:r w:rsidRPr="00E120BD">
              <w:rPr>
                <w:rFonts w:ascii="Verdana" w:hAnsi="Verdana"/>
                <w:sz w:val="20"/>
                <w:szCs w:val="20"/>
              </w:rPr>
              <w:t xml:space="preserve"> </w:t>
            </w:r>
            <w:proofErr w:type="spellStart"/>
            <w:r w:rsidRPr="00E120BD">
              <w:rPr>
                <w:rFonts w:ascii="Verdana" w:hAnsi="Verdana"/>
                <w:sz w:val="20"/>
                <w:szCs w:val="20"/>
              </w:rPr>
              <w:t>scorable</w:t>
            </w:r>
            <w:proofErr w:type="spellEnd"/>
            <w:r w:rsidRPr="00E120BD">
              <w:rPr>
                <w:rFonts w:ascii="Verdana" w:hAnsi="Verdana"/>
                <w:sz w:val="20"/>
                <w:szCs w:val="20"/>
              </w:rPr>
              <w:t xml:space="preserve">, supporting either dichotomous or partial credit scoring models. As a result of these features, </w:t>
            </w:r>
            <w:proofErr w:type="spellStart"/>
            <w:r w:rsidRPr="00E120BD">
              <w:rPr>
                <w:rFonts w:ascii="Verdana" w:hAnsi="Verdana"/>
                <w:sz w:val="20"/>
                <w:szCs w:val="20"/>
              </w:rPr>
              <w:t>TEIs</w:t>
            </w:r>
            <w:proofErr w:type="spellEnd"/>
            <w:r w:rsidRPr="00E120BD">
              <w:rPr>
                <w:rFonts w:ascii="Verdana" w:hAnsi="Verdana"/>
                <w:sz w:val="20"/>
                <w:szCs w:val="20"/>
              </w:rPr>
              <w:t xml:space="preserve"> may expand the range of skills that are practically assessable in large-scale contexts compared to traditional </w:t>
            </w:r>
            <w:r w:rsidR="005E13ED">
              <w:rPr>
                <w:rFonts w:ascii="Verdana" w:hAnsi="Verdana"/>
                <w:sz w:val="20"/>
                <w:szCs w:val="20"/>
              </w:rPr>
              <w:t>paper-and-pencil</w:t>
            </w:r>
            <w:r w:rsidRPr="00E120BD">
              <w:rPr>
                <w:rFonts w:ascii="Verdana" w:hAnsi="Verdana"/>
                <w:sz w:val="20"/>
                <w:szCs w:val="20"/>
              </w:rPr>
              <w:t xml:space="preserve"> formats. By virtue of their enhanced interactivity and functionality, </w:t>
            </w:r>
            <w:proofErr w:type="spellStart"/>
            <w:r w:rsidRPr="00E120BD">
              <w:rPr>
                <w:rFonts w:ascii="Verdana" w:hAnsi="Verdana"/>
                <w:sz w:val="20"/>
                <w:szCs w:val="20"/>
              </w:rPr>
              <w:t>TEIs</w:t>
            </w:r>
            <w:proofErr w:type="spellEnd"/>
            <w:r w:rsidRPr="00E120BD">
              <w:rPr>
                <w:rFonts w:ascii="Verdana" w:hAnsi="Verdana"/>
                <w:sz w:val="20"/>
                <w:szCs w:val="20"/>
              </w:rPr>
              <w:t xml:space="preserve"> may be more appealing and engaging to examinees than static, paper-based items. Finally, some types of </w:t>
            </w:r>
            <w:proofErr w:type="spellStart"/>
            <w:r w:rsidRPr="00E120BD">
              <w:rPr>
                <w:rFonts w:ascii="Verdana" w:hAnsi="Verdana"/>
                <w:sz w:val="20"/>
                <w:szCs w:val="20"/>
              </w:rPr>
              <w:t>TEIs</w:t>
            </w:r>
            <w:proofErr w:type="spellEnd"/>
            <w:r w:rsidRPr="00E120BD">
              <w:rPr>
                <w:rFonts w:ascii="Verdana" w:hAnsi="Verdana"/>
                <w:sz w:val="20"/>
                <w:szCs w:val="20"/>
              </w:rPr>
              <w:t xml:space="preserve"> may better support formative use relative to traditional </w:t>
            </w:r>
            <w:r w:rsidR="005E13ED">
              <w:rPr>
                <w:rFonts w:ascii="Verdana" w:hAnsi="Verdana"/>
                <w:sz w:val="20"/>
                <w:szCs w:val="20"/>
              </w:rPr>
              <w:t>paper-and-pencil</w:t>
            </w:r>
            <w:r w:rsidRPr="00E120BD">
              <w:rPr>
                <w:rFonts w:ascii="Verdana" w:hAnsi="Verdana"/>
                <w:sz w:val="20"/>
                <w:szCs w:val="20"/>
              </w:rPr>
              <w:t xml:space="preserve"> items because they can be scored automatically and provide real-time performance feedback.</w:t>
            </w:r>
          </w:p>
          <w:p w:rsidR="000578AE" w:rsidRPr="00E120BD" w:rsidRDefault="000578AE" w:rsidP="00D05D33">
            <w:pPr>
              <w:tabs>
                <w:tab w:val="left" w:pos="2380"/>
              </w:tabs>
              <w:rPr>
                <w:rFonts w:ascii="Verdana" w:hAnsi="Verdana"/>
                <w:sz w:val="20"/>
                <w:szCs w:val="20"/>
              </w:rPr>
            </w:pPr>
          </w:p>
          <w:p w:rsidR="000578AE" w:rsidRPr="00E120BD" w:rsidRDefault="000578AE" w:rsidP="005E13ED">
            <w:pPr>
              <w:rPr>
                <w:rFonts w:ascii="Verdana" w:hAnsi="Verdana"/>
                <w:sz w:val="20"/>
                <w:szCs w:val="20"/>
              </w:rPr>
            </w:pPr>
            <w:r w:rsidRPr="00E120BD">
              <w:rPr>
                <w:rFonts w:ascii="Verdana" w:hAnsi="Verdana"/>
                <w:sz w:val="20"/>
                <w:szCs w:val="20"/>
              </w:rPr>
              <w:t xml:space="preserve">There is a substantial amount of overlap between SCR and TEI types: many SCR items, if administered online with additional features or functionality that enhance measurement quality in relation to what can be achieved via paper, would also be considered </w:t>
            </w:r>
            <w:proofErr w:type="spellStart"/>
            <w:r w:rsidRPr="00E120BD">
              <w:rPr>
                <w:rFonts w:ascii="Verdana" w:hAnsi="Verdana"/>
                <w:sz w:val="20"/>
                <w:szCs w:val="20"/>
              </w:rPr>
              <w:t>TEIs</w:t>
            </w:r>
            <w:proofErr w:type="spellEnd"/>
            <w:r w:rsidRPr="00E120BD">
              <w:rPr>
                <w:rFonts w:ascii="Verdana" w:hAnsi="Verdana"/>
                <w:sz w:val="20"/>
                <w:szCs w:val="20"/>
              </w:rPr>
              <w:t xml:space="preserve">. However, SCR items are not necessarily technology-enhanced: </w:t>
            </w:r>
            <w:proofErr w:type="spellStart"/>
            <w:r w:rsidRPr="00E120BD">
              <w:rPr>
                <w:rFonts w:ascii="Verdana" w:hAnsi="Verdana"/>
                <w:sz w:val="20"/>
                <w:szCs w:val="20"/>
              </w:rPr>
              <w:t>SCRs</w:t>
            </w:r>
            <w:proofErr w:type="spellEnd"/>
            <w:r w:rsidRPr="00E120BD">
              <w:rPr>
                <w:rFonts w:ascii="Verdana" w:hAnsi="Verdana"/>
                <w:sz w:val="20"/>
                <w:szCs w:val="20"/>
              </w:rPr>
              <w:t xml:space="preserve"> are commonly administered via </w:t>
            </w:r>
            <w:r w:rsidR="005E13ED">
              <w:rPr>
                <w:rFonts w:ascii="Verdana" w:hAnsi="Verdana"/>
                <w:sz w:val="20"/>
                <w:szCs w:val="20"/>
              </w:rPr>
              <w:t>paper-and-pencil</w:t>
            </w:r>
            <w:r w:rsidRPr="00E120BD">
              <w:rPr>
                <w:rFonts w:ascii="Verdana" w:hAnsi="Verdana"/>
                <w:sz w:val="20"/>
                <w:szCs w:val="20"/>
              </w:rPr>
              <w:t xml:space="preserve"> in the context of classroom or formative assessment. Similarly, not all </w:t>
            </w:r>
            <w:proofErr w:type="spellStart"/>
            <w:r w:rsidRPr="00E120BD">
              <w:rPr>
                <w:rFonts w:ascii="Verdana" w:hAnsi="Verdana"/>
                <w:sz w:val="20"/>
                <w:szCs w:val="20"/>
              </w:rPr>
              <w:t>TEIs</w:t>
            </w:r>
            <w:proofErr w:type="spellEnd"/>
            <w:r w:rsidRPr="00E120BD">
              <w:rPr>
                <w:rFonts w:ascii="Verdana" w:hAnsi="Verdana"/>
                <w:sz w:val="20"/>
                <w:szCs w:val="20"/>
              </w:rPr>
              <w:t xml:space="preserve"> call for constructed responses: some computer-administered selected</w:t>
            </w:r>
            <w:r w:rsidR="005E13ED">
              <w:rPr>
                <w:rFonts w:ascii="Verdana" w:hAnsi="Verdana"/>
                <w:sz w:val="20"/>
                <w:szCs w:val="20"/>
              </w:rPr>
              <w:t>-</w:t>
            </w:r>
            <w:r w:rsidRPr="00E120BD">
              <w:rPr>
                <w:rFonts w:ascii="Verdana" w:hAnsi="Verdana"/>
                <w:sz w:val="20"/>
                <w:szCs w:val="20"/>
              </w:rPr>
              <w:t xml:space="preserve">response items make use of technological enhancements to better measure complex reasoning or other higher-order thinking skills. Finally, not all </w:t>
            </w:r>
            <w:proofErr w:type="spellStart"/>
            <w:r w:rsidRPr="00E120BD">
              <w:rPr>
                <w:rFonts w:ascii="Verdana" w:hAnsi="Verdana"/>
                <w:sz w:val="20"/>
                <w:szCs w:val="20"/>
              </w:rPr>
              <w:t>TEIs</w:t>
            </w:r>
            <w:proofErr w:type="spellEnd"/>
            <w:r w:rsidRPr="00E120BD">
              <w:rPr>
                <w:rFonts w:ascii="Verdana" w:hAnsi="Verdana"/>
                <w:sz w:val="20"/>
                <w:szCs w:val="20"/>
              </w:rPr>
              <w:t xml:space="preserve"> and </w:t>
            </w:r>
            <w:proofErr w:type="spellStart"/>
            <w:r w:rsidRPr="00E120BD">
              <w:rPr>
                <w:rFonts w:ascii="Verdana" w:hAnsi="Verdana"/>
                <w:sz w:val="20"/>
                <w:szCs w:val="20"/>
              </w:rPr>
              <w:t>SCRs</w:t>
            </w:r>
            <w:proofErr w:type="spellEnd"/>
            <w:r w:rsidRPr="00E120BD">
              <w:rPr>
                <w:rFonts w:ascii="Verdana" w:hAnsi="Verdana"/>
                <w:sz w:val="20"/>
                <w:szCs w:val="20"/>
              </w:rPr>
              <w:t xml:space="preserve"> can be considered examples of </w:t>
            </w:r>
            <w:hyperlink r:id="rId11" w:history="1">
              <w:r w:rsidRPr="00E120BD">
                <w:rPr>
                  <w:rFonts w:ascii="Verdana" w:hAnsi="Verdana"/>
                  <w:sz w:val="20"/>
                  <w:szCs w:val="20"/>
                </w:rPr>
                <w:t>performance assessment</w:t>
              </w:r>
            </w:hyperlink>
            <w:r w:rsidRPr="00E120BD">
              <w:rPr>
                <w:rFonts w:ascii="Verdana" w:hAnsi="Verdana"/>
                <w:sz w:val="20"/>
                <w:szCs w:val="20"/>
              </w:rPr>
              <w:t>. For example, items that don’t meet the criterion of assessing complex reasoning or other higher-order thinking skills (a short</w:t>
            </w:r>
            <w:r w:rsidR="005E13ED">
              <w:rPr>
                <w:rFonts w:ascii="Verdana" w:hAnsi="Verdana"/>
                <w:sz w:val="20"/>
                <w:szCs w:val="20"/>
              </w:rPr>
              <w:t>-</w:t>
            </w:r>
            <w:r w:rsidRPr="00E120BD">
              <w:rPr>
                <w:rFonts w:ascii="Verdana" w:hAnsi="Verdana"/>
                <w:sz w:val="20"/>
                <w:szCs w:val="20"/>
              </w:rPr>
              <w:t>answer item or online version of a SR item that focuses on simple recall) would not be included within the framework.</w:t>
            </w:r>
          </w:p>
        </w:tc>
      </w:tr>
      <w:tr w:rsidR="000578AE" w:rsidRPr="00E120BD">
        <w:tc>
          <w:tcPr>
            <w:tcW w:w="1670" w:type="dxa"/>
            <w:shd w:val="clear" w:color="auto" w:fill="F2DBDB" w:themeFill="accent2" w:themeFillTint="33"/>
          </w:tcPr>
          <w:p w:rsidR="000578AE" w:rsidRPr="00E120BD" w:rsidRDefault="000578AE" w:rsidP="00FD56EC">
            <w:pPr>
              <w:rPr>
                <w:rFonts w:ascii="Verdana" w:hAnsi="Verdana"/>
                <w:sz w:val="20"/>
                <w:szCs w:val="20"/>
              </w:rPr>
            </w:pPr>
            <w:r w:rsidRPr="00E120BD">
              <w:rPr>
                <w:rFonts w:ascii="Verdana" w:hAnsi="Verdana"/>
                <w:sz w:val="20"/>
                <w:szCs w:val="20"/>
              </w:rPr>
              <w:t>Characteristic Features</w:t>
            </w:r>
          </w:p>
        </w:tc>
        <w:tc>
          <w:tcPr>
            <w:tcW w:w="7186" w:type="dxa"/>
          </w:tcPr>
          <w:p w:rsidR="000578AE" w:rsidRPr="00E120BD" w:rsidRDefault="000578AE" w:rsidP="00BF2072">
            <w:pPr>
              <w:shd w:val="clear" w:color="auto" w:fill="FFFFFF"/>
              <w:spacing w:line="253" w:lineRule="atLeast"/>
              <w:textAlignment w:val="baseline"/>
              <w:rPr>
                <w:rFonts w:ascii="Verdana" w:hAnsi="Verdana"/>
                <w:sz w:val="20"/>
                <w:szCs w:val="20"/>
              </w:rPr>
            </w:pPr>
            <w:r w:rsidRPr="00E120BD">
              <w:rPr>
                <w:rFonts w:ascii="Verdana" w:hAnsi="Verdana"/>
                <w:sz w:val="20"/>
                <w:szCs w:val="20"/>
              </w:rPr>
              <w:t>Short Constructed-Response Items</w:t>
            </w:r>
          </w:p>
          <w:p w:rsidR="000578AE" w:rsidRPr="00E120BD" w:rsidRDefault="000578AE" w:rsidP="00BF2072">
            <w:pPr>
              <w:pStyle w:val="ListParagraph"/>
              <w:numPr>
                <w:ilvl w:val="0"/>
                <w:numId w:val="7"/>
                <w:numberingChange w:id="16" w:author="Ashley Peterson-DeLuca," w:date="2013-05-28T22:51:00Z" w:original=""/>
              </w:numPr>
              <w:shd w:val="clear" w:color="auto" w:fill="FFFFFF"/>
              <w:spacing w:line="253" w:lineRule="atLeast"/>
              <w:textAlignment w:val="baseline"/>
              <w:rPr>
                <w:rFonts w:ascii="Verdana" w:hAnsi="Verdana"/>
                <w:color w:val="000000"/>
                <w:sz w:val="20"/>
                <w:szCs w:val="20"/>
              </w:rPr>
            </w:pPr>
            <w:r w:rsidRPr="00E120BD">
              <w:rPr>
                <w:rFonts w:ascii="Verdana" w:hAnsi="Verdana"/>
                <w:color w:val="000000"/>
                <w:sz w:val="20"/>
                <w:szCs w:val="20"/>
                <w:bdr w:val="none" w:sz="0" w:space="0" w:color="auto" w:frame="1"/>
              </w:rPr>
              <w:t>Whether in a paper-based or computer-administered environment, focus on production, development, or composition as opposed to selection from among pre</w:t>
            </w:r>
            <w:r w:rsidR="00D05D33" w:rsidRPr="00E120BD">
              <w:rPr>
                <w:rFonts w:ascii="Verdana" w:hAnsi="Verdana"/>
                <w:color w:val="000000"/>
                <w:sz w:val="20"/>
                <w:szCs w:val="20"/>
                <w:bdr w:val="none" w:sz="0" w:space="0" w:color="auto" w:frame="1"/>
              </w:rPr>
              <w:t>-</w:t>
            </w:r>
            <w:r w:rsidRPr="00E120BD">
              <w:rPr>
                <w:rFonts w:ascii="Verdana" w:hAnsi="Verdana"/>
                <w:color w:val="000000"/>
                <w:sz w:val="20"/>
                <w:szCs w:val="20"/>
                <w:bdr w:val="none" w:sz="0" w:space="0" w:color="auto" w:frame="1"/>
              </w:rPr>
              <w:t>specified options</w:t>
            </w:r>
          </w:p>
          <w:p w:rsidR="000578AE" w:rsidRPr="00E120BD" w:rsidRDefault="000578AE" w:rsidP="00BF2072">
            <w:pPr>
              <w:pStyle w:val="ListParagraph"/>
              <w:numPr>
                <w:ilvl w:val="0"/>
                <w:numId w:val="7"/>
                <w:numberingChange w:id="17" w:author="Ashley Peterson-DeLuca," w:date="2013-05-28T22:51:00Z" w:original=""/>
              </w:numPr>
              <w:shd w:val="clear" w:color="auto" w:fill="FFFFFF"/>
              <w:spacing w:line="253" w:lineRule="atLeast"/>
              <w:textAlignment w:val="baseline"/>
              <w:rPr>
                <w:rFonts w:ascii="Verdana" w:hAnsi="Verdana"/>
                <w:color w:val="000000"/>
                <w:sz w:val="20"/>
                <w:szCs w:val="20"/>
              </w:rPr>
            </w:pPr>
            <w:r w:rsidRPr="00E120BD">
              <w:rPr>
                <w:rFonts w:ascii="Verdana" w:hAnsi="Verdana"/>
                <w:color w:val="000000"/>
                <w:sz w:val="20"/>
                <w:szCs w:val="20"/>
                <w:bdr w:val="none" w:sz="0" w:space="0" w:color="auto" w:frame="1"/>
              </w:rPr>
              <w:t>Elicit textual or graphical responses that are discrete and brief</w:t>
            </w:r>
          </w:p>
          <w:p w:rsidR="000578AE" w:rsidRPr="00E120BD" w:rsidRDefault="000578AE" w:rsidP="00BF2072">
            <w:pPr>
              <w:pStyle w:val="ListParagraph"/>
              <w:numPr>
                <w:ilvl w:val="0"/>
                <w:numId w:val="7"/>
                <w:numberingChange w:id="18" w:author="Ashley Peterson-DeLuca," w:date="2013-05-28T22:51:00Z" w:original=""/>
              </w:numPr>
              <w:shd w:val="clear" w:color="auto" w:fill="FFFFFF"/>
              <w:spacing w:line="253" w:lineRule="atLeast"/>
              <w:textAlignment w:val="baseline"/>
              <w:rPr>
                <w:rFonts w:ascii="Verdana" w:hAnsi="Verdana"/>
                <w:color w:val="000000"/>
                <w:sz w:val="20"/>
                <w:szCs w:val="20"/>
              </w:rPr>
            </w:pPr>
            <w:r w:rsidRPr="00E120BD">
              <w:rPr>
                <w:rFonts w:ascii="Verdana" w:hAnsi="Verdana"/>
                <w:color w:val="000000"/>
                <w:sz w:val="20"/>
                <w:szCs w:val="20"/>
                <w:bdr w:val="none" w:sz="0" w:space="0" w:color="auto" w:frame="1"/>
              </w:rPr>
              <w:t>Often allow multiple appropriate answers and/or partial credit scoring</w:t>
            </w:r>
          </w:p>
          <w:p w:rsidR="000578AE" w:rsidRPr="00E120BD" w:rsidRDefault="000578AE" w:rsidP="00BF2072">
            <w:pPr>
              <w:pStyle w:val="ListParagraph"/>
              <w:numPr>
                <w:ilvl w:val="0"/>
                <w:numId w:val="7"/>
                <w:numberingChange w:id="19" w:author="Ashley Peterson-DeLuca," w:date="2013-05-28T22:51:00Z" w:original=""/>
              </w:numPr>
              <w:shd w:val="clear" w:color="auto" w:fill="FFFFFF"/>
              <w:spacing w:line="253" w:lineRule="atLeast"/>
              <w:textAlignment w:val="baseline"/>
              <w:rPr>
                <w:rFonts w:ascii="Verdana" w:hAnsi="Verdana"/>
                <w:color w:val="000000"/>
                <w:sz w:val="20"/>
                <w:szCs w:val="20"/>
              </w:rPr>
            </w:pPr>
            <w:r w:rsidRPr="00E120BD">
              <w:rPr>
                <w:rFonts w:ascii="Verdana" w:hAnsi="Verdana"/>
                <w:color w:val="000000"/>
                <w:sz w:val="20"/>
                <w:szCs w:val="20"/>
                <w:bdr w:val="none" w:sz="0" w:space="0" w:color="auto" w:frame="1"/>
              </w:rPr>
              <w:t>Enable more direct measurement of certain types of skills than</w:t>
            </w:r>
            <w:r w:rsidR="005E13ED">
              <w:rPr>
                <w:rFonts w:ascii="Verdana" w:hAnsi="Verdana"/>
                <w:color w:val="000000"/>
                <w:sz w:val="20"/>
                <w:szCs w:val="20"/>
                <w:bdr w:val="none" w:sz="0" w:space="0" w:color="auto" w:frame="1"/>
              </w:rPr>
              <w:t xml:space="preserve"> selected-response (</w:t>
            </w:r>
            <w:r w:rsidRPr="00E120BD">
              <w:rPr>
                <w:rFonts w:ascii="Verdana" w:hAnsi="Verdana"/>
                <w:color w:val="000000"/>
                <w:sz w:val="20"/>
                <w:szCs w:val="20"/>
                <w:bdr w:val="none" w:sz="0" w:space="0" w:color="auto" w:frame="1"/>
              </w:rPr>
              <w:t>SR</w:t>
            </w:r>
            <w:r w:rsidR="005E13ED">
              <w:rPr>
                <w:rFonts w:ascii="Verdana" w:hAnsi="Verdana"/>
                <w:color w:val="000000"/>
                <w:sz w:val="20"/>
                <w:szCs w:val="20"/>
                <w:bdr w:val="none" w:sz="0" w:space="0" w:color="auto" w:frame="1"/>
              </w:rPr>
              <w:t>)</w:t>
            </w:r>
            <w:r w:rsidRPr="00E120BD">
              <w:rPr>
                <w:rFonts w:ascii="Verdana" w:hAnsi="Verdana"/>
                <w:color w:val="000000"/>
                <w:sz w:val="20"/>
                <w:szCs w:val="20"/>
                <w:bdr w:val="none" w:sz="0" w:space="0" w:color="auto" w:frame="1"/>
              </w:rPr>
              <w:t xml:space="preserve"> formats (e.g., graphing, editing)</w:t>
            </w:r>
          </w:p>
          <w:p w:rsidR="000578AE" w:rsidRPr="00E120BD" w:rsidRDefault="000578AE" w:rsidP="00BF2072">
            <w:pPr>
              <w:pStyle w:val="ListParagraph"/>
              <w:numPr>
                <w:ilvl w:val="0"/>
                <w:numId w:val="7"/>
                <w:numberingChange w:id="20" w:author="Ashley Peterson-DeLuca," w:date="2013-05-28T22:51:00Z" w:original=""/>
              </w:numPr>
              <w:shd w:val="clear" w:color="auto" w:fill="FFFFFF"/>
              <w:spacing w:line="253" w:lineRule="atLeast"/>
              <w:textAlignment w:val="baseline"/>
              <w:rPr>
                <w:rFonts w:ascii="Verdana" w:hAnsi="Verdana"/>
                <w:color w:val="000000"/>
                <w:sz w:val="20"/>
                <w:szCs w:val="20"/>
              </w:rPr>
            </w:pPr>
            <w:r w:rsidRPr="00E120BD">
              <w:rPr>
                <w:rFonts w:ascii="Verdana" w:hAnsi="Verdana"/>
                <w:color w:val="000000"/>
                <w:sz w:val="20"/>
                <w:szCs w:val="20"/>
                <w:bdr w:val="none" w:sz="0" w:space="0" w:color="auto" w:frame="1"/>
              </w:rPr>
              <w:t>May offer more realistic or authentic problem representations than SR items</w:t>
            </w:r>
          </w:p>
          <w:p w:rsidR="000578AE" w:rsidRPr="00E120BD" w:rsidRDefault="000578AE" w:rsidP="00BF2072">
            <w:pPr>
              <w:pStyle w:val="ListParagraph"/>
              <w:numPr>
                <w:ilvl w:val="0"/>
                <w:numId w:val="7"/>
                <w:numberingChange w:id="21" w:author="Ashley Peterson-DeLuca," w:date="2013-05-28T22:51:00Z" w:original=""/>
              </w:numPr>
              <w:shd w:val="clear" w:color="auto" w:fill="FFFFFF"/>
              <w:spacing w:line="253" w:lineRule="atLeast"/>
              <w:textAlignment w:val="baseline"/>
              <w:rPr>
                <w:rFonts w:ascii="Verdana" w:hAnsi="Verdana"/>
                <w:color w:val="000000"/>
                <w:sz w:val="20"/>
                <w:szCs w:val="20"/>
              </w:rPr>
            </w:pPr>
            <w:r w:rsidRPr="00E120BD">
              <w:rPr>
                <w:rFonts w:ascii="Verdana" w:hAnsi="Verdana"/>
                <w:color w:val="000000"/>
                <w:sz w:val="20"/>
                <w:szCs w:val="20"/>
                <w:bdr w:val="none" w:sz="0" w:space="0" w:color="auto" w:frame="1"/>
              </w:rPr>
              <w:t>May better support diagnosis and remediation of certain specific skill deficiencies than SR items</w:t>
            </w:r>
          </w:p>
          <w:p w:rsidR="000578AE" w:rsidRPr="00E120BD" w:rsidRDefault="00D05D33" w:rsidP="00BF2072">
            <w:pPr>
              <w:pStyle w:val="ListParagraph"/>
              <w:numPr>
                <w:ilvl w:val="0"/>
                <w:numId w:val="7"/>
                <w:numberingChange w:id="22" w:author="Ashley Peterson-DeLuca," w:date="2013-05-28T22:51:00Z" w:original=""/>
              </w:numPr>
              <w:shd w:val="clear" w:color="auto" w:fill="FFFFFF"/>
              <w:spacing w:line="253" w:lineRule="atLeast"/>
              <w:textAlignment w:val="baseline"/>
              <w:rPr>
                <w:rFonts w:ascii="Verdana" w:hAnsi="Verdana"/>
                <w:color w:val="000000"/>
                <w:sz w:val="20"/>
                <w:szCs w:val="20"/>
              </w:rPr>
            </w:pPr>
            <w:r w:rsidRPr="00E120BD">
              <w:rPr>
                <w:rFonts w:ascii="Verdana" w:hAnsi="Verdana"/>
                <w:color w:val="000000"/>
                <w:sz w:val="20"/>
                <w:szCs w:val="20"/>
                <w:bdr w:val="none" w:sz="0" w:space="0" w:color="auto" w:frame="1"/>
              </w:rPr>
              <w:t xml:space="preserve">May be </w:t>
            </w:r>
            <w:r w:rsidR="005863B8">
              <w:rPr>
                <w:rFonts w:ascii="Verdana" w:hAnsi="Verdana"/>
                <w:color w:val="000000"/>
                <w:sz w:val="20"/>
                <w:szCs w:val="20"/>
                <w:bdr w:val="none" w:sz="0" w:space="0" w:color="auto" w:frame="1"/>
              </w:rPr>
              <w:t xml:space="preserve">human or </w:t>
            </w:r>
            <w:r w:rsidRPr="00E120BD">
              <w:rPr>
                <w:rFonts w:ascii="Verdana" w:hAnsi="Verdana"/>
                <w:color w:val="000000"/>
                <w:sz w:val="20"/>
                <w:szCs w:val="20"/>
                <w:bdr w:val="none" w:sz="0" w:space="0" w:color="auto" w:frame="1"/>
              </w:rPr>
              <w:t>machine-</w:t>
            </w:r>
            <w:proofErr w:type="spellStart"/>
            <w:r w:rsidR="005E13ED">
              <w:rPr>
                <w:rFonts w:ascii="Verdana" w:hAnsi="Verdana"/>
                <w:color w:val="000000"/>
                <w:sz w:val="20"/>
                <w:szCs w:val="20"/>
                <w:bdr w:val="none" w:sz="0" w:space="0" w:color="auto" w:frame="1"/>
              </w:rPr>
              <w:t>s</w:t>
            </w:r>
            <w:r w:rsidR="000578AE" w:rsidRPr="00E120BD">
              <w:rPr>
                <w:rFonts w:ascii="Verdana" w:hAnsi="Verdana"/>
                <w:color w:val="000000"/>
                <w:sz w:val="20"/>
                <w:szCs w:val="20"/>
                <w:bdr w:val="none" w:sz="0" w:space="0" w:color="auto" w:frame="1"/>
              </w:rPr>
              <w:t>corable</w:t>
            </w:r>
            <w:proofErr w:type="spellEnd"/>
          </w:p>
          <w:p w:rsidR="000578AE" w:rsidRPr="00E120BD" w:rsidRDefault="000578AE" w:rsidP="00BF2072">
            <w:pPr>
              <w:shd w:val="clear" w:color="auto" w:fill="FFFFFF"/>
              <w:spacing w:line="253" w:lineRule="atLeast"/>
              <w:textAlignment w:val="baseline"/>
              <w:rPr>
                <w:rFonts w:ascii="Verdana" w:hAnsi="Verdana"/>
                <w:sz w:val="20"/>
                <w:szCs w:val="20"/>
              </w:rPr>
            </w:pPr>
            <w:r w:rsidRPr="00E120BD">
              <w:rPr>
                <w:rFonts w:ascii="Verdana" w:hAnsi="Verdana"/>
                <w:sz w:val="20"/>
                <w:szCs w:val="20"/>
              </w:rPr>
              <w:t>Technology-Enhanced Items</w:t>
            </w:r>
          </w:p>
          <w:p w:rsidR="000578AE" w:rsidRPr="00E120BD" w:rsidRDefault="000578AE" w:rsidP="00BF2072">
            <w:pPr>
              <w:pStyle w:val="ListParagraph"/>
              <w:numPr>
                <w:ilvl w:val="0"/>
                <w:numId w:val="8"/>
                <w:numberingChange w:id="23" w:author="Ashley Peterson-DeLuca," w:date="2013-05-28T22:51:00Z" w:original=""/>
              </w:numPr>
              <w:shd w:val="clear" w:color="auto" w:fill="FFFFFF"/>
              <w:spacing w:line="253" w:lineRule="atLeast"/>
              <w:textAlignment w:val="baseline"/>
              <w:rPr>
                <w:rFonts w:ascii="Verdana" w:hAnsi="Verdana"/>
                <w:sz w:val="20"/>
                <w:szCs w:val="20"/>
              </w:rPr>
            </w:pPr>
            <w:r w:rsidRPr="00E120BD">
              <w:rPr>
                <w:rFonts w:ascii="Verdana" w:hAnsi="Verdana"/>
                <w:sz w:val="20"/>
                <w:szCs w:val="20"/>
              </w:rPr>
              <w:t>Offer technological enhancements</w:t>
            </w:r>
            <w:r w:rsidR="00EE6BF0">
              <w:rPr>
                <w:rFonts w:ascii="Verdana" w:hAnsi="Verdana"/>
                <w:sz w:val="20"/>
                <w:szCs w:val="20"/>
              </w:rPr>
              <w:t>—</w:t>
            </w:r>
            <w:r w:rsidRPr="00E120BD">
              <w:rPr>
                <w:rFonts w:ascii="Verdana" w:hAnsi="Verdana"/>
                <w:sz w:val="20"/>
                <w:szCs w:val="20"/>
              </w:rPr>
              <w:t>such as the addition of interactive functionality, sound, graphics, animation, or video</w:t>
            </w:r>
            <w:r w:rsidR="00EE6BF0">
              <w:rPr>
                <w:rFonts w:ascii="Verdana" w:hAnsi="Verdana"/>
                <w:sz w:val="20"/>
                <w:szCs w:val="20"/>
              </w:rPr>
              <w:t>—</w:t>
            </w:r>
            <w:r w:rsidRPr="00E120BD">
              <w:rPr>
                <w:rFonts w:ascii="Verdana" w:hAnsi="Verdana"/>
                <w:sz w:val="20"/>
                <w:szCs w:val="20"/>
              </w:rPr>
              <w:t>to the stimulus materials, item stem, response options, and/or response mode, where the technology substantially improves some aspect of measurement by measuring something</w:t>
            </w:r>
            <w:r w:rsidR="00D05D33" w:rsidRPr="00E120BD">
              <w:rPr>
                <w:rFonts w:ascii="Verdana" w:hAnsi="Verdana"/>
                <w:sz w:val="20"/>
                <w:szCs w:val="20"/>
              </w:rPr>
              <w:t xml:space="preserve"> </w:t>
            </w:r>
            <w:r w:rsidRPr="00E120BD">
              <w:rPr>
                <w:rFonts w:ascii="Verdana" w:hAnsi="Verdana"/>
                <w:sz w:val="20"/>
                <w:szCs w:val="20"/>
              </w:rPr>
              <w:t>better (more validly, reliably, or efficiently) or measuring more (increased range of content, knowledge, or skills)</w:t>
            </w:r>
          </w:p>
          <w:p w:rsidR="000578AE" w:rsidRPr="00E120BD" w:rsidRDefault="000578AE" w:rsidP="00BF2072">
            <w:pPr>
              <w:pStyle w:val="ListParagraph"/>
              <w:numPr>
                <w:ilvl w:val="0"/>
                <w:numId w:val="8"/>
                <w:numberingChange w:id="24" w:author="Ashley Peterson-DeLuca," w:date="2013-05-28T22:51:00Z" w:original=""/>
              </w:numPr>
              <w:shd w:val="clear" w:color="auto" w:fill="FFFFFF"/>
              <w:spacing w:line="253" w:lineRule="atLeast"/>
              <w:textAlignment w:val="baseline"/>
              <w:rPr>
                <w:rFonts w:ascii="Verdana" w:hAnsi="Verdana"/>
                <w:color w:val="000000"/>
                <w:sz w:val="20"/>
                <w:szCs w:val="20"/>
              </w:rPr>
            </w:pPr>
            <w:r w:rsidRPr="00E120BD">
              <w:rPr>
                <w:rFonts w:ascii="Verdana" w:hAnsi="Verdana"/>
                <w:color w:val="000000"/>
                <w:sz w:val="20"/>
                <w:szCs w:val="20"/>
                <w:bdr w:val="none" w:sz="0" w:space="0" w:color="auto" w:frame="1"/>
              </w:rPr>
              <w:t>Elicit responses that are discrete and brief compared to more continuous digital approaches, such as online games and simulated environments</w:t>
            </w:r>
          </w:p>
          <w:p w:rsidR="000578AE" w:rsidRPr="00E120BD" w:rsidRDefault="000578AE" w:rsidP="00BF2072">
            <w:pPr>
              <w:pStyle w:val="ListParagraph"/>
              <w:numPr>
                <w:ilvl w:val="0"/>
                <w:numId w:val="8"/>
                <w:numberingChange w:id="25" w:author="Ashley Peterson-DeLuca," w:date="2013-05-28T22:51:00Z" w:original=""/>
              </w:numPr>
              <w:shd w:val="clear" w:color="auto" w:fill="FFFFFF"/>
              <w:spacing w:line="253" w:lineRule="atLeast"/>
              <w:textAlignment w:val="baseline"/>
              <w:rPr>
                <w:rFonts w:ascii="Verdana" w:hAnsi="Verdana"/>
                <w:color w:val="000000"/>
                <w:sz w:val="20"/>
                <w:szCs w:val="20"/>
              </w:rPr>
            </w:pPr>
            <w:r w:rsidRPr="00E120BD">
              <w:rPr>
                <w:rFonts w:ascii="Verdana" w:hAnsi="Verdana"/>
                <w:color w:val="000000"/>
                <w:sz w:val="20"/>
                <w:szCs w:val="20"/>
                <w:bdr w:val="none" w:sz="0" w:space="0" w:color="auto" w:frame="1"/>
              </w:rPr>
              <w:t xml:space="preserve">Are typically machine </w:t>
            </w:r>
            <w:proofErr w:type="spellStart"/>
            <w:r w:rsidRPr="00E120BD">
              <w:rPr>
                <w:rFonts w:ascii="Verdana" w:hAnsi="Verdana"/>
                <w:color w:val="000000"/>
                <w:sz w:val="20"/>
                <w:szCs w:val="20"/>
                <w:bdr w:val="none" w:sz="0" w:space="0" w:color="auto" w:frame="1"/>
              </w:rPr>
              <w:t>scorable</w:t>
            </w:r>
            <w:proofErr w:type="spellEnd"/>
            <w:r w:rsidRPr="00E120BD">
              <w:rPr>
                <w:rFonts w:ascii="Verdana" w:hAnsi="Verdana"/>
                <w:color w:val="000000"/>
                <w:sz w:val="20"/>
                <w:szCs w:val="20"/>
                <w:bdr w:val="none" w:sz="0" w:space="0" w:color="auto" w:frame="1"/>
              </w:rPr>
              <w:t xml:space="preserve"> (either dichotomously or </w:t>
            </w:r>
            <w:proofErr w:type="spellStart"/>
            <w:r w:rsidRPr="00E120BD">
              <w:rPr>
                <w:rFonts w:ascii="Verdana" w:hAnsi="Verdana"/>
                <w:color w:val="000000"/>
                <w:sz w:val="20"/>
                <w:szCs w:val="20"/>
                <w:bdr w:val="none" w:sz="0" w:space="0" w:color="auto" w:frame="1"/>
              </w:rPr>
              <w:t>polytomously</w:t>
            </w:r>
            <w:proofErr w:type="spellEnd"/>
            <w:r w:rsidRPr="00E120BD">
              <w:rPr>
                <w:rFonts w:ascii="Verdana" w:hAnsi="Verdana"/>
                <w:color w:val="000000"/>
                <w:sz w:val="20"/>
                <w:szCs w:val="20"/>
                <w:bdr w:val="none" w:sz="0" w:space="0" w:color="auto" w:frame="1"/>
              </w:rPr>
              <w:t>)</w:t>
            </w:r>
          </w:p>
          <w:p w:rsidR="000578AE" w:rsidRPr="00E120BD" w:rsidRDefault="000578AE" w:rsidP="00BF2072">
            <w:pPr>
              <w:pStyle w:val="ListParagraph"/>
              <w:numPr>
                <w:ilvl w:val="0"/>
                <w:numId w:val="8"/>
                <w:numberingChange w:id="26" w:author="Ashley Peterson-DeLuca," w:date="2013-05-28T22:51:00Z" w:original=""/>
              </w:numPr>
              <w:shd w:val="clear" w:color="auto" w:fill="FFFFFF"/>
              <w:spacing w:line="253" w:lineRule="atLeast"/>
              <w:textAlignment w:val="baseline"/>
              <w:rPr>
                <w:rFonts w:ascii="Verdana" w:hAnsi="Verdana"/>
                <w:color w:val="000000"/>
                <w:sz w:val="20"/>
                <w:szCs w:val="20"/>
              </w:rPr>
            </w:pPr>
            <w:r w:rsidRPr="00E120BD">
              <w:rPr>
                <w:rFonts w:ascii="Verdana" w:hAnsi="Verdana"/>
                <w:color w:val="000000"/>
                <w:sz w:val="20"/>
                <w:szCs w:val="20"/>
                <w:bdr w:val="none" w:sz="0" w:space="0" w:color="auto" w:frame="1"/>
              </w:rPr>
              <w:t xml:space="preserve">Expand the range of content, knowledge, or skills that are assessable in large-scale contexts compared to traditional </w:t>
            </w:r>
            <w:r w:rsidR="005E13ED">
              <w:rPr>
                <w:rFonts w:ascii="Verdana" w:hAnsi="Verdana"/>
                <w:color w:val="000000"/>
                <w:sz w:val="20"/>
                <w:szCs w:val="20"/>
                <w:bdr w:val="none" w:sz="0" w:space="0" w:color="auto" w:frame="1"/>
              </w:rPr>
              <w:t>paper-and-pencil</w:t>
            </w:r>
            <w:r w:rsidRPr="00E120BD">
              <w:rPr>
                <w:rFonts w:ascii="Verdana" w:hAnsi="Verdana"/>
                <w:color w:val="000000"/>
                <w:sz w:val="20"/>
                <w:szCs w:val="20"/>
                <w:bdr w:val="none" w:sz="0" w:space="0" w:color="auto" w:frame="1"/>
              </w:rPr>
              <w:t xml:space="preserve"> formats, by either supporting new methods for capturing diverse response modes</w:t>
            </w:r>
            <w:r w:rsidR="00B17606" w:rsidRPr="00E120BD">
              <w:rPr>
                <w:rFonts w:ascii="Verdana" w:hAnsi="Verdana"/>
                <w:color w:val="000000"/>
                <w:sz w:val="20"/>
                <w:szCs w:val="20"/>
                <w:bdr w:val="none" w:sz="0" w:space="0" w:color="auto" w:frame="1"/>
              </w:rPr>
              <w:t xml:space="preserve"> </w:t>
            </w:r>
            <w:r w:rsidRPr="00E120BD">
              <w:rPr>
                <w:rFonts w:ascii="Verdana" w:hAnsi="Verdana"/>
                <w:color w:val="000000"/>
                <w:sz w:val="20"/>
                <w:szCs w:val="20"/>
                <w:bdr w:val="none" w:sz="0" w:space="0" w:color="auto" w:frame="1"/>
              </w:rPr>
              <w:t>(e.g.</w:t>
            </w:r>
            <w:r w:rsidR="005E13ED">
              <w:rPr>
                <w:rFonts w:ascii="Verdana" w:hAnsi="Verdana"/>
                <w:color w:val="000000"/>
                <w:sz w:val="20"/>
                <w:szCs w:val="20"/>
                <w:bdr w:val="none" w:sz="0" w:space="0" w:color="auto" w:frame="1"/>
              </w:rPr>
              <w:t>,</w:t>
            </w:r>
            <w:r w:rsidRPr="00E120BD">
              <w:rPr>
                <w:rFonts w:ascii="Verdana" w:hAnsi="Verdana"/>
                <w:color w:val="000000"/>
                <w:sz w:val="20"/>
                <w:szCs w:val="20"/>
                <w:bdr w:val="none" w:sz="0" w:space="0" w:color="auto" w:frame="1"/>
              </w:rPr>
              <w:t xml:space="preserve"> to include speaking, listening, or presentation skills) or by making certain types of performances machine</w:t>
            </w:r>
            <w:r w:rsidR="005E13ED">
              <w:rPr>
                <w:rFonts w:ascii="Verdana" w:hAnsi="Verdana"/>
                <w:color w:val="000000"/>
                <w:sz w:val="20"/>
                <w:szCs w:val="20"/>
                <w:bdr w:val="none" w:sz="0" w:space="0" w:color="auto" w:frame="1"/>
              </w:rPr>
              <w:t xml:space="preserve"> </w:t>
            </w:r>
            <w:proofErr w:type="spellStart"/>
            <w:r w:rsidRPr="00E120BD">
              <w:rPr>
                <w:rFonts w:ascii="Verdana" w:hAnsi="Verdana"/>
                <w:color w:val="000000"/>
                <w:sz w:val="20"/>
                <w:szCs w:val="20"/>
                <w:bdr w:val="none" w:sz="0" w:space="0" w:color="auto" w:frame="1"/>
              </w:rPr>
              <w:t>scorable</w:t>
            </w:r>
            <w:proofErr w:type="spellEnd"/>
            <w:r w:rsidRPr="00E120BD">
              <w:rPr>
                <w:rFonts w:ascii="Verdana" w:hAnsi="Verdana"/>
                <w:color w:val="000000"/>
                <w:sz w:val="20"/>
                <w:szCs w:val="20"/>
                <w:bdr w:val="none" w:sz="0" w:space="0" w:color="auto" w:frame="1"/>
              </w:rPr>
              <w:t xml:space="preserve"> that would have been hand-scored if administered via paper (e.g., creating a number line, graphing)</w:t>
            </w:r>
          </w:p>
          <w:p w:rsidR="000578AE" w:rsidRPr="00E120BD" w:rsidRDefault="000578AE" w:rsidP="00BF2072">
            <w:pPr>
              <w:pStyle w:val="ListParagraph"/>
              <w:numPr>
                <w:ilvl w:val="0"/>
                <w:numId w:val="8"/>
                <w:numberingChange w:id="27" w:author="Ashley Peterson-DeLuca," w:date="2013-05-28T22:51:00Z" w:original=""/>
              </w:numPr>
              <w:shd w:val="clear" w:color="auto" w:fill="FFFFFF"/>
              <w:spacing w:line="253" w:lineRule="atLeast"/>
              <w:textAlignment w:val="baseline"/>
              <w:rPr>
                <w:rFonts w:ascii="Verdana" w:hAnsi="Verdana"/>
                <w:color w:val="000000"/>
                <w:sz w:val="20"/>
                <w:szCs w:val="20"/>
              </w:rPr>
            </w:pPr>
            <w:r w:rsidRPr="00E120BD">
              <w:rPr>
                <w:rFonts w:ascii="Verdana" w:hAnsi="Verdana"/>
                <w:color w:val="000000"/>
                <w:sz w:val="20"/>
                <w:szCs w:val="20"/>
                <w:bdr w:val="none" w:sz="0" w:space="0" w:color="auto" w:frame="1"/>
              </w:rPr>
              <w:t>May be more appealing and engaging to examinees than static, paper-based items by virtue of their enhanced interactivity and functionality</w:t>
            </w:r>
          </w:p>
          <w:p w:rsidR="000578AE" w:rsidRPr="00E120BD" w:rsidRDefault="000578AE" w:rsidP="00BF2072">
            <w:pPr>
              <w:pStyle w:val="ListParagraph"/>
              <w:numPr>
                <w:ilvl w:val="0"/>
                <w:numId w:val="8"/>
                <w:numberingChange w:id="28" w:author="Ashley Peterson-DeLuca," w:date="2013-05-28T22:51:00Z" w:original=""/>
              </w:numPr>
              <w:shd w:val="clear" w:color="auto" w:fill="FFFFFF"/>
              <w:spacing w:line="253" w:lineRule="atLeast"/>
              <w:textAlignment w:val="baseline"/>
              <w:rPr>
                <w:rFonts w:ascii="Verdana" w:hAnsi="Verdana"/>
                <w:color w:val="000000"/>
                <w:sz w:val="20"/>
                <w:szCs w:val="20"/>
              </w:rPr>
            </w:pPr>
            <w:r w:rsidRPr="00E120BD">
              <w:rPr>
                <w:rFonts w:ascii="Verdana" w:hAnsi="Verdana"/>
                <w:color w:val="000000"/>
                <w:sz w:val="20"/>
                <w:szCs w:val="20"/>
                <w:bdr w:val="none" w:sz="0" w:space="0" w:color="auto" w:frame="1"/>
              </w:rPr>
              <w:t xml:space="preserve">May offer greater potential for formative assessment relative to traditional </w:t>
            </w:r>
            <w:r w:rsidR="005E13ED">
              <w:rPr>
                <w:rFonts w:ascii="Verdana" w:hAnsi="Verdana"/>
                <w:color w:val="000000"/>
                <w:sz w:val="20"/>
                <w:szCs w:val="20"/>
                <w:bdr w:val="none" w:sz="0" w:space="0" w:color="auto" w:frame="1"/>
              </w:rPr>
              <w:t>paper-and-pencil</w:t>
            </w:r>
            <w:r w:rsidRPr="00E120BD">
              <w:rPr>
                <w:rFonts w:ascii="Verdana" w:hAnsi="Verdana"/>
                <w:color w:val="000000"/>
                <w:sz w:val="20"/>
                <w:szCs w:val="20"/>
                <w:bdr w:val="none" w:sz="0" w:space="0" w:color="auto" w:frame="1"/>
              </w:rPr>
              <w:t xml:space="preserve"> items vis-à-vis automated scoring and provision of real</w:t>
            </w:r>
            <w:r w:rsidR="005E13ED">
              <w:rPr>
                <w:rFonts w:ascii="Verdana" w:hAnsi="Verdana"/>
                <w:color w:val="000000"/>
                <w:sz w:val="20"/>
                <w:szCs w:val="20"/>
                <w:bdr w:val="none" w:sz="0" w:space="0" w:color="auto" w:frame="1"/>
              </w:rPr>
              <w:t>-</w:t>
            </w:r>
            <w:r w:rsidRPr="00E120BD">
              <w:rPr>
                <w:rFonts w:ascii="Verdana" w:hAnsi="Verdana"/>
                <w:color w:val="000000"/>
                <w:sz w:val="20"/>
                <w:szCs w:val="20"/>
                <w:bdr w:val="none" w:sz="0" w:space="0" w:color="auto" w:frame="1"/>
              </w:rPr>
              <w:t>time feedback</w:t>
            </w:r>
          </w:p>
          <w:p w:rsidR="000578AE" w:rsidRPr="00E120BD" w:rsidRDefault="000578AE" w:rsidP="00FD56EC">
            <w:pPr>
              <w:rPr>
                <w:rFonts w:ascii="Verdana" w:hAnsi="Verdana"/>
                <w:sz w:val="20"/>
                <w:szCs w:val="20"/>
              </w:rPr>
            </w:pPr>
          </w:p>
        </w:tc>
      </w:tr>
      <w:tr w:rsidR="000578AE" w:rsidRPr="00E120BD">
        <w:tc>
          <w:tcPr>
            <w:tcW w:w="1670" w:type="dxa"/>
            <w:shd w:val="clear" w:color="auto" w:fill="F2DBDB" w:themeFill="accent2" w:themeFillTint="33"/>
          </w:tcPr>
          <w:p w:rsidR="000578AE" w:rsidRPr="00E120BD" w:rsidRDefault="000578AE" w:rsidP="00FD56EC">
            <w:pPr>
              <w:rPr>
                <w:rFonts w:ascii="Verdana" w:hAnsi="Verdana"/>
                <w:sz w:val="20"/>
                <w:szCs w:val="20"/>
              </w:rPr>
            </w:pPr>
            <w:r w:rsidRPr="00E120BD">
              <w:rPr>
                <w:rFonts w:ascii="Verdana" w:hAnsi="Verdana"/>
                <w:sz w:val="20"/>
                <w:szCs w:val="20"/>
              </w:rPr>
              <w:t>Design Variations and Other Considerations</w:t>
            </w:r>
          </w:p>
        </w:tc>
        <w:tc>
          <w:tcPr>
            <w:tcW w:w="7186" w:type="dxa"/>
          </w:tcPr>
          <w:p w:rsidR="000578AE" w:rsidRPr="00E120BD" w:rsidRDefault="000578AE" w:rsidP="00BF2072">
            <w:pPr>
              <w:shd w:val="clear" w:color="auto" w:fill="FFFFFF"/>
              <w:spacing w:line="253" w:lineRule="atLeast"/>
              <w:textAlignment w:val="baseline"/>
              <w:rPr>
                <w:rFonts w:ascii="Verdana" w:hAnsi="Verdana"/>
                <w:b/>
                <w:sz w:val="20"/>
                <w:szCs w:val="20"/>
              </w:rPr>
            </w:pPr>
            <w:r w:rsidRPr="00E120BD">
              <w:rPr>
                <w:rFonts w:ascii="Verdana" w:hAnsi="Verdana"/>
                <w:b/>
                <w:sz w:val="20"/>
                <w:szCs w:val="20"/>
              </w:rPr>
              <w:t>Short Constructed-Response Items</w:t>
            </w:r>
          </w:p>
          <w:p w:rsidR="000578AE" w:rsidRPr="00E120BD" w:rsidRDefault="000578AE" w:rsidP="00BF2072">
            <w:pPr>
              <w:shd w:val="clear" w:color="auto" w:fill="FFFFFF"/>
              <w:spacing w:line="253" w:lineRule="atLeast"/>
              <w:textAlignment w:val="baseline"/>
              <w:rPr>
                <w:rFonts w:ascii="Verdana" w:hAnsi="Verdana"/>
                <w:sz w:val="20"/>
                <w:szCs w:val="20"/>
              </w:rPr>
            </w:pPr>
            <w:r w:rsidRPr="00E120BD">
              <w:rPr>
                <w:rFonts w:ascii="Verdana" w:hAnsi="Verdana"/>
                <w:sz w:val="20"/>
                <w:szCs w:val="20"/>
              </w:rPr>
              <w:t>SCR items can come in many different forms, depending on the type of response collected from the examinee—whether textual or graphical</w:t>
            </w:r>
            <w:r w:rsidR="005E13ED">
              <w:rPr>
                <w:rFonts w:ascii="Verdana" w:hAnsi="Verdana"/>
                <w:sz w:val="20"/>
                <w:szCs w:val="20"/>
              </w:rPr>
              <w:t>—</w:t>
            </w:r>
            <w:r w:rsidRPr="00E120BD">
              <w:rPr>
                <w:rFonts w:ascii="Verdana" w:hAnsi="Verdana"/>
                <w:sz w:val="20"/>
                <w:szCs w:val="20"/>
              </w:rPr>
              <w:t>including</w:t>
            </w:r>
            <w:r w:rsidR="005E13ED">
              <w:rPr>
                <w:rFonts w:ascii="Verdana" w:hAnsi="Verdana"/>
                <w:sz w:val="20"/>
                <w:szCs w:val="20"/>
              </w:rPr>
              <w:t xml:space="preserve"> </w:t>
            </w:r>
            <w:r w:rsidRPr="00E120BD">
              <w:rPr>
                <w:rFonts w:ascii="Verdana" w:hAnsi="Verdana"/>
                <w:sz w:val="20"/>
                <w:szCs w:val="20"/>
              </w:rPr>
              <w:t>short</w:t>
            </w:r>
            <w:r w:rsidR="005E13ED">
              <w:rPr>
                <w:rFonts w:ascii="Verdana" w:hAnsi="Verdana"/>
                <w:sz w:val="20"/>
                <w:szCs w:val="20"/>
              </w:rPr>
              <w:t>-</w:t>
            </w:r>
            <w:r w:rsidRPr="00E120BD">
              <w:rPr>
                <w:rFonts w:ascii="Verdana" w:hAnsi="Verdana"/>
                <w:sz w:val="20"/>
                <w:szCs w:val="20"/>
              </w:rPr>
              <w:t>answer items, figural constructed response items, concept maps (Chung &amp; Baker, 1997; Yin et al., 2005), and editing exercises (</w:t>
            </w:r>
            <w:proofErr w:type="spellStart"/>
            <w:r w:rsidRPr="00E120BD">
              <w:rPr>
                <w:rFonts w:ascii="Verdana" w:hAnsi="Verdana"/>
                <w:sz w:val="20"/>
                <w:szCs w:val="20"/>
              </w:rPr>
              <w:t>Breland</w:t>
            </w:r>
            <w:proofErr w:type="spellEnd"/>
            <w:r w:rsidRPr="00E120BD">
              <w:rPr>
                <w:rFonts w:ascii="Verdana" w:hAnsi="Verdana"/>
                <w:sz w:val="20"/>
                <w:szCs w:val="20"/>
              </w:rPr>
              <w:t xml:space="preserve">, 1999; Davey, Godwin, &amp; </w:t>
            </w:r>
            <w:proofErr w:type="spellStart"/>
            <w:r w:rsidRPr="00E120BD">
              <w:rPr>
                <w:rFonts w:ascii="Verdana" w:hAnsi="Verdana"/>
                <w:sz w:val="20"/>
                <w:szCs w:val="20"/>
              </w:rPr>
              <w:t>Mittelholtz</w:t>
            </w:r>
            <w:proofErr w:type="spellEnd"/>
            <w:r w:rsidRPr="00E120BD">
              <w:rPr>
                <w:rFonts w:ascii="Verdana" w:hAnsi="Verdana"/>
                <w:sz w:val="20"/>
                <w:szCs w:val="20"/>
              </w:rPr>
              <w:t>, 1997), among others. Short</w:t>
            </w:r>
            <w:r w:rsidR="005E13ED">
              <w:rPr>
                <w:rFonts w:ascii="Verdana" w:hAnsi="Verdana"/>
                <w:sz w:val="20"/>
                <w:szCs w:val="20"/>
              </w:rPr>
              <w:t>-</w:t>
            </w:r>
            <w:r w:rsidRPr="00E120BD">
              <w:rPr>
                <w:rFonts w:ascii="Verdana" w:hAnsi="Verdana"/>
                <w:sz w:val="20"/>
                <w:szCs w:val="20"/>
              </w:rPr>
              <w:t>answer items might require examinees to compose a few words or a few sentences in response to a specific question, to solve a mathematical problem and provide a short explanation of the solution, or to identify elements in a series or list. Figural constructed</w:t>
            </w:r>
            <w:r w:rsidR="005E13ED">
              <w:rPr>
                <w:rFonts w:ascii="Verdana" w:hAnsi="Verdana"/>
                <w:sz w:val="20"/>
                <w:szCs w:val="20"/>
              </w:rPr>
              <w:t>-</w:t>
            </w:r>
            <w:r w:rsidRPr="00E120BD">
              <w:rPr>
                <w:rFonts w:ascii="Verdana" w:hAnsi="Verdana"/>
                <w:sz w:val="20"/>
                <w:szCs w:val="20"/>
              </w:rPr>
              <w:t>response items require examinees to complete, correct, or create drawings, illustrations, or graphics, such as graphs and charts. Concept maps require examinees to complete or construct a graphic representation of some topic by organizing and illustrating relationships between key terms. Editing exercises present examinees with a flawed writing sample and require them to make revisions to improve the writing.</w:t>
            </w:r>
          </w:p>
          <w:p w:rsidR="000578AE" w:rsidRPr="00E120BD" w:rsidRDefault="000578AE" w:rsidP="00BF2072">
            <w:pPr>
              <w:shd w:val="clear" w:color="auto" w:fill="FFFFFF"/>
              <w:spacing w:line="253" w:lineRule="atLeast"/>
              <w:textAlignment w:val="baseline"/>
              <w:rPr>
                <w:rFonts w:ascii="Verdana" w:hAnsi="Verdana" w:cs="Times New Roman"/>
                <w:color w:val="000000"/>
                <w:sz w:val="20"/>
                <w:szCs w:val="20"/>
              </w:rPr>
            </w:pPr>
            <w:r w:rsidRPr="00E120BD">
              <w:rPr>
                <w:rFonts w:ascii="Verdana" w:hAnsi="Verdana" w:cs="Times New Roman"/>
                <w:color w:val="000000"/>
                <w:sz w:val="20"/>
                <w:szCs w:val="20"/>
              </w:rPr>
              <w:t> </w:t>
            </w:r>
          </w:p>
          <w:p w:rsidR="000578AE" w:rsidRPr="00E120BD" w:rsidRDefault="000578AE" w:rsidP="00BF2072">
            <w:pPr>
              <w:shd w:val="clear" w:color="auto" w:fill="FFFFFF"/>
              <w:spacing w:line="253" w:lineRule="atLeast"/>
              <w:textAlignment w:val="baseline"/>
              <w:rPr>
                <w:rFonts w:ascii="Verdana" w:hAnsi="Verdana"/>
                <w:sz w:val="20"/>
                <w:szCs w:val="20"/>
              </w:rPr>
            </w:pPr>
            <w:r w:rsidRPr="00E120BD">
              <w:rPr>
                <w:rFonts w:ascii="Verdana" w:hAnsi="Verdana"/>
                <w:sz w:val="20"/>
                <w:szCs w:val="20"/>
              </w:rPr>
              <w:t>There are other examples of SCR item formats</w:t>
            </w:r>
            <w:r w:rsidR="005E13ED">
              <w:rPr>
                <w:rFonts w:ascii="Verdana" w:hAnsi="Verdana"/>
                <w:sz w:val="20"/>
                <w:szCs w:val="20"/>
              </w:rPr>
              <w:t>,</w:t>
            </w:r>
            <w:r w:rsidRPr="00E120BD">
              <w:rPr>
                <w:rFonts w:ascii="Verdana" w:hAnsi="Verdana"/>
                <w:sz w:val="20"/>
                <w:szCs w:val="20"/>
              </w:rPr>
              <w:t xml:space="preserve"> and within the formats described above, there are additional variations depending on the degree of constraint or open-endedness of the item. What all of these item formats have in common is that examinees are required to produce, develop, or construct their responses rather than select from among a limited set of pre</w:t>
            </w:r>
            <w:r w:rsidR="00D05D33" w:rsidRPr="00E120BD">
              <w:rPr>
                <w:rFonts w:ascii="Verdana" w:hAnsi="Verdana"/>
                <w:sz w:val="20"/>
                <w:szCs w:val="20"/>
              </w:rPr>
              <w:t>-</w:t>
            </w:r>
            <w:r w:rsidRPr="00E120BD">
              <w:rPr>
                <w:rFonts w:ascii="Verdana" w:hAnsi="Verdana"/>
                <w:sz w:val="20"/>
                <w:szCs w:val="20"/>
              </w:rPr>
              <w:t>specified options. However, the level of production or development can vary across different item types, ranging from partial development (e.g., sentence completion or equation correction) to full development (construction of a total unit or response, as in a short answer item).</w:t>
            </w:r>
          </w:p>
          <w:p w:rsidR="000578AE" w:rsidRPr="00E120BD" w:rsidRDefault="000578AE" w:rsidP="00BF2072">
            <w:pPr>
              <w:shd w:val="clear" w:color="auto" w:fill="FFFFFF"/>
              <w:spacing w:line="253" w:lineRule="atLeast"/>
              <w:textAlignment w:val="baseline"/>
              <w:rPr>
                <w:rFonts w:ascii="Verdana" w:hAnsi="Verdana"/>
                <w:b/>
                <w:sz w:val="20"/>
                <w:szCs w:val="20"/>
              </w:rPr>
            </w:pPr>
            <w:r w:rsidRPr="00E120BD">
              <w:rPr>
                <w:rFonts w:ascii="Verdana" w:hAnsi="Verdana"/>
                <w:b/>
                <w:sz w:val="20"/>
                <w:szCs w:val="20"/>
              </w:rPr>
              <w:br/>
              <w:t>Technology-Enhanced Items</w:t>
            </w:r>
          </w:p>
          <w:p w:rsidR="000578AE" w:rsidRPr="00E120BD" w:rsidRDefault="000578AE" w:rsidP="00BF2072">
            <w:pPr>
              <w:shd w:val="clear" w:color="auto" w:fill="FFFFFF"/>
              <w:spacing w:line="253" w:lineRule="atLeast"/>
              <w:textAlignment w:val="baseline"/>
              <w:rPr>
                <w:rFonts w:ascii="Verdana" w:hAnsi="Verdana" w:cs="Times New Roman"/>
                <w:color w:val="000000"/>
                <w:sz w:val="20"/>
                <w:szCs w:val="20"/>
              </w:rPr>
            </w:pPr>
            <w:proofErr w:type="spellStart"/>
            <w:r w:rsidRPr="00E120BD">
              <w:rPr>
                <w:rFonts w:ascii="Verdana" w:hAnsi="Verdana" w:cs="Times New Roman"/>
                <w:color w:val="000000"/>
                <w:sz w:val="20"/>
                <w:szCs w:val="20"/>
                <w:bdr w:val="none" w:sz="0" w:space="0" w:color="auto" w:frame="1"/>
              </w:rPr>
              <w:t>TEIs</w:t>
            </w:r>
            <w:proofErr w:type="spellEnd"/>
            <w:r w:rsidRPr="00E120BD">
              <w:rPr>
                <w:rFonts w:ascii="Verdana" w:hAnsi="Verdana" w:cs="Times New Roman"/>
                <w:color w:val="000000"/>
                <w:sz w:val="20"/>
                <w:szCs w:val="20"/>
                <w:bdr w:val="none" w:sz="0" w:space="0" w:color="auto" w:frame="1"/>
              </w:rPr>
              <w:t xml:space="preserve"> can also come in many different forms, depending on the response demand and response mode. </w:t>
            </w:r>
            <w:proofErr w:type="spellStart"/>
            <w:r w:rsidRPr="00E120BD">
              <w:rPr>
                <w:rFonts w:ascii="Verdana" w:hAnsi="Verdana" w:cs="Times New Roman"/>
                <w:color w:val="000000"/>
                <w:sz w:val="20"/>
                <w:szCs w:val="20"/>
                <w:bdr w:val="none" w:sz="0" w:space="0" w:color="auto" w:frame="1"/>
              </w:rPr>
              <w:t>Scalise</w:t>
            </w:r>
            <w:proofErr w:type="spellEnd"/>
            <w:r w:rsidRPr="00E120BD">
              <w:rPr>
                <w:rFonts w:ascii="Verdana" w:hAnsi="Verdana" w:cs="Times New Roman"/>
                <w:color w:val="000000"/>
                <w:sz w:val="20"/>
                <w:szCs w:val="20"/>
                <w:bdr w:val="none" w:sz="0" w:space="0" w:color="auto" w:frame="1"/>
              </w:rPr>
              <w:t xml:space="preserve"> and Gifford (2006) identified a continuum of TEI types, ranging from most to least constrained. Many of the item types in their continuum overlap with </w:t>
            </w:r>
            <w:proofErr w:type="gramStart"/>
            <w:r w:rsidRPr="00E120BD">
              <w:rPr>
                <w:rFonts w:ascii="Verdana" w:hAnsi="Verdana" w:cs="Times New Roman"/>
                <w:color w:val="000000"/>
                <w:sz w:val="20"/>
                <w:szCs w:val="20"/>
                <w:bdr w:val="none" w:sz="0" w:space="0" w:color="auto" w:frame="1"/>
              </w:rPr>
              <w:t>commonly-mentioned</w:t>
            </w:r>
            <w:proofErr w:type="gramEnd"/>
            <w:r w:rsidRPr="00E120BD">
              <w:rPr>
                <w:rFonts w:ascii="Verdana" w:hAnsi="Verdana" w:cs="Times New Roman"/>
                <w:color w:val="000000"/>
                <w:sz w:val="20"/>
                <w:szCs w:val="20"/>
                <w:bdr w:val="none" w:sz="0" w:space="0" w:color="auto" w:frame="1"/>
              </w:rPr>
              <w:t xml:space="preserve"> SCR item types, such as figural constructed response items and concept maps. However, </w:t>
            </w:r>
            <w:proofErr w:type="spellStart"/>
            <w:r w:rsidRPr="00E120BD">
              <w:rPr>
                <w:rFonts w:ascii="Verdana" w:hAnsi="Verdana" w:cs="Times New Roman"/>
                <w:color w:val="000000"/>
                <w:sz w:val="20"/>
                <w:szCs w:val="20"/>
                <w:bdr w:val="none" w:sz="0" w:space="0" w:color="auto" w:frame="1"/>
              </w:rPr>
              <w:t>TEIs</w:t>
            </w:r>
            <w:proofErr w:type="spellEnd"/>
            <w:r w:rsidRPr="00E120BD">
              <w:rPr>
                <w:rFonts w:ascii="Verdana" w:hAnsi="Verdana" w:cs="Times New Roman"/>
                <w:color w:val="000000"/>
                <w:sz w:val="20"/>
                <w:szCs w:val="20"/>
                <w:bdr w:val="none" w:sz="0" w:space="0" w:color="auto" w:frame="1"/>
              </w:rPr>
              <w:t xml:space="preserve"> may also include more constrained item types than are typically associated with SCR items, such as reordering or rearrangement items, where responses are selected from a pre</w:t>
            </w:r>
            <w:r w:rsidR="00D05D33" w:rsidRPr="00E120BD">
              <w:rPr>
                <w:rFonts w:ascii="Verdana" w:hAnsi="Verdana" w:cs="Times New Roman"/>
                <w:color w:val="000000"/>
                <w:sz w:val="20"/>
                <w:szCs w:val="20"/>
                <w:bdr w:val="none" w:sz="0" w:space="0" w:color="auto" w:frame="1"/>
              </w:rPr>
              <w:t>-</w:t>
            </w:r>
            <w:r w:rsidRPr="00E120BD">
              <w:rPr>
                <w:rFonts w:ascii="Verdana" w:hAnsi="Verdana" w:cs="Times New Roman"/>
                <w:color w:val="000000"/>
                <w:sz w:val="20"/>
                <w:szCs w:val="20"/>
                <w:bdr w:val="none" w:sz="0" w:space="0" w:color="auto" w:frame="1"/>
              </w:rPr>
              <w:t xml:space="preserve">specified set, but examinees are required to order or sequence their responses in some way. As noted by </w:t>
            </w:r>
            <w:proofErr w:type="spellStart"/>
            <w:r w:rsidRPr="00E120BD">
              <w:rPr>
                <w:rFonts w:ascii="Verdana" w:hAnsi="Verdana" w:cs="Times New Roman"/>
                <w:color w:val="000000"/>
                <w:sz w:val="20"/>
                <w:szCs w:val="20"/>
                <w:bdr w:val="none" w:sz="0" w:space="0" w:color="auto" w:frame="1"/>
              </w:rPr>
              <w:t>Parshall</w:t>
            </w:r>
            <w:proofErr w:type="spellEnd"/>
            <w:r w:rsidRPr="00E120BD">
              <w:rPr>
                <w:rFonts w:ascii="Verdana" w:hAnsi="Verdana" w:cs="Times New Roman"/>
                <w:color w:val="000000"/>
                <w:sz w:val="20"/>
                <w:szCs w:val="20"/>
                <w:bdr w:val="none" w:sz="0" w:space="0" w:color="auto" w:frame="1"/>
              </w:rPr>
              <w:t xml:space="preserve"> et al. (2002), one of the benefits of </w:t>
            </w:r>
            <w:proofErr w:type="spellStart"/>
            <w:r w:rsidRPr="00E120BD">
              <w:rPr>
                <w:rFonts w:ascii="Verdana" w:hAnsi="Verdana" w:cs="Times New Roman"/>
                <w:color w:val="000000"/>
                <w:sz w:val="20"/>
                <w:szCs w:val="20"/>
                <w:bdr w:val="none" w:sz="0" w:space="0" w:color="auto" w:frame="1"/>
              </w:rPr>
              <w:t>TEIs</w:t>
            </w:r>
            <w:proofErr w:type="spellEnd"/>
            <w:r w:rsidRPr="00E120BD">
              <w:rPr>
                <w:rFonts w:ascii="Verdana" w:hAnsi="Verdana" w:cs="Times New Roman"/>
                <w:color w:val="000000"/>
                <w:sz w:val="20"/>
                <w:szCs w:val="20"/>
                <w:bdr w:val="none" w:sz="0" w:space="0" w:color="auto" w:frame="1"/>
              </w:rPr>
              <w:t xml:space="preserve"> compared to paper-based items is that </w:t>
            </w:r>
            <w:proofErr w:type="spellStart"/>
            <w:r w:rsidRPr="00E120BD">
              <w:rPr>
                <w:rFonts w:ascii="Verdana" w:hAnsi="Verdana" w:cs="Times New Roman"/>
                <w:color w:val="000000"/>
                <w:sz w:val="20"/>
                <w:szCs w:val="20"/>
                <w:bdr w:val="none" w:sz="0" w:space="0" w:color="auto" w:frame="1"/>
              </w:rPr>
              <w:t>TEIs</w:t>
            </w:r>
            <w:proofErr w:type="spellEnd"/>
            <w:r w:rsidRPr="00E120BD">
              <w:rPr>
                <w:rFonts w:ascii="Verdana" w:hAnsi="Verdana" w:cs="Times New Roman"/>
                <w:color w:val="000000"/>
                <w:sz w:val="20"/>
                <w:szCs w:val="20"/>
                <w:bdr w:val="none" w:sz="0" w:space="0" w:color="auto" w:frame="1"/>
              </w:rPr>
              <w:t xml:space="preserve"> can reduce the impact of random guessing by substantially increasing the number of possible response options available in more constrained TEI types.</w:t>
            </w:r>
          </w:p>
          <w:p w:rsidR="000578AE" w:rsidRPr="00E120BD" w:rsidRDefault="000578AE" w:rsidP="00BF2072">
            <w:pPr>
              <w:shd w:val="clear" w:color="auto" w:fill="FFFFFF"/>
              <w:spacing w:line="253" w:lineRule="atLeast"/>
              <w:textAlignment w:val="baseline"/>
              <w:rPr>
                <w:rFonts w:ascii="Verdana" w:hAnsi="Verdana" w:cs="Times New Roman"/>
                <w:color w:val="000000"/>
                <w:sz w:val="20"/>
                <w:szCs w:val="20"/>
              </w:rPr>
            </w:pPr>
            <w:r w:rsidRPr="00E120BD">
              <w:rPr>
                <w:rFonts w:ascii="Verdana" w:hAnsi="Verdana" w:cs="Times New Roman"/>
                <w:color w:val="000000"/>
                <w:sz w:val="20"/>
                <w:szCs w:val="20"/>
              </w:rPr>
              <w:t> </w:t>
            </w:r>
          </w:p>
          <w:p w:rsidR="000578AE" w:rsidRPr="00E120BD" w:rsidRDefault="000578AE" w:rsidP="00BF2072">
            <w:pPr>
              <w:shd w:val="clear" w:color="auto" w:fill="FFFFFF"/>
              <w:spacing w:line="253" w:lineRule="atLeast"/>
              <w:textAlignment w:val="baseline"/>
              <w:rPr>
                <w:rFonts w:ascii="Verdana" w:hAnsi="Verdana" w:cs="Times New Roman"/>
                <w:color w:val="000000"/>
                <w:sz w:val="20"/>
                <w:szCs w:val="20"/>
              </w:rPr>
            </w:pPr>
            <w:r w:rsidRPr="00E120BD">
              <w:rPr>
                <w:rFonts w:ascii="Verdana" w:hAnsi="Verdana" w:cs="Times New Roman"/>
                <w:color w:val="000000"/>
                <w:sz w:val="20"/>
                <w:szCs w:val="20"/>
                <w:bdr w:val="none" w:sz="0" w:space="0" w:color="auto" w:frame="1"/>
              </w:rPr>
              <w:t>What all of these item types have in common is that the item features some form of technology enhancement</w:t>
            </w:r>
            <w:r w:rsidR="00EE6BF0">
              <w:rPr>
                <w:rFonts w:ascii="Verdana" w:hAnsi="Verdana" w:cs="Times New Roman"/>
                <w:color w:val="000000"/>
                <w:sz w:val="20"/>
                <w:szCs w:val="20"/>
                <w:bdr w:val="none" w:sz="0" w:space="0" w:color="auto" w:frame="1"/>
              </w:rPr>
              <w:t>—</w:t>
            </w:r>
            <w:r w:rsidRPr="00E120BD">
              <w:rPr>
                <w:rFonts w:ascii="Verdana" w:hAnsi="Verdana" w:cs="Times New Roman"/>
                <w:color w:val="000000"/>
                <w:sz w:val="20"/>
                <w:szCs w:val="20"/>
                <w:bdr w:val="none" w:sz="0" w:space="0" w:color="auto" w:frame="1"/>
              </w:rPr>
              <w:t>in the form of embedded media or additional functionality</w:t>
            </w:r>
            <w:r w:rsidR="00EE6BF0">
              <w:rPr>
                <w:rFonts w:ascii="Verdana" w:hAnsi="Verdana" w:cs="Times New Roman"/>
                <w:color w:val="000000"/>
                <w:sz w:val="20"/>
                <w:szCs w:val="20"/>
                <w:bdr w:val="none" w:sz="0" w:space="0" w:color="auto" w:frame="1"/>
              </w:rPr>
              <w:t>—</w:t>
            </w:r>
            <w:r w:rsidRPr="00E120BD">
              <w:rPr>
                <w:rFonts w:ascii="Verdana" w:hAnsi="Verdana" w:cs="Times New Roman"/>
                <w:color w:val="000000"/>
                <w:sz w:val="20"/>
                <w:szCs w:val="20"/>
                <w:bdr w:val="none" w:sz="0" w:space="0" w:color="auto" w:frame="1"/>
              </w:rPr>
              <w:t xml:space="preserve">that enables better, more direct, or more complete measurement of the targeted skill. However, as with </w:t>
            </w:r>
            <w:proofErr w:type="spellStart"/>
            <w:r w:rsidRPr="00E120BD">
              <w:rPr>
                <w:rFonts w:ascii="Verdana" w:hAnsi="Verdana" w:cs="Times New Roman"/>
                <w:color w:val="000000"/>
                <w:sz w:val="20"/>
                <w:szCs w:val="20"/>
                <w:bdr w:val="none" w:sz="0" w:space="0" w:color="auto" w:frame="1"/>
              </w:rPr>
              <w:t>SCRs</w:t>
            </w:r>
            <w:proofErr w:type="spellEnd"/>
            <w:r w:rsidRPr="00E120BD">
              <w:rPr>
                <w:rFonts w:ascii="Verdana" w:hAnsi="Verdana" w:cs="Times New Roman"/>
                <w:color w:val="000000"/>
                <w:sz w:val="20"/>
                <w:szCs w:val="20"/>
                <w:bdr w:val="none" w:sz="0" w:space="0" w:color="auto" w:frame="1"/>
              </w:rPr>
              <w:t>, the level of production or development called for can vary across different item types, ranging from partial development (e.g., editing a writing sample) to full development (construction of a total unit or response, as in graph construction).</w:t>
            </w:r>
          </w:p>
          <w:p w:rsidR="000578AE" w:rsidRPr="00E120BD" w:rsidRDefault="000578AE" w:rsidP="00BF2072">
            <w:pPr>
              <w:shd w:val="clear" w:color="auto" w:fill="FFFFFF"/>
              <w:spacing w:line="253" w:lineRule="atLeast"/>
              <w:textAlignment w:val="baseline"/>
              <w:rPr>
                <w:rFonts w:ascii="Verdana" w:hAnsi="Verdana" w:cs="Times New Roman"/>
                <w:color w:val="000000"/>
                <w:sz w:val="20"/>
                <w:szCs w:val="20"/>
              </w:rPr>
            </w:pPr>
            <w:r w:rsidRPr="00E120BD">
              <w:rPr>
                <w:rFonts w:ascii="Verdana" w:hAnsi="Verdana" w:cs="Times New Roman"/>
                <w:color w:val="000000"/>
                <w:sz w:val="20"/>
                <w:szCs w:val="20"/>
              </w:rPr>
              <w:t> </w:t>
            </w:r>
          </w:p>
          <w:p w:rsidR="000578AE" w:rsidRPr="00E120BD" w:rsidRDefault="000578AE" w:rsidP="00BF2072">
            <w:pPr>
              <w:shd w:val="clear" w:color="auto" w:fill="FFFFFF"/>
              <w:spacing w:line="253" w:lineRule="atLeast"/>
              <w:textAlignment w:val="baseline"/>
              <w:rPr>
                <w:rFonts w:ascii="Verdana" w:hAnsi="Verdana" w:cs="Times New Roman"/>
                <w:color w:val="000000"/>
                <w:sz w:val="20"/>
                <w:szCs w:val="20"/>
              </w:rPr>
            </w:pPr>
            <w:proofErr w:type="spellStart"/>
            <w:r w:rsidRPr="00E120BD">
              <w:rPr>
                <w:rFonts w:ascii="Verdana" w:hAnsi="Verdana" w:cs="Times New Roman"/>
                <w:color w:val="000000"/>
                <w:sz w:val="20"/>
                <w:szCs w:val="20"/>
                <w:bdr w:val="none" w:sz="0" w:space="0" w:color="auto" w:frame="1"/>
              </w:rPr>
              <w:t>TEIs</w:t>
            </w:r>
            <w:proofErr w:type="spellEnd"/>
            <w:r w:rsidRPr="00E120BD">
              <w:rPr>
                <w:rFonts w:ascii="Verdana" w:hAnsi="Verdana" w:cs="Times New Roman"/>
                <w:color w:val="000000"/>
                <w:sz w:val="20"/>
                <w:szCs w:val="20"/>
                <w:bdr w:val="none" w:sz="0" w:space="0" w:color="auto" w:frame="1"/>
              </w:rPr>
              <w:t xml:space="preserve"> can also be distinguished along other dimensions. For example, items may or may not incorporate some form of media, such as sound, animation, or video</w:t>
            </w:r>
            <w:r w:rsidR="005E13ED">
              <w:rPr>
                <w:rFonts w:ascii="Verdana" w:hAnsi="Verdana" w:cs="Times New Roman"/>
                <w:color w:val="000000"/>
                <w:sz w:val="20"/>
                <w:szCs w:val="20"/>
                <w:bdr w:val="none" w:sz="0" w:space="0" w:color="auto" w:frame="1"/>
              </w:rPr>
              <w:t>;</w:t>
            </w:r>
            <w:r w:rsidRPr="00E120BD">
              <w:rPr>
                <w:rFonts w:ascii="Verdana" w:hAnsi="Verdana" w:cs="Times New Roman"/>
                <w:color w:val="000000"/>
                <w:sz w:val="20"/>
                <w:szCs w:val="20"/>
                <w:bdr w:val="none" w:sz="0" w:space="0" w:color="auto" w:frame="1"/>
              </w:rPr>
              <w:t xml:space="preserve"> and items can differ with respect to the types of associated functionalities they incorporate, such as the ability to rotate, resize, zoom, pause, or playback. Items can also differ with respect to the level of interactivity supported, or the extent to which the item responds or reacts to examinee inputs. Interactivity can range from “passive” interaction, in which the interface responds to examinee inputs by displaying in real-time the results of any changes or actions applied (e.g., a bar chart that allows examinees to change the height of bars by dragging them)</w:t>
            </w:r>
            <w:r w:rsidR="005E13ED">
              <w:rPr>
                <w:rFonts w:ascii="Verdana" w:hAnsi="Verdana" w:cs="Times New Roman"/>
                <w:color w:val="000000"/>
                <w:sz w:val="20"/>
                <w:szCs w:val="20"/>
                <w:bdr w:val="none" w:sz="0" w:space="0" w:color="auto" w:frame="1"/>
              </w:rPr>
              <w:t>,</w:t>
            </w:r>
            <w:r w:rsidRPr="00E120BD">
              <w:rPr>
                <w:rFonts w:ascii="Verdana" w:hAnsi="Verdana" w:cs="Times New Roman"/>
                <w:color w:val="000000"/>
                <w:sz w:val="20"/>
                <w:szCs w:val="20"/>
                <w:bdr w:val="none" w:sz="0" w:space="0" w:color="auto" w:frame="1"/>
              </w:rPr>
              <w:t xml:space="preserve"> to more interactive applications (e.g., multi-step, adaptive items or items that can provide immediate feedback based on the examinee’s response). </w:t>
            </w:r>
            <w:proofErr w:type="spellStart"/>
            <w:r w:rsidRPr="00E120BD">
              <w:rPr>
                <w:rFonts w:ascii="Verdana" w:hAnsi="Verdana" w:cs="Times New Roman"/>
                <w:color w:val="000000"/>
                <w:sz w:val="20"/>
                <w:szCs w:val="20"/>
                <w:bdr w:val="none" w:sz="0" w:space="0" w:color="auto" w:frame="1"/>
              </w:rPr>
              <w:t>Parshall</w:t>
            </w:r>
            <w:proofErr w:type="spellEnd"/>
            <w:r w:rsidRPr="00E120BD">
              <w:rPr>
                <w:rFonts w:ascii="Verdana" w:hAnsi="Verdana" w:cs="Times New Roman"/>
                <w:color w:val="000000"/>
                <w:sz w:val="20"/>
                <w:szCs w:val="20"/>
                <w:bdr w:val="none" w:sz="0" w:space="0" w:color="auto" w:frame="1"/>
              </w:rPr>
              <w:t xml:space="preserve"> et al. (2000) point out that, although increased interactivity improves the “realism” of the examinee’s experience compared to more static item types, it also increases the complexity of scoring.</w:t>
            </w:r>
          </w:p>
          <w:p w:rsidR="000578AE" w:rsidRPr="00E120BD" w:rsidRDefault="000578AE" w:rsidP="00BF2072">
            <w:pPr>
              <w:shd w:val="clear" w:color="auto" w:fill="FFFFFF"/>
              <w:spacing w:line="253" w:lineRule="atLeast"/>
              <w:textAlignment w:val="baseline"/>
              <w:rPr>
                <w:rFonts w:ascii="Verdana" w:hAnsi="Verdana" w:cs="Times New Roman"/>
                <w:color w:val="000000"/>
                <w:sz w:val="20"/>
                <w:szCs w:val="20"/>
              </w:rPr>
            </w:pPr>
          </w:p>
        </w:tc>
      </w:tr>
      <w:tr w:rsidR="000578AE" w:rsidRPr="00E120BD">
        <w:tc>
          <w:tcPr>
            <w:tcW w:w="1670" w:type="dxa"/>
            <w:shd w:val="clear" w:color="auto" w:fill="F2DBDB" w:themeFill="accent2" w:themeFillTint="33"/>
          </w:tcPr>
          <w:p w:rsidR="000578AE" w:rsidRPr="00E120BD" w:rsidRDefault="008446F5" w:rsidP="00FD56EC">
            <w:pPr>
              <w:rPr>
                <w:rFonts w:ascii="Verdana" w:hAnsi="Verdana"/>
                <w:sz w:val="20"/>
                <w:szCs w:val="20"/>
              </w:rPr>
            </w:pPr>
            <w:r w:rsidRPr="00E120BD">
              <w:rPr>
                <w:rFonts w:ascii="Verdana" w:hAnsi="Verdana"/>
                <w:sz w:val="20"/>
                <w:szCs w:val="20"/>
              </w:rPr>
              <w:t>Response Demands</w:t>
            </w:r>
          </w:p>
        </w:tc>
        <w:tc>
          <w:tcPr>
            <w:tcW w:w="7186" w:type="dxa"/>
          </w:tcPr>
          <w:p w:rsidR="000578AE" w:rsidRPr="00E120BD" w:rsidRDefault="0085127D" w:rsidP="00BF2072">
            <w:pPr>
              <w:shd w:val="clear" w:color="auto" w:fill="FFFFFF"/>
              <w:spacing w:line="253" w:lineRule="atLeast"/>
              <w:textAlignment w:val="baseline"/>
              <w:rPr>
                <w:rFonts w:ascii="Verdana" w:hAnsi="Verdana"/>
                <w:b/>
                <w:sz w:val="20"/>
                <w:szCs w:val="20"/>
              </w:rPr>
            </w:pPr>
            <w:r w:rsidRPr="00E120BD">
              <w:rPr>
                <w:rFonts w:ascii="Verdana" w:hAnsi="Verdana"/>
                <w:b/>
                <w:sz w:val="20"/>
                <w:szCs w:val="20"/>
              </w:rPr>
              <w:t>S</w:t>
            </w:r>
            <w:r w:rsidR="000578AE" w:rsidRPr="00E120BD">
              <w:rPr>
                <w:rFonts w:ascii="Verdana" w:hAnsi="Verdana"/>
                <w:b/>
                <w:sz w:val="20"/>
                <w:szCs w:val="20"/>
              </w:rPr>
              <w:t>hort Constructed-Response Items</w:t>
            </w:r>
          </w:p>
          <w:p w:rsidR="000578AE" w:rsidRPr="00E120BD" w:rsidRDefault="000578AE" w:rsidP="00BF2072">
            <w:pPr>
              <w:shd w:val="clear" w:color="auto" w:fill="FFFFFF"/>
              <w:spacing w:line="253" w:lineRule="atLeast"/>
              <w:textAlignment w:val="baseline"/>
              <w:rPr>
                <w:rFonts w:ascii="Verdana" w:hAnsi="Verdana" w:cs="Times New Roman"/>
                <w:color w:val="000000"/>
                <w:sz w:val="20"/>
                <w:szCs w:val="20"/>
              </w:rPr>
            </w:pPr>
            <w:r w:rsidRPr="00E120BD">
              <w:rPr>
                <w:rFonts w:ascii="Verdana" w:hAnsi="Verdana" w:cs="Times New Roman"/>
                <w:color w:val="000000"/>
                <w:sz w:val="20"/>
                <w:szCs w:val="20"/>
                <w:bdr w:val="none" w:sz="0" w:space="0" w:color="auto" w:frame="1"/>
              </w:rPr>
              <w:t>The response demands of SCR items can vary depending on the level of constraint of the particular SCR format used. As previously explained, SCR items require examinees to develop, produce, or create a partial or full response to an item (as opposed to selecting from among a limited set of pre</w:t>
            </w:r>
            <w:r w:rsidR="005E13ED">
              <w:rPr>
                <w:rFonts w:ascii="Verdana" w:hAnsi="Verdana" w:cs="Times New Roman"/>
                <w:color w:val="000000"/>
                <w:sz w:val="20"/>
                <w:szCs w:val="20"/>
                <w:bdr w:val="none" w:sz="0" w:space="0" w:color="auto" w:frame="1"/>
              </w:rPr>
              <w:t>-</w:t>
            </w:r>
            <w:r w:rsidRPr="00E120BD">
              <w:rPr>
                <w:rFonts w:ascii="Verdana" w:hAnsi="Verdana" w:cs="Times New Roman"/>
                <w:color w:val="000000"/>
                <w:sz w:val="20"/>
                <w:szCs w:val="20"/>
                <w:bdr w:val="none" w:sz="0" w:space="0" w:color="auto" w:frame="1"/>
              </w:rPr>
              <w:t xml:space="preserve">specified response options). However, that response can take many forms, ranging from a few words or sentences to a graphic representation of a topic that illustrates the organization of and relationships among key concepts. Depending on the level of constraint of the item type used, </w:t>
            </w:r>
            <w:proofErr w:type="spellStart"/>
            <w:r w:rsidRPr="00E120BD">
              <w:rPr>
                <w:rFonts w:ascii="Verdana" w:hAnsi="Verdana" w:cs="Times New Roman"/>
                <w:color w:val="000000"/>
                <w:sz w:val="20"/>
                <w:szCs w:val="20"/>
                <w:bdr w:val="none" w:sz="0" w:space="0" w:color="auto" w:frame="1"/>
              </w:rPr>
              <w:t>SCRs</w:t>
            </w:r>
            <w:proofErr w:type="spellEnd"/>
            <w:r w:rsidRPr="00E120BD">
              <w:rPr>
                <w:rFonts w:ascii="Verdana" w:hAnsi="Verdana" w:cs="Times New Roman"/>
                <w:color w:val="000000"/>
                <w:sz w:val="20"/>
                <w:szCs w:val="20"/>
                <w:bdr w:val="none" w:sz="0" w:space="0" w:color="auto" w:frame="1"/>
              </w:rPr>
              <w:t xml:space="preserve"> may require examinees to complete or correct a set of stimulus materials (partial response) or to formulate a total idea unit (full response). Due to relaxed levels of constraint compared to traditional </w:t>
            </w:r>
            <w:r w:rsidR="005E13ED">
              <w:rPr>
                <w:rFonts w:ascii="Verdana" w:hAnsi="Verdana" w:cs="Times New Roman"/>
                <w:color w:val="000000"/>
                <w:sz w:val="20"/>
                <w:szCs w:val="20"/>
                <w:bdr w:val="none" w:sz="0" w:space="0" w:color="auto" w:frame="1"/>
              </w:rPr>
              <w:t>selected-response (</w:t>
            </w:r>
            <w:r w:rsidRPr="00E120BD">
              <w:rPr>
                <w:rFonts w:ascii="Verdana" w:hAnsi="Verdana" w:cs="Times New Roman"/>
                <w:color w:val="000000"/>
                <w:sz w:val="20"/>
                <w:szCs w:val="20"/>
                <w:bdr w:val="none" w:sz="0" w:space="0" w:color="auto" w:frame="1"/>
              </w:rPr>
              <w:t>SR</w:t>
            </w:r>
            <w:r w:rsidR="005E13ED">
              <w:rPr>
                <w:rFonts w:ascii="Verdana" w:hAnsi="Verdana" w:cs="Times New Roman"/>
                <w:color w:val="000000"/>
                <w:sz w:val="20"/>
                <w:szCs w:val="20"/>
                <w:bdr w:val="none" w:sz="0" w:space="0" w:color="auto" w:frame="1"/>
              </w:rPr>
              <w:t>)</w:t>
            </w:r>
            <w:r w:rsidRPr="00E120BD">
              <w:rPr>
                <w:rFonts w:ascii="Verdana" w:hAnsi="Verdana" w:cs="Times New Roman"/>
                <w:color w:val="000000"/>
                <w:sz w:val="20"/>
                <w:szCs w:val="20"/>
                <w:bdr w:val="none" w:sz="0" w:space="0" w:color="auto" w:frame="1"/>
              </w:rPr>
              <w:t xml:space="preserve"> item types, </w:t>
            </w:r>
            <w:proofErr w:type="spellStart"/>
            <w:r w:rsidRPr="00E120BD">
              <w:rPr>
                <w:rFonts w:ascii="Verdana" w:hAnsi="Verdana" w:cs="Times New Roman"/>
                <w:color w:val="000000"/>
                <w:sz w:val="20"/>
                <w:szCs w:val="20"/>
                <w:bdr w:val="none" w:sz="0" w:space="0" w:color="auto" w:frame="1"/>
              </w:rPr>
              <w:t>SCRs</w:t>
            </w:r>
            <w:proofErr w:type="spellEnd"/>
            <w:r w:rsidRPr="00E120BD">
              <w:rPr>
                <w:rFonts w:ascii="Verdana" w:hAnsi="Verdana" w:cs="Times New Roman"/>
                <w:color w:val="000000"/>
                <w:sz w:val="20"/>
                <w:szCs w:val="20"/>
                <w:bdr w:val="none" w:sz="0" w:space="0" w:color="auto" w:frame="1"/>
              </w:rPr>
              <w:t xml:space="preserve"> are said to allow better or more direct measurement of hard-to-assess knowledge and skills, such as complex reasoning and other </w:t>
            </w:r>
            <w:r w:rsidR="005E13ED">
              <w:rPr>
                <w:rFonts w:ascii="Verdana" w:hAnsi="Verdana" w:cs="Times New Roman"/>
                <w:color w:val="000000"/>
                <w:sz w:val="20"/>
                <w:szCs w:val="20"/>
                <w:bdr w:val="none" w:sz="0" w:space="0" w:color="auto" w:frame="1"/>
              </w:rPr>
              <w:t>higher-order</w:t>
            </w:r>
            <w:r w:rsidRPr="00E120BD">
              <w:rPr>
                <w:rFonts w:ascii="Verdana" w:hAnsi="Verdana" w:cs="Times New Roman"/>
                <w:color w:val="000000"/>
                <w:sz w:val="20"/>
                <w:szCs w:val="20"/>
                <w:bdr w:val="none" w:sz="0" w:space="0" w:color="auto" w:frame="1"/>
              </w:rPr>
              <w:t xml:space="preserve"> thinking skills (Bennett, 1993; Bennett et al., 1991).</w:t>
            </w:r>
          </w:p>
          <w:p w:rsidR="000578AE" w:rsidRPr="00E120BD" w:rsidRDefault="000578AE" w:rsidP="00BF2072">
            <w:pPr>
              <w:shd w:val="clear" w:color="auto" w:fill="FFFFFF"/>
              <w:spacing w:line="253" w:lineRule="atLeast"/>
              <w:textAlignment w:val="baseline"/>
              <w:rPr>
                <w:rFonts w:ascii="Verdana" w:hAnsi="Verdana" w:cs="Times New Roman"/>
                <w:color w:val="000000"/>
                <w:sz w:val="20"/>
                <w:szCs w:val="20"/>
              </w:rPr>
            </w:pPr>
            <w:r w:rsidRPr="00E120BD">
              <w:rPr>
                <w:rFonts w:ascii="Verdana" w:hAnsi="Verdana" w:cs="Times New Roman"/>
                <w:color w:val="000000"/>
                <w:sz w:val="20"/>
                <w:szCs w:val="20"/>
              </w:rPr>
              <w:t> </w:t>
            </w:r>
          </w:p>
          <w:p w:rsidR="000578AE" w:rsidRPr="00E120BD" w:rsidRDefault="000578AE" w:rsidP="00BF2072">
            <w:pPr>
              <w:shd w:val="clear" w:color="auto" w:fill="FFFFFF"/>
              <w:spacing w:line="253" w:lineRule="atLeast"/>
              <w:textAlignment w:val="baseline"/>
              <w:rPr>
                <w:rFonts w:ascii="Verdana" w:hAnsi="Verdana"/>
                <w:b/>
                <w:sz w:val="20"/>
                <w:szCs w:val="20"/>
              </w:rPr>
            </w:pPr>
            <w:r w:rsidRPr="00E120BD">
              <w:rPr>
                <w:rFonts w:ascii="Verdana" w:hAnsi="Verdana"/>
                <w:b/>
                <w:sz w:val="20"/>
                <w:szCs w:val="20"/>
              </w:rPr>
              <w:t>Technology-Enhanced Items</w:t>
            </w:r>
          </w:p>
          <w:p w:rsidR="000578AE" w:rsidRPr="00E120BD" w:rsidRDefault="000578AE" w:rsidP="0085127D">
            <w:pPr>
              <w:shd w:val="clear" w:color="auto" w:fill="FFFFFF"/>
              <w:spacing w:line="253" w:lineRule="atLeast"/>
              <w:textAlignment w:val="baseline"/>
              <w:rPr>
                <w:rFonts w:ascii="Verdana" w:hAnsi="Verdana" w:cs="Times New Roman"/>
                <w:color w:val="000000"/>
                <w:sz w:val="20"/>
                <w:szCs w:val="20"/>
              </w:rPr>
            </w:pPr>
            <w:r w:rsidRPr="00E120BD">
              <w:rPr>
                <w:rFonts w:ascii="Verdana" w:hAnsi="Verdana" w:cs="Times New Roman"/>
                <w:color w:val="000000"/>
                <w:sz w:val="20"/>
                <w:szCs w:val="20"/>
                <w:bdr w:val="none" w:sz="0" w:space="0" w:color="auto" w:frame="1"/>
              </w:rPr>
              <w:t xml:space="preserve">Similar to </w:t>
            </w:r>
            <w:proofErr w:type="spellStart"/>
            <w:r w:rsidRPr="00E120BD">
              <w:rPr>
                <w:rFonts w:ascii="Verdana" w:hAnsi="Verdana" w:cs="Times New Roman"/>
                <w:color w:val="000000"/>
                <w:sz w:val="20"/>
                <w:szCs w:val="20"/>
                <w:bdr w:val="none" w:sz="0" w:space="0" w:color="auto" w:frame="1"/>
              </w:rPr>
              <w:t>SCRs</w:t>
            </w:r>
            <w:proofErr w:type="spellEnd"/>
            <w:r w:rsidRPr="00E120BD">
              <w:rPr>
                <w:rFonts w:ascii="Verdana" w:hAnsi="Verdana" w:cs="Times New Roman"/>
                <w:color w:val="000000"/>
                <w:sz w:val="20"/>
                <w:szCs w:val="20"/>
                <w:bdr w:val="none" w:sz="0" w:space="0" w:color="auto" w:frame="1"/>
              </w:rPr>
              <w:t xml:space="preserve">, </w:t>
            </w:r>
            <w:proofErr w:type="spellStart"/>
            <w:r w:rsidRPr="00E120BD">
              <w:rPr>
                <w:rFonts w:ascii="Verdana" w:hAnsi="Verdana" w:cs="Times New Roman"/>
                <w:color w:val="000000"/>
                <w:sz w:val="20"/>
                <w:szCs w:val="20"/>
                <w:bdr w:val="none" w:sz="0" w:space="0" w:color="auto" w:frame="1"/>
              </w:rPr>
              <w:t>TEIs</w:t>
            </w:r>
            <w:proofErr w:type="spellEnd"/>
            <w:r w:rsidRPr="00E120BD">
              <w:rPr>
                <w:rFonts w:ascii="Verdana" w:hAnsi="Verdana" w:cs="Times New Roman"/>
                <w:color w:val="000000"/>
                <w:sz w:val="20"/>
                <w:szCs w:val="20"/>
                <w:bdr w:val="none" w:sz="0" w:space="0" w:color="auto" w:frame="1"/>
              </w:rPr>
              <w:t xml:space="preserve"> can demand a wide range of responses from examinees depending on the level of constraint of the particular TEI format used. As with </w:t>
            </w:r>
            <w:proofErr w:type="spellStart"/>
            <w:r w:rsidRPr="00E120BD">
              <w:rPr>
                <w:rFonts w:ascii="Verdana" w:hAnsi="Verdana" w:cs="Times New Roman"/>
                <w:color w:val="000000"/>
                <w:sz w:val="20"/>
                <w:szCs w:val="20"/>
                <w:bdr w:val="none" w:sz="0" w:space="0" w:color="auto" w:frame="1"/>
              </w:rPr>
              <w:t>SCRs</w:t>
            </w:r>
            <w:proofErr w:type="spellEnd"/>
            <w:r w:rsidRPr="00E120BD">
              <w:rPr>
                <w:rFonts w:ascii="Verdana" w:hAnsi="Verdana" w:cs="Times New Roman"/>
                <w:color w:val="000000"/>
                <w:sz w:val="20"/>
                <w:szCs w:val="20"/>
                <w:bdr w:val="none" w:sz="0" w:space="0" w:color="auto" w:frame="1"/>
              </w:rPr>
              <w:t xml:space="preserve">, examinees may be required to develop, produce, or create a partial or full response to an item. In addition, although all </w:t>
            </w:r>
            <w:proofErr w:type="spellStart"/>
            <w:r w:rsidRPr="00E120BD">
              <w:rPr>
                <w:rFonts w:ascii="Verdana" w:hAnsi="Verdana" w:cs="Times New Roman"/>
                <w:color w:val="000000"/>
                <w:sz w:val="20"/>
                <w:szCs w:val="20"/>
                <w:bdr w:val="none" w:sz="0" w:space="0" w:color="auto" w:frame="1"/>
              </w:rPr>
              <w:t>TEIs</w:t>
            </w:r>
            <w:proofErr w:type="spellEnd"/>
            <w:r w:rsidRPr="00E120BD">
              <w:rPr>
                <w:rFonts w:ascii="Verdana" w:hAnsi="Verdana" w:cs="Times New Roman"/>
                <w:color w:val="000000"/>
                <w:sz w:val="20"/>
                <w:szCs w:val="20"/>
                <w:bdr w:val="none" w:sz="0" w:space="0" w:color="auto" w:frame="1"/>
              </w:rPr>
              <w:t xml:space="preserve"> require examinees to interact with a computer interface in some way, the range of possible response actions, or the means by which examinees can provide their responses (e.g., keyboard entry, mouse clicks, touch screens, or speech recognition software) is broad. Due to relaxed levels of constraint, as well as enhanced examinee interest and engagement compared to more static items, </w:t>
            </w:r>
            <w:proofErr w:type="spellStart"/>
            <w:r w:rsidRPr="00E120BD">
              <w:rPr>
                <w:rFonts w:ascii="Verdana" w:hAnsi="Verdana" w:cs="Times New Roman"/>
                <w:color w:val="000000"/>
                <w:sz w:val="20"/>
                <w:szCs w:val="20"/>
                <w:bdr w:val="none" w:sz="0" w:space="0" w:color="auto" w:frame="1"/>
              </w:rPr>
              <w:t>TEIs</w:t>
            </w:r>
            <w:proofErr w:type="spellEnd"/>
            <w:r w:rsidRPr="00E120BD">
              <w:rPr>
                <w:rFonts w:ascii="Verdana" w:hAnsi="Verdana" w:cs="Times New Roman"/>
                <w:color w:val="000000"/>
                <w:sz w:val="20"/>
                <w:szCs w:val="20"/>
                <w:bdr w:val="none" w:sz="0" w:space="0" w:color="auto" w:frame="1"/>
              </w:rPr>
              <w:t xml:space="preserve"> are said to allow better or more direct measurement of hard-to-assess knowledge and skills, such as complex reasoning and </w:t>
            </w:r>
            <w:r w:rsidR="005E13ED">
              <w:rPr>
                <w:rFonts w:ascii="Verdana" w:hAnsi="Verdana" w:cs="Times New Roman"/>
                <w:color w:val="000000"/>
                <w:sz w:val="20"/>
                <w:szCs w:val="20"/>
                <w:bdr w:val="none" w:sz="0" w:space="0" w:color="auto" w:frame="1"/>
              </w:rPr>
              <w:t>higher-order</w:t>
            </w:r>
            <w:r w:rsidRPr="00E120BD">
              <w:rPr>
                <w:rFonts w:ascii="Verdana" w:hAnsi="Verdana" w:cs="Times New Roman"/>
                <w:color w:val="000000"/>
                <w:sz w:val="20"/>
                <w:szCs w:val="20"/>
                <w:bdr w:val="none" w:sz="0" w:space="0" w:color="auto" w:frame="1"/>
              </w:rPr>
              <w:t xml:space="preserve"> thinking skills (</w:t>
            </w:r>
            <w:proofErr w:type="spellStart"/>
            <w:r w:rsidRPr="00E120BD">
              <w:rPr>
                <w:rFonts w:ascii="Verdana" w:hAnsi="Verdana" w:cs="Times New Roman"/>
                <w:color w:val="000000"/>
                <w:sz w:val="20"/>
                <w:szCs w:val="20"/>
                <w:bdr w:val="none" w:sz="0" w:space="0" w:color="auto" w:frame="1"/>
              </w:rPr>
              <w:t>Parshall</w:t>
            </w:r>
            <w:proofErr w:type="spellEnd"/>
            <w:r w:rsidRPr="00E120BD">
              <w:rPr>
                <w:rFonts w:ascii="Verdana" w:hAnsi="Verdana" w:cs="Times New Roman"/>
                <w:color w:val="000000"/>
                <w:sz w:val="20"/>
                <w:szCs w:val="20"/>
                <w:bdr w:val="none" w:sz="0" w:space="0" w:color="auto" w:frame="1"/>
              </w:rPr>
              <w:t xml:space="preserve"> et al., 2000; </w:t>
            </w:r>
            <w:proofErr w:type="spellStart"/>
            <w:r w:rsidRPr="00E120BD">
              <w:rPr>
                <w:rFonts w:ascii="Verdana" w:hAnsi="Verdana" w:cs="Times New Roman"/>
                <w:color w:val="000000"/>
                <w:sz w:val="20"/>
                <w:szCs w:val="20"/>
                <w:bdr w:val="none" w:sz="0" w:space="0" w:color="auto" w:frame="1"/>
              </w:rPr>
              <w:t>Scalise</w:t>
            </w:r>
            <w:proofErr w:type="spellEnd"/>
            <w:r w:rsidRPr="00E120BD">
              <w:rPr>
                <w:rFonts w:ascii="Verdana" w:hAnsi="Verdana" w:cs="Times New Roman"/>
                <w:color w:val="000000"/>
                <w:sz w:val="20"/>
                <w:szCs w:val="20"/>
                <w:bdr w:val="none" w:sz="0" w:space="0" w:color="auto" w:frame="1"/>
              </w:rPr>
              <w:t xml:space="preserve"> &amp; Gifford, 2006). In addition, the increased range of response actions may reduce the impact of construct-irrelevance associated with limited response modes by making items more accessible to all students (Dolan et al., 2011).</w:t>
            </w:r>
          </w:p>
        </w:tc>
      </w:tr>
      <w:tr w:rsidR="000578AE" w:rsidRPr="00E120BD">
        <w:tc>
          <w:tcPr>
            <w:tcW w:w="1670" w:type="dxa"/>
            <w:shd w:val="clear" w:color="auto" w:fill="F2DBDB" w:themeFill="accent2" w:themeFillTint="33"/>
          </w:tcPr>
          <w:p w:rsidR="000578AE" w:rsidRPr="00E120BD" w:rsidRDefault="000578AE" w:rsidP="00FD56EC">
            <w:pPr>
              <w:rPr>
                <w:rFonts w:ascii="Verdana" w:hAnsi="Verdana"/>
                <w:sz w:val="20"/>
                <w:szCs w:val="20"/>
              </w:rPr>
            </w:pPr>
            <w:r w:rsidRPr="00E120BD">
              <w:rPr>
                <w:rFonts w:ascii="Verdana" w:hAnsi="Verdana"/>
                <w:sz w:val="20"/>
                <w:szCs w:val="20"/>
              </w:rPr>
              <w:t>Evaluation Criteria and Procedures</w:t>
            </w:r>
          </w:p>
        </w:tc>
        <w:tc>
          <w:tcPr>
            <w:tcW w:w="7186" w:type="dxa"/>
          </w:tcPr>
          <w:p w:rsidR="000578AE" w:rsidRPr="00E120BD" w:rsidRDefault="000578AE" w:rsidP="00BF2072">
            <w:pPr>
              <w:shd w:val="clear" w:color="auto" w:fill="FFFFFF"/>
              <w:spacing w:line="253" w:lineRule="atLeast"/>
              <w:textAlignment w:val="baseline"/>
              <w:rPr>
                <w:rFonts w:ascii="Verdana" w:hAnsi="Verdana"/>
                <w:b/>
                <w:sz w:val="20"/>
                <w:szCs w:val="20"/>
              </w:rPr>
            </w:pPr>
            <w:r w:rsidRPr="00E120BD">
              <w:rPr>
                <w:rFonts w:ascii="Verdana" w:hAnsi="Verdana"/>
                <w:b/>
                <w:sz w:val="20"/>
                <w:szCs w:val="20"/>
              </w:rPr>
              <w:t>Short Constructed-Response Items</w:t>
            </w:r>
          </w:p>
          <w:p w:rsidR="000578AE" w:rsidRPr="00E120BD" w:rsidRDefault="000578AE" w:rsidP="00BF2072">
            <w:pPr>
              <w:shd w:val="clear" w:color="auto" w:fill="FFFFFF"/>
              <w:spacing w:line="253" w:lineRule="atLeast"/>
              <w:textAlignment w:val="baseline"/>
              <w:rPr>
                <w:rFonts w:ascii="Verdana" w:hAnsi="Verdana" w:cs="Times New Roman"/>
                <w:color w:val="000000"/>
                <w:sz w:val="20"/>
                <w:szCs w:val="20"/>
              </w:rPr>
            </w:pPr>
            <w:r w:rsidRPr="00E120BD">
              <w:rPr>
                <w:rFonts w:ascii="Verdana" w:hAnsi="Verdana" w:cs="Times New Roman"/>
                <w:color w:val="000000"/>
                <w:sz w:val="20"/>
                <w:szCs w:val="20"/>
              </w:rPr>
              <w:t xml:space="preserve">SCR items are typically scored using rubrics that identify one or more appropriate or correct responses. Rubrics may also identify responses characterized by varying degrees of quality or correctness, thereby supporting partial credit scoring models. Scoring complexity varies depending on whether items are scored dichotomously or </w:t>
            </w:r>
            <w:proofErr w:type="spellStart"/>
            <w:r w:rsidRPr="00E120BD">
              <w:rPr>
                <w:rFonts w:ascii="Verdana" w:hAnsi="Verdana" w:cs="Times New Roman"/>
                <w:color w:val="000000"/>
                <w:sz w:val="20"/>
                <w:szCs w:val="20"/>
              </w:rPr>
              <w:t>polytomously</w:t>
            </w:r>
            <w:proofErr w:type="spellEnd"/>
            <w:r w:rsidRPr="00E120BD">
              <w:rPr>
                <w:rFonts w:ascii="Verdana" w:hAnsi="Verdana" w:cs="Times New Roman"/>
                <w:color w:val="000000"/>
                <w:sz w:val="20"/>
                <w:szCs w:val="20"/>
              </w:rPr>
              <w:t>, as well as the degree of constraint of the item type. For example, open-ended items that allow partial credit scoring and require full or complete construction imply greater scoring complexity than more constrained items that require only partial construction and are scored dichotomously. Currently, some types of SCR items are machine-</w:t>
            </w:r>
            <w:proofErr w:type="spellStart"/>
            <w:r w:rsidRPr="00E120BD">
              <w:rPr>
                <w:rFonts w:ascii="Verdana" w:hAnsi="Verdana" w:cs="Times New Roman"/>
                <w:color w:val="000000"/>
                <w:sz w:val="20"/>
                <w:szCs w:val="20"/>
              </w:rPr>
              <w:t>scorable</w:t>
            </w:r>
            <w:proofErr w:type="spellEnd"/>
            <w:r w:rsidRPr="00E120BD">
              <w:rPr>
                <w:rFonts w:ascii="Verdana" w:hAnsi="Verdana" w:cs="Times New Roman"/>
                <w:color w:val="000000"/>
                <w:sz w:val="20"/>
                <w:szCs w:val="20"/>
              </w:rPr>
              <w:t xml:space="preserve"> using either rule-based scoring methods or algorithms based on natural language processing methods (Leacock, 2004).</w:t>
            </w:r>
          </w:p>
          <w:p w:rsidR="000578AE" w:rsidRPr="00E120BD" w:rsidRDefault="000578AE" w:rsidP="00BF2072">
            <w:pPr>
              <w:shd w:val="clear" w:color="auto" w:fill="FFFFFF"/>
              <w:spacing w:line="253" w:lineRule="atLeast"/>
              <w:textAlignment w:val="baseline"/>
              <w:rPr>
                <w:rFonts w:ascii="Verdana" w:hAnsi="Verdana" w:cs="Times New Roman"/>
                <w:color w:val="000000"/>
                <w:sz w:val="20"/>
                <w:szCs w:val="20"/>
              </w:rPr>
            </w:pPr>
            <w:r w:rsidRPr="00E120BD">
              <w:rPr>
                <w:rFonts w:ascii="Verdana" w:hAnsi="Verdana" w:cs="Times New Roman"/>
                <w:color w:val="000000"/>
                <w:sz w:val="20"/>
                <w:szCs w:val="20"/>
              </w:rPr>
              <w:t> </w:t>
            </w:r>
          </w:p>
          <w:p w:rsidR="000578AE" w:rsidRPr="00E120BD" w:rsidRDefault="000578AE" w:rsidP="00BF2072">
            <w:pPr>
              <w:shd w:val="clear" w:color="auto" w:fill="FFFFFF"/>
              <w:spacing w:line="253" w:lineRule="atLeast"/>
              <w:textAlignment w:val="baseline"/>
              <w:rPr>
                <w:rFonts w:ascii="Verdana" w:hAnsi="Verdana"/>
                <w:b/>
                <w:sz w:val="20"/>
                <w:szCs w:val="20"/>
              </w:rPr>
            </w:pPr>
            <w:r w:rsidRPr="00E120BD">
              <w:rPr>
                <w:rFonts w:ascii="Verdana" w:hAnsi="Verdana"/>
                <w:b/>
                <w:sz w:val="20"/>
                <w:szCs w:val="20"/>
              </w:rPr>
              <w:t>Technology-Enhanced Items</w:t>
            </w:r>
          </w:p>
          <w:p w:rsidR="000578AE" w:rsidRPr="00E120BD" w:rsidRDefault="000578AE" w:rsidP="00BF2072">
            <w:pPr>
              <w:shd w:val="clear" w:color="auto" w:fill="FFFFFF"/>
              <w:spacing w:line="253" w:lineRule="atLeast"/>
              <w:textAlignment w:val="baseline"/>
              <w:rPr>
                <w:rFonts w:ascii="Verdana" w:hAnsi="Verdana" w:cs="Times New Roman"/>
                <w:color w:val="000000"/>
                <w:sz w:val="20"/>
                <w:szCs w:val="20"/>
              </w:rPr>
            </w:pPr>
            <w:r w:rsidRPr="00E120BD">
              <w:rPr>
                <w:rFonts w:ascii="Verdana" w:hAnsi="Verdana" w:cs="Times New Roman"/>
                <w:color w:val="000000"/>
                <w:sz w:val="20"/>
                <w:szCs w:val="20"/>
                <w:bdr w:val="none" w:sz="0" w:space="0" w:color="auto" w:frame="1"/>
              </w:rPr>
              <w:t xml:space="preserve">Scoring method also varies across different TEI types. Less constrained TEI types typically require a scoring rubric identifying one or more appropriate or correct responses. In addition, as with SCR items, some </w:t>
            </w:r>
            <w:proofErr w:type="spellStart"/>
            <w:r w:rsidRPr="00E120BD">
              <w:rPr>
                <w:rFonts w:ascii="Verdana" w:hAnsi="Verdana" w:cs="Times New Roman"/>
                <w:color w:val="000000"/>
                <w:sz w:val="20"/>
                <w:szCs w:val="20"/>
                <w:bdr w:val="none" w:sz="0" w:space="0" w:color="auto" w:frame="1"/>
              </w:rPr>
              <w:t>TEIs</w:t>
            </w:r>
            <w:proofErr w:type="spellEnd"/>
            <w:r w:rsidRPr="00E120BD">
              <w:rPr>
                <w:rFonts w:ascii="Verdana" w:hAnsi="Verdana" w:cs="Times New Roman"/>
                <w:color w:val="000000"/>
                <w:sz w:val="20"/>
                <w:szCs w:val="20"/>
                <w:bdr w:val="none" w:sz="0" w:space="0" w:color="auto" w:frame="1"/>
              </w:rPr>
              <w:t xml:space="preserve"> are scored dichotomously, whereas others are scored </w:t>
            </w:r>
            <w:proofErr w:type="spellStart"/>
            <w:r w:rsidRPr="00E120BD">
              <w:rPr>
                <w:rFonts w:ascii="Verdana" w:hAnsi="Verdana" w:cs="Times New Roman"/>
                <w:color w:val="000000"/>
                <w:sz w:val="20"/>
                <w:szCs w:val="20"/>
                <w:bdr w:val="none" w:sz="0" w:space="0" w:color="auto" w:frame="1"/>
              </w:rPr>
              <w:t>polytomously</w:t>
            </w:r>
            <w:proofErr w:type="spellEnd"/>
            <w:r w:rsidRPr="00E120BD">
              <w:rPr>
                <w:rFonts w:ascii="Verdana" w:hAnsi="Verdana" w:cs="Times New Roman"/>
                <w:color w:val="000000"/>
                <w:sz w:val="20"/>
                <w:szCs w:val="20"/>
                <w:bdr w:val="none" w:sz="0" w:space="0" w:color="auto" w:frame="1"/>
              </w:rPr>
              <w:t xml:space="preserve">, supporting partial credit scoring models. The degree of interactivity can also impact scoring complexity, both at the micro and macro assessment levels. For example, more interactive </w:t>
            </w:r>
            <w:proofErr w:type="spellStart"/>
            <w:r w:rsidRPr="00E120BD">
              <w:rPr>
                <w:rFonts w:ascii="Verdana" w:hAnsi="Verdana" w:cs="Times New Roman"/>
                <w:color w:val="000000"/>
                <w:sz w:val="20"/>
                <w:szCs w:val="20"/>
                <w:bdr w:val="none" w:sz="0" w:space="0" w:color="auto" w:frame="1"/>
              </w:rPr>
              <w:t>TEIs</w:t>
            </w:r>
            <w:proofErr w:type="spellEnd"/>
            <w:r w:rsidRPr="00E120BD">
              <w:rPr>
                <w:rFonts w:ascii="Verdana" w:hAnsi="Verdana" w:cs="Times New Roman"/>
                <w:color w:val="000000"/>
                <w:sz w:val="20"/>
                <w:szCs w:val="20"/>
                <w:bdr w:val="none" w:sz="0" w:space="0" w:color="auto" w:frame="1"/>
              </w:rPr>
              <w:t xml:space="preserve"> require more complex scoring rules, and assessments composed of greater numbers of </w:t>
            </w:r>
            <w:proofErr w:type="spellStart"/>
            <w:r w:rsidRPr="00E120BD">
              <w:rPr>
                <w:rFonts w:ascii="Verdana" w:hAnsi="Verdana" w:cs="Times New Roman"/>
                <w:color w:val="000000"/>
                <w:sz w:val="20"/>
                <w:szCs w:val="20"/>
                <w:bdr w:val="none" w:sz="0" w:space="0" w:color="auto" w:frame="1"/>
              </w:rPr>
              <w:t>TEIs</w:t>
            </w:r>
            <w:proofErr w:type="spellEnd"/>
            <w:r w:rsidRPr="00E120BD">
              <w:rPr>
                <w:rFonts w:ascii="Verdana" w:hAnsi="Verdana" w:cs="Times New Roman"/>
                <w:color w:val="000000"/>
                <w:sz w:val="20"/>
                <w:szCs w:val="20"/>
                <w:bdr w:val="none" w:sz="0" w:space="0" w:color="auto" w:frame="1"/>
              </w:rPr>
              <w:t xml:space="preserve"> require more complex scoring models that can handle large amounts of scoring dependency both across and within items (</w:t>
            </w:r>
            <w:proofErr w:type="spellStart"/>
            <w:r w:rsidRPr="00E120BD">
              <w:rPr>
                <w:rFonts w:ascii="Verdana" w:hAnsi="Verdana" w:cs="Times New Roman"/>
                <w:color w:val="000000"/>
                <w:sz w:val="20"/>
                <w:szCs w:val="20"/>
                <w:bdr w:val="none" w:sz="0" w:space="0" w:color="auto" w:frame="1"/>
              </w:rPr>
              <w:t>Parshall</w:t>
            </w:r>
            <w:proofErr w:type="spellEnd"/>
            <w:r w:rsidRPr="00E120BD">
              <w:rPr>
                <w:rFonts w:ascii="Verdana" w:hAnsi="Verdana" w:cs="Times New Roman"/>
                <w:color w:val="000000"/>
                <w:sz w:val="20"/>
                <w:szCs w:val="20"/>
                <w:bdr w:val="none" w:sz="0" w:space="0" w:color="auto" w:frame="1"/>
              </w:rPr>
              <w:t xml:space="preserve"> et al., 2000). </w:t>
            </w:r>
            <w:proofErr w:type="spellStart"/>
            <w:r w:rsidRPr="00E120BD">
              <w:rPr>
                <w:rFonts w:ascii="Verdana" w:hAnsi="Verdana" w:cs="Times New Roman"/>
                <w:color w:val="000000"/>
                <w:sz w:val="20"/>
                <w:szCs w:val="20"/>
                <w:bdr w:val="none" w:sz="0" w:space="0" w:color="auto" w:frame="1"/>
              </w:rPr>
              <w:t>TEIs</w:t>
            </w:r>
            <w:proofErr w:type="spellEnd"/>
            <w:r w:rsidRPr="00E120BD">
              <w:rPr>
                <w:rFonts w:ascii="Verdana" w:hAnsi="Verdana" w:cs="Times New Roman"/>
                <w:color w:val="000000"/>
                <w:sz w:val="20"/>
                <w:szCs w:val="20"/>
                <w:bdr w:val="none" w:sz="0" w:space="0" w:color="auto" w:frame="1"/>
              </w:rPr>
              <w:t xml:space="preserve"> are typically machine-scored using either rule-based scoring methods or algorithms based on natural language processing methods (</w:t>
            </w:r>
            <w:proofErr w:type="spellStart"/>
            <w:r w:rsidRPr="00E120BD">
              <w:rPr>
                <w:rFonts w:ascii="Verdana" w:hAnsi="Verdana" w:cs="Times New Roman"/>
                <w:color w:val="000000"/>
                <w:sz w:val="20"/>
                <w:szCs w:val="20"/>
                <w:bdr w:val="none" w:sz="0" w:space="0" w:color="auto" w:frame="1"/>
              </w:rPr>
              <w:t>Scalise</w:t>
            </w:r>
            <w:proofErr w:type="spellEnd"/>
            <w:r w:rsidRPr="00E120BD">
              <w:rPr>
                <w:rFonts w:ascii="Verdana" w:hAnsi="Verdana" w:cs="Times New Roman"/>
                <w:color w:val="000000"/>
                <w:sz w:val="20"/>
                <w:szCs w:val="20"/>
                <w:bdr w:val="none" w:sz="0" w:space="0" w:color="auto" w:frame="1"/>
              </w:rPr>
              <w:t xml:space="preserve"> &amp; Gifford, 2006).</w:t>
            </w:r>
          </w:p>
          <w:p w:rsidR="000578AE" w:rsidRPr="00E120BD" w:rsidRDefault="000578AE" w:rsidP="00FD56EC">
            <w:pPr>
              <w:rPr>
                <w:rFonts w:ascii="Verdana" w:hAnsi="Verdana"/>
                <w:sz w:val="20"/>
                <w:szCs w:val="20"/>
              </w:rPr>
            </w:pPr>
          </w:p>
        </w:tc>
      </w:tr>
      <w:tr w:rsidR="000578AE" w:rsidRPr="00E120BD">
        <w:tc>
          <w:tcPr>
            <w:tcW w:w="1670" w:type="dxa"/>
            <w:shd w:val="clear" w:color="auto" w:fill="F2DBDB" w:themeFill="accent2" w:themeFillTint="33"/>
          </w:tcPr>
          <w:p w:rsidR="000578AE" w:rsidRPr="00E120BD" w:rsidRDefault="000578AE" w:rsidP="00FD56EC">
            <w:pPr>
              <w:rPr>
                <w:rFonts w:ascii="Verdana" w:hAnsi="Verdana"/>
                <w:sz w:val="20"/>
                <w:szCs w:val="20"/>
              </w:rPr>
            </w:pPr>
            <w:r w:rsidRPr="00E120BD">
              <w:rPr>
                <w:rFonts w:ascii="Verdana" w:hAnsi="Verdana"/>
                <w:sz w:val="20"/>
                <w:szCs w:val="20"/>
              </w:rPr>
              <w:t>Administration Time</w:t>
            </w:r>
          </w:p>
        </w:tc>
        <w:tc>
          <w:tcPr>
            <w:tcW w:w="7186" w:type="dxa"/>
          </w:tcPr>
          <w:p w:rsidR="000578AE" w:rsidRPr="00E120BD" w:rsidRDefault="000578AE" w:rsidP="00BF2072">
            <w:pPr>
              <w:tabs>
                <w:tab w:val="left" w:pos="920"/>
              </w:tabs>
              <w:rPr>
                <w:rFonts w:ascii="Verdana" w:hAnsi="Verdana"/>
                <w:sz w:val="20"/>
                <w:szCs w:val="20"/>
              </w:rPr>
            </w:pPr>
            <w:r w:rsidRPr="00E120BD">
              <w:rPr>
                <w:rFonts w:ascii="Verdana" w:hAnsi="Verdana"/>
                <w:sz w:val="20"/>
                <w:szCs w:val="20"/>
              </w:rPr>
              <w:t>Short, brief; response times can range from one to several minutes</w:t>
            </w:r>
          </w:p>
        </w:tc>
      </w:tr>
      <w:tr w:rsidR="002A12A4" w:rsidRPr="00E120BD">
        <w:tc>
          <w:tcPr>
            <w:tcW w:w="1670" w:type="dxa"/>
            <w:shd w:val="clear" w:color="auto" w:fill="F2DBDB" w:themeFill="accent2" w:themeFillTint="33"/>
          </w:tcPr>
          <w:p w:rsidR="002A12A4" w:rsidRPr="00E120BD" w:rsidRDefault="002A12A4" w:rsidP="00FD56EC">
            <w:pPr>
              <w:rPr>
                <w:rFonts w:ascii="Verdana" w:hAnsi="Verdana"/>
                <w:sz w:val="20"/>
                <w:szCs w:val="20"/>
              </w:rPr>
            </w:pPr>
            <w:r>
              <w:rPr>
                <w:rFonts w:ascii="Verdana" w:hAnsi="Verdana"/>
                <w:sz w:val="20"/>
                <w:szCs w:val="20"/>
              </w:rPr>
              <w:t>References</w:t>
            </w:r>
          </w:p>
        </w:tc>
        <w:tc>
          <w:tcPr>
            <w:tcW w:w="7186" w:type="dxa"/>
          </w:tcPr>
          <w:p w:rsidR="002A12A4" w:rsidRPr="00EF0039" w:rsidRDefault="002A12A4"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r w:rsidRPr="00EF0039">
              <w:rPr>
                <w:rFonts w:ascii="Verdana" w:eastAsia="Times New Roman" w:hAnsi="Verdana" w:cs="Times New Roman"/>
                <w:color w:val="000000"/>
                <w:sz w:val="20"/>
                <w:szCs w:val="13"/>
              </w:rPr>
              <w:t>Bennett, R. E. (1993). On the meanings of constructed response. In R. E. Bennett &amp; W. C. Ward (Eds.),</w:t>
            </w:r>
            <w:r w:rsidRPr="00EF0039">
              <w:rPr>
                <w:rFonts w:ascii="Verdana" w:eastAsia="Times New Roman" w:hAnsi="Verdana" w:cs="Times New Roman"/>
                <w:color w:val="000000"/>
                <w:sz w:val="20"/>
              </w:rPr>
              <w:t> </w:t>
            </w:r>
            <w:r w:rsidRPr="00EF0039">
              <w:rPr>
                <w:rFonts w:ascii="inherit" w:eastAsia="Times New Roman" w:hAnsi="inherit" w:cs="Times New Roman"/>
                <w:i/>
                <w:iCs/>
                <w:color w:val="000000"/>
                <w:sz w:val="20"/>
              </w:rPr>
              <w:t>Construction versus choice in cognitive measurement: Issues in constructed response, performance testing, and portfolio assessment </w:t>
            </w:r>
            <w:r w:rsidRPr="00EF0039">
              <w:rPr>
                <w:rFonts w:ascii="Verdana" w:eastAsia="Times New Roman" w:hAnsi="Verdana" w:cs="Times New Roman"/>
                <w:color w:val="000000"/>
                <w:sz w:val="20"/>
                <w:szCs w:val="13"/>
              </w:rPr>
              <w:t>(pp. 1-27). Hillsdale, NJ: Lawrence Erlbaum Associates.</w:t>
            </w:r>
          </w:p>
          <w:p w:rsidR="004014D3" w:rsidRPr="00EF0039" w:rsidRDefault="002A12A4">
            <w:pPr>
              <w:shd w:val="clear" w:color="auto" w:fill="FFFFFF"/>
              <w:spacing w:line="190" w:lineRule="atLeast"/>
              <w:ind w:left="720" w:hanging="720"/>
              <w:textAlignment w:val="baseline"/>
              <w:rPr>
                <w:rFonts w:ascii="Verdana" w:eastAsia="Times New Roman" w:hAnsi="Verdana" w:cs="Times New Roman"/>
                <w:color w:val="000000"/>
                <w:sz w:val="20"/>
                <w:szCs w:val="13"/>
              </w:rPr>
            </w:pPr>
            <w:r w:rsidRPr="00EF0039">
              <w:rPr>
                <w:rFonts w:ascii="Verdana" w:eastAsia="Times New Roman" w:hAnsi="Verdana" w:cs="Times New Roman"/>
                <w:color w:val="000000"/>
                <w:sz w:val="20"/>
                <w:szCs w:val="13"/>
              </w:rPr>
              <w:t xml:space="preserve">Bennett, R. E., </w:t>
            </w:r>
            <w:proofErr w:type="spellStart"/>
            <w:r w:rsidRPr="00EF0039">
              <w:rPr>
                <w:rFonts w:ascii="Verdana" w:eastAsia="Times New Roman" w:hAnsi="Verdana" w:cs="Times New Roman"/>
                <w:color w:val="000000"/>
                <w:sz w:val="20"/>
                <w:szCs w:val="13"/>
              </w:rPr>
              <w:t>Sebrechts</w:t>
            </w:r>
            <w:proofErr w:type="spellEnd"/>
            <w:r w:rsidRPr="00EF0039">
              <w:rPr>
                <w:rFonts w:ascii="Verdana" w:eastAsia="Times New Roman" w:hAnsi="Verdana" w:cs="Times New Roman"/>
                <w:color w:val="000000"/>
                <w:sz w:val="20"/>
                <w:szCs w:val="13"/>
              </w:rPr>
              <w:t>, M. M., &amp; Yamamoto, K. (1991).</w:t>
            </w:r>
            <w:r w:rsidRPr="00EF0039">
              <w:rPr>
                <w:rFonts w:ascii="Verdana" w:eastAsia="Times New Roman" w:hAnsi="Verdana" w:cs="Times New Roman"/>
                <w:color w:val="000000"/>
                <w:sz w:val="20"/>
              </w:rPr>
              <w:t> </w:t>
            </w:r>
            <w:r w:rsidRPr="00EF0039">
              <w:rPr>
                <w:rFonts w:ascii="inherit" w:eastAsia="Times New Roman" w:hAnsi="inherit" w:cs="Times New Roman"/>
                <w:i/>
                <w:iCs/>
                <w:color w:val="000000"/>
                <w:sz w:val="20"/>
              </w:rPr>
              <w:t>Fitting new measurement models to GRE General Test constructed-response item data </w:t>
            </w:r>
            <w:r w:rsidRPr="00EF0039">
              <w:rPr>
                <w:rFonts w:ascii="Verdana" w:eastAsia="Times New Roman" w:hAnsi="Verdana" w:cs="Times New Roman"/>
                <w:color w:val="000000"/>
                <w:sz w:val="20"/>
                <w:szCs w:val="13"/>
              </w:rPr>
              <w:t>(RR-91-60). Princeton, NJ: Educational Testing Service.</w:t>
            </w:r>
          </w:p>
          <w:p w:rsidR="004014D3" w:rsidRPr="00EF0039" w:rsidRDefault="002A12A4">
            <w:pPr>
              <w:shd w:val="clear" w:color="auto" w:fill="FFFFFF"/>
              <w:spacing w:line="190" w:lineRule="atLeast"/>
              <w:ind w:left="720" w:hanging="720"/>
              <w:textAlignment w:val="baseline"/>
              <w:rPr>
                <w:rFonts w:ascii="Verdana" w:eastAsia="Times New Roman" w:hAnsi="Verdana" w:cs="Times New Roman"/>
                <w:color w:val="000000"/>
                <w:sz w:val="20"/>
                <w:szCs w:val="13"/>
              </w:rPr>
            </w:pPr>
            <w:proofErr w:type="spellStart"/>
            <w:r w:rsidRPr="00EF0039">
              <w:rPr>
                <w:rFonts w:ascii="Verdana" w:eastAsia="Times New Roman" w:hAnsi="Verdana" w:cs="Times New Roman"/>
                <w:color w:val="000000"/>
                <w:sz w:val="20"/>
                <w:szCs w:val="13"/>
              </w:rPr>
              <w:t>Breland</w:t>
            </w:r>
            <w:proofErr w:type="spellEnd"/>
            <w:r w:rsidRPr="00EF0039">
              <w:rPr>
                <w:rFonts w:ascii="Verdana" w:eastAsia="Times New Roman" w:hAnsi="Verdana" w:cs="Times New Roman"/>
                <w:color w:val="000000"/>
                <w:sz w:val="20"/>
                <w:szCs w:val="13"/>
              </w:rPr>
              <w:t>, H. M. (1999).</w:t>
            </w:r>
            <w:r w:rsidRPr="00EF0039">
              <w:rPr>
                <w:rFonts w:ascii="Verdana" w:eastAsia="Times New Roman" w:hAnsi="Verdana" w:cs="Times New Roman"/>
                <w:color w:val="000000"/>
                <w:sz w:val="20"/>
              </w:rPr>
              <w:t> </w:t>
            </w:r>
            <w:r w:rsidRPr="00EF0039">
              <w:rPr>
                <w:rFonts w:ascii="inherit" w:eastAsia="Times New Roman" w:hAnsi="inherit" w:cs="Times New Roman"/>
                <w:i/>
                <w:iCs/>
                <w:color w:val="000000"/>
                <w:sz w:val="20"/>
              </w:rPr>
              <w:t>Exploration of an automated editing task as a GRE Writing measure</w:t>
            </w:r>
            <w:r w:rsidRPr="00EF0039">
              <w:rPr>
                <w:rFonts w:ascii="Verdana" w:eastAsia="Times New Roman" w:hAnsi="Verdana" w:cs="Times New Roman"/>
                <w:color w:val="000000"/>
                <w:sz w:val="20"/>
                <w:szCs w:val="13"/>
              </w:rPr>
              <w:t>. (RR-99-9). Princeton, NJ: Educational Testing Service.</w:t>
            </w:r>
          </w:p>
          <w:p w:rsidR="004014D3" w:rsidRPr="00EF0039" w:rsidRDefault="002A12A4">
            <w:pPr>
              <w:shd w:val="clear" w:color="auto" w:fill="FFFFFF"/>
              <w:spacing w:line="190" w:lineRule="atLeast"/>
              <w:ind w:left="720" w:hanging="720"/>
              <w:textAlignment w:val="baseline"/>
              <w:rPr>
                <w:rFonts w:ascii="Verdana" w:eastAsia="Times New Roman" w:hAnsi="Verdana" w:cs="Times New Roman"/>
                <w:color w:val="000000"/>
                <w:sz w:val="20"/>
                <w:szCs w:val="13"/>
              </w:rPr>
            </w:pPr>
            <w:r w:rsidRPr="00EF0039">
              <w:rPr>
                <w:rFonts w:ascii="Verdana" w:eastAsia="Times New Roman" w:hAnsi="Verdana" w:cs="Times New Roman"/>
                <w:color w:val="000000"/>
                <w:sz w:val="20"/>
                <w:szCs w:val="13"/>
              </w:rPr>
              <w:t>Chung, G. &amp; Baker, E. (1997</w:t>
            </w:r>
            <w:r w:rsidRPr="00EF0039">
              <w:rPr>
                <w:rFonts w:ascii="inherit" w:eastAsia="Times New Roman" w:hAnsi="inherit" w:cs="Times New Roman"/>
                <w:i/>
                <w:iCs/>
                <w:color w:val="000000"/>
                <w:sz w:val="20"/>
              </w:rPr>
              <w:t>). Year 1 technology studies: Implications for technology in assessment</w:t>
            </w:r>
            <w:r w:rsidRPr="00EF0039">
              <w:rPr>
                <w:rFonts w:ascii="Verdana" w:eastAsia="Times New Roman" w:hAnsi="Verdana" w:cs="Times New Roman"/>
                <w:color w:val="000000"/>
                <w:sz w:val="20"/>
              </w:rPr>
              <w:t> </w:t>
            </w:r>
            <w:r w:rsidRPr="00EF0039">
              <w:rPr>
                <w:rFonts w:ascii="Verdana" w:eastAsia="Times New Roman" w:hAnsi="Verdana" w:cs="Times New Roman"/>
                <w:color w:val="000000"/>
                <w:sz w:val="20"/>
                <w:szCs w:val="13"/>
              </w:rPr>
              <w:t>(CSE Technical Report No. 459). Los Angeles: Center for the Study of Evaluation, National Center for Research on Evaluation, Standards, and Student Testing, University of California, Los Angeles.</w:t>
            </w:r>
          </w:p>
          <w:p w:rsidR="004014D3" w:rsidRPr="00EF0039" w:rsidRDefault="002A12A4">
            <w:pPr>
              <w:shd w:val="clear" w:color="auto" w:fill="FFFFFF"/>
              <w:spacing w:line="190" w:lineRule="atLeast"/>
              <w:ind w:left="720" w:hanging="720"/>
              <w:textAlignment w:val="baseline"/>
              <w:rPr>
                <w:rFonts w:ascii="Verdana" w:eastAsia="Times New Roman" w:hAnsi="Verdana" w:cs="Times New Roman"/>
                <w:color w:val="000000"/>
                <w:sz w:val="20"/>
                <w:szCs w:val="13"/>
              </w:rPr>
            </w:pPr>
            <w:r w:rsidRPr="00EF0039">
              <w:rPr>
                <w:rFonts w:ascii="Verdana" w:eastAsia="Times New Roman" w:hAnsi="Verdana" w:cs="Times New Roman"/>
                <w:color w:val="000000"/>
                <w:sz w:val="20"/>
                <w:szCs w:val="13"/>
              </w:rPr>
              <w:t xml:space="preserve">Davey, T., Godwin, J., &amp; </w:t>
            </w:r>
            <w:proofErr w:type="spellStart"/>
            <w:r w:rsidRPr="00EF0039">
              <w:rPr>
                <w:rFonts w:ascii="Verdana" w:eastAsia="Times New Roman" w:hAnsi="Verdana" w:cs="Times New Roman"/>
                <w:color w:val="000000"/>
                <w:sz w:val="20"/>
                <w:szCs w:val="13"/>
              </w:rPr>
              <w:t>Mittelholz</w:t>
            </w:r>
            <w:proofErr w:type="spellEnd"/>
            <w:r w:rsidRPr="00EF0039">
              <w:rPr>
                <w:rFonts w:ascii="Verdana" w:eastAsia="Times New Roman" w:hAnsi="Verdana" w:cs="Times New Roman"/>
                <w:color w:val="000000"/>
                <w:sz w:val="20"/>
                <w:szCs w:val="13"/>
              </w:rPr>
              <w:t>, D. (1997). Developing and scoring an innovative computerized writing assessment.</w:t>
            </w:r>
            <w:r w:rsidRPr="00EF0039">
              <w:rPr>
                <w:rFonts w:ascii="Verdana" w:eastAsia="Times New Roman" w:hAnsi="Verdana" w:cs="Times New Roman"/>
                <w:color w:val="000000"/>
                <w:sz w:val="20"/>
              </w:rPr>
              <w:t> </w:t>
            </w:r>
            <w:r w:rsidRPr="00EF0039">
              <w:rPr>
                <w:rFonts w:ascii="inherit" w:eastAsia="Times New Roman" w:hAnsi="inherit" w:cs="Times New Roman"/>
                <w:i/>
                <w:iCs/>
                <w:color w:val="000000"/>
                <w:sz w:val="20"/>
              </w:rPr>
              <w:t>Journal of Educational Measurement</w:t>
            </w:r>
            <w:r w:rsidRPr="00EF0039">
              <w:rPr>
                <w:rFonts w:ascii="Verdana" w:eastAsia="Times New Roman" w:hAnsi="Verdana" w:cs="Times New Roman"/>
                <w:color w:val="000000"/>
                <w:sz w:val="20"/>
                <w:szCs w:val="13"/>
              </w:rPr>
              <w:t>,</w:t>
            </w:r>
            <w:r w:rsidRPr="00EF0039">
              <w:rPr>
                <w:rFonts w:ascii="Verdana" w:eastAsia="Times New Roman" w:hAnsi="Verdana" w:cs="Times New Roman"/>
                <w:color w:val="000000"/>
                <w:sz w:val="20"/>
              </w:rPr>
              <w:t> </w:t>
            </w:r>
            <w:r w:rsidRPr="00EF0039">
              <w:rPr>
                <w:rFonts w:ascii="inherit" w:eastAsia="Times New Roman" w:hAnsi="inherit" w:cs="Times New Roman"/>
                <w:i/>
                <w:iCs/>
                <w:color w:val="000000"/>
                <w:sz w:val="20"/>
              </w:rPr>
              <w:t>34</w:t>
            </w:r>
            <w:r w:rsidRPr="00EF0039">
              <w:rPr>
                <w:rFonts w:ascii="Verdana" w:eastAsia="Times New Roman" w:hAnsi="Verdana" w:cs="Times New Roman"/>
                <w:color w:val="000000"/>
                <w:sz w:val="20"/>
                <w:szCs w:val="13"/>
              </w:rPr>
              <w:t>, 21–41.</w:t>
            </w:r>
          </w:p>
          <w:p w:rsidR="004014D3" w:rsidRPr="00EF0039" w:rsidRDefault="002A12A4">
            <w:pPr>
              <w:shd w:val="clear" w:color="auto" w:fill="FFFFFF"/>
              <w:spacing w:line="190" w:lineRule="atLeast"/>
              <w:ind w:left="720" w:hanging="720"/>
              <w:textAlignment w:val="baseline"/>
              <w:rPr>
                <w:rFonts w:ascii="Verdana" w:eastAsia="Times New Roman" w:hAnsi="Verdana" w:cs="Times New Roman"/>
                <w:color w:val="000000"/>
                <w:sz w:val="20"/>
                <w:szCs w:val="13"/>
              </w:rPr>
            </w:pPr>
            <w:r w:rsidRPr="00EF0039">
              <w:rPr>
                <w:rFonts w:ascii="Verdana" w:eastAsia="Times New Roman" w:hAnsi="Verdana" w:cs="Times New Roman"/>
                <w:color w:val="000000"/>
                <w:sz w:val="20"/>
                <w:szCs w:val="13"/>
              </w:rPr>
              <w:t xml:space="preserve">Dolan, R. P., Goodman, J., Strain-Seymour, E., Adams, J., &amp; </w:t>
            </w:r>
            <w:proofErr w:type="spellStart"/>
            <w:r w:rsidRPr="00EF0039">
              <w:rPr>
                <w:rFonts w:ascii="Verdana" w:eastAsia="Times New Roman" w:hAnsi="Verdana" w:cs="Times New Roman"/>
                <w:color w:val="000000"/>
                <w:sz w:val="20"/>
                <w:szCs w:val="13"/>
              </w:rPr>
              <w:t>Sethuraman</w:t>
            </w:r>
            <w:proofErr w:type="spellEnd"/>
            <w:r w:rsidRPr="00EF0039">
              <w:rPr>
                <w:rFonts w:ascii="Verdana" w:eastAsia="Times New Roman" w:hAnsi="Verdana" w:cs="Times New Roman"/>
                <w:color w:val="000000"/>
                <w:sz w:val="20"/>
                <w:szCs w:val="13"/>
              </w:rPr>
              <w:t>, S. (2011)</w:t>
            </w:r>
            <w:proofErr w:type="gramStart"/>
            <w:r w:rsidRPr="00EF0039">
              <w:rPr>
                <w:rFonts w:ascii="Verdana" w:eastAsia="Times New Roman" w:hAnsi="Verdana" w:cs="Times New Roman"/>
                <w:color w:val="000000"/>
                <w:sz w:val="20"/>
                <w:szCs w:val="13"/>
              </w:rPr>
              <w:t>.</w:t>
            </w:r>
            <w:r w:rsidRPr="00EF0039">
              <w:rPr>
                <w:rFonts w:ascii="inherit" w:eastAsia="Times New Roman" w:hAnsi="inherit" w:cs="Times New Roman"/>
                <w:i/>
                <w:iCs/>
                <w:color w:val="000000"/>
                <w:sz w:val="20"/>
              </w:rPr>
              <w:t>Cognitive</w:t>
            </w:r>
            <w:proofErr w:type="gramEnd"/>
            <w:r w:rsidRPr="00EF0039">
              <w:rPr>
                <w:rFonts w:ascii="inherit" w:eastAsia="Times New Roman" w:hAnsi="inherit" w:cs="Times New Roman"/>
                <w:i/>
                <w:iCs/>
                <w:color w:val="000000"/>
                <w:sz w:val="20"/>
              </w:rPr>
              <w:t xml:space="preserve"> lab evaluation of innovative items in mathematics and English/ language arts assessment of elementary, middle, and high school students</w:t>
            </w:r>
            <w:r w:rsidRPr="00EF0039">
              <w:rPr>
                <w:rFonts w:ascii="Verdana" w:eastAsia="Times New Roman" w:hAnsi="Verdana" w:cs="Times New Roman"/>
                <w:color w:val="000000"/>
                <w:sz w:val="20"/>
                <w:szCs w:val="13"/>
              </w:rPr>
              <w:t>. Research Report. Iowa City: Pearson.</w:t>
            </w:r>
          </w:p>
          <w:p w:rsidR="004014D3" w:rsidRPr="00EF0039" w:rsidRDefault="002A12A4">
            <w:pPr>
              <w:shd w:val="clear" w:color="auto" w:fill="FFFFFF"/>
              <w:spacing w:line="190" w:lineRule="atLeast"/>
              <w:ind w:left="720" w:hanging="720"/>
              <w:textAlignment w:val="baseline"/>
              <w:rPr>
                <w:rFonts w:ascii="Verdana" w:eastAsia="Times New Roman" w:hAnsi="Verdana" w:cs="Times New Roman"/>
                <w:color w:val="000000"/>
                <w:sz w:val="20"/>
                <w:szCs w:val="13"/>
              </w:rPr>
            </w:pPr>
            <w:r w:rsidRPr="00EF0039">
              <w:rPr>
                <w:rFonts w:ascii="Verdana" w:eastAsia="Times New Roman" w:hAnsi="Verdana" w:cs="Times New Roman"/>
                <w:color w:val="000000"/>
                <w:sz w:val="20"/>
                <w:szCs w:val="13"/>
              </w:rPr>
              <w:t>Leacock, C. (2004). Scoring free-responses automatically: A case study of a large-scale assessment.</w:t>
            </w:r>
            <w:r w:rsidRPr="00EF0039">
              <w:rPr>
                <w:rFonts w:ascii="Verdana" w:eastAsia="Times New Roman" w:hAnsi="Verdana" w:cs="Times New Roman"/>
                <w:color w:val="000000"/>
                <w:sz w:val="20"/>
              </w:rPr>
              <w:t> </w:t>
            </w:r>
            <w:proofErr w:type="spellStart"/>
            <w:r w:rsidRPr="00EF0039">
              <w:rPr>
                <w:rFonts w:ascii="inherit" w:eastAsia="Times New Roman" w:hAnsi="inherit" w:cs="Times New Roman"/>
                <w:i/>
                <w:iCs/>
                <w:color w:val="000000"/>
                <w:sz w:val="20"/>
              </w:rPr>
              <w:t>Examens</w:t>
            </w:r>
            <w:proofErr w:type="spellEnd"/>
            <w:r w:rsidRPr="00EF0039">
              <w:rPr>
                <w:rFonts w:ascii="Verdana" w:eastAsia="Times New Roman" w:hAnsi="Verdana" w:cs="Times New Roman"/>
                <w:color w:val="000000"/>
                <w:sz w:val="20"/>
                <w:szCs w:val="13"/>
              </w:rPr>
              <w:t>, 1 (3).</w:t>
            </w:r>
          </w:p>
          <w:p w:rsidR="004014D3" w:rsidRPr="00EF0039" w:rsidRDefault="002A12A4">
            <w:pPr>
              <w:shd w:val="clear" w:color="auto" w:fill="FFFFFF"/>
              <w:spacing w:line="190" w:lineRule="atLeast"/>
              <w:ind w:left="720" w:hanging="720"/>
              <w:textAlignment w:val="baseline"/>
              <w:rPr>
                <w:rFonts w:ascii="Verdana" w:eastAsia="Times New Roman" w:hAnsi="Verdana" w:cs="Times New Roman"/>
                <w:color w:val="000000"/>
                <w:sz w:val="20"/>
                <w:szCs w:val="13"/>
              </w:rPr>
            </w:pPr>
            <w:proofErr w:type="spellStart"/>
            <w:r w:rsidRPr="00EF0039">
              <w:rPr>
                <w:rFonts w:ascii="Verdana" w:eastAsia="Times New Roman" w:hAnsi="Verdana" w:cs="Times New Roman"/>
                <w:color w:val="000000"/>
                <w:sz w:val="20"/>
                <w:szCs w:val="13"/>
              </w:rPr>
              <w:t>Osterlind</w:t>
            </w:r>
            <w:proofErr w:type="spellEnd"/>
            <w:r w:rsidRPr="00EF0039">
              <w:rPr>
                <w:rFonts w:ascii="Verdana" w:eastAsia="Times New Roman" w:hAnsi="Verdana" w:cs="Times New Roman"/>
                <w:color w:val="000000"/>
                <w:sz w:val="20"/>
                <w:szCs w:val="13"/>
              </w:rPr>
              <w:t>, S. J. (1998).</w:t>
            </w:r>
            <w:r w:rsidRPr="00EF0039">
              <w:rPr>
                <w:rFonts w:ascii="Verdana" w:eastAsia="Times New Roman" w:hAnsi="Verdana" w:cs="Times New Roman"/>
                <w:color w:val="000000"/>
                <w:sz w:val="20"/>
              </w:rPr>
              <w:t> </w:t>
            </w:r>
            <w:r w:rsidRPr="00EF0039">
              <w:rPr>
                <w:rFonts w:ascii="inherit" w:eastAsia="Times New Roman" w:hAnsi="inherit" w:cs="Times New Roman"/>
                <w:i/>
                <w:iCs/>
                <w:color w:val="000000"/>
                <w:sz w:val="20"/>
              </w:rPr>
              <w:t xml:space="preserve">Constructing </w:t>
            </w:r>
            <w:proofErr w:type="gramStart"/>
            <w:r w:rsidRPr="00EF0039">
              <w:rPr>
                <w:rFonts w:ascii="inherit" w:eastAsia="Times New Roman" w:hAnsi="inherit" w:cs="Times New Roman"/>
                <w:i/>
                <w:iCs/>
                <w:color w:val="000000"/>
                <w:sz w:val="20"/>
              </w:rPr>
              <w:t>test</w:t>
            </w:r>
            <w:proofErr w:type="gramEnd"/>
            <w:r w:rsidRPr="00EF0039">
              <w:rPr>
                <w:rFonts w:ascii="inherit" w:eastAsia="Times New Roman" w:hAnsi="inherit" w:cs="Times New Roman"/>
                <w:i/>
                <w:iCs/>
                <w:color w:val="000000"/>
                <w:sz w:val="20"/>
              </w:rPr>
              <w:t xml:space="preserve"> items: Multiple-choice, constructed-response, performance, and other formats</w:t>
            </w:r>
            <w:r w:rsidRPr="00EF0039">
              <w:rPr>
                <w:rFonts w:ascii="Verdana" w:eastAsia="Times New Roman" w:hAnsi="Verdana" w:cs="Times New Roman"/>
                <w:color w:val="000000"/>
                <w:sz w:val="20"/>
                <w:szCs w:val="13"/>
              </w:rPr>
              <w:t xml:space="preserve">. Norwell, MA: </w:t>
            </w:r>
            <w:proofErr w:type="spellStart"/>
            <w:r w:rsidRPr="00EF0039">
              <w:rPr>
                <w:rFonts w:ascii="Verdana" w:eastAsia="Times New Roman" w:hAnsi="Verdana" w:cs="Times New Roman"/>
                <w:color w:val="000000"/>
                <w:sz w:val="20"/>
                <w:szCs w:val="13"/>
              </w:rPr>
              <w:t>Kluwer</w:t>
            </w:r>
            <w:proofErr w:type="spellEnd"/>
            <w:r w:rsidRPr="00EF0039">
              <w:rPr>
                <w:rFonts w:ascii="Verdana" w:eastAsia="Times New Roman" w:hAnsi="Verdana" w:cs="Times New Roman"/>
                <w:color w:val="000000"/>
                <w:sz w:val="20"/>
                <w:szCs w:val="13"/>
              </w:rPr>
              <w:t xml:space="preserve"> Academic Publisher.</w:t>
            </w:r>
          </w:p>
          <w:p w:rsidR="004014D3" w:rsidRPr="00EF0039" w:rsidRDefault="002A12A4">
            <w:pPr>
              <w:shd w:val="clear" w:color="auto" w:fill="FFFFFF"/>
              <w:spacing w:line="190" w:lineRule="atLeast"/>
              <w:ind w:left="720" w:hanging="720"/>
              <w:textAlignment w:val="baseline"/>
              <w:rPr>
                <w:rFonts w:ascii="Verdana" w:eastAsia="Times New Roman" w:hAnsi="Verdana" w:cs="Times New Roman"/>
                <w:color w:val="000000"/>
                <w:sz w:val="20"/>
                <w:szCs w:val="13"/>
              </w:rPr>
            </w:pPr>
            <w:proofErr w:type="spellStart"/>
            <w:r w:rsidRPr="00EF0039">
              <w:rPr>
                <w:rFonts w:ascii="Verdana" w:eastAsia="Times New Roman" w:hAnsi="Verdana" w:cs="Times New Roman"/>
                <w:color w:val="000000"/>
                <w:sz w:val="20"/>
                <w:szCs w:val="13"/>
              </w:rPr>
              <w:t>Parshall</w:t>
            </w:r>
            <w:proofErr w:type="spellEnd"/>
            <w:r w:rsidRPr="00EF0039">
              <w:rPr>
                <w:rFonts w:ascii="Verdana" w:eastAsia="Times New Roman" w:hAnsi="Verdana" w:cs="Times New Roman"/>
                <w:color w:val="000000"/>
                <w:sz w:val="20"/>
                <w:szCs w:val="13"/>
              </w:rPr>
              <w:t xml:space="preserve">, C. G., Davey, T., &amp; </w:t>
            </w:r>
            <w:proofErr w:type="spellStart"/>
            <w:r w:rsidRPr="00EF0039">
              <w:rPr>
                <w:rFonts w:ascii="Verdana" w:eastAsia="Times New Roman" w:hAnsi="Verdana" w:cs="Times New Roman"/>
                <w:color w:val="000000"/>
                <w:sz w:val="20"/>
                <w:szCs w:val="13"/>
              </w:rPr>
              <w:t>Pashley</w:t>
            </w:r>
            <w:proofErr w:type="spellEnd"/>
            <w:r w:rsidRPr="00EF0039">
              <w:rPr>
                <w:rFonts w:ascii="Verdana" w:eastAsia="Times New Roman" w:hAnsi="Verdana" w:cs="Times New Roman"/>
                <w:color w:val="000000"/>
                <w:sz w:val="20"/>
                <w:szCs w:val="13"/>
              </w:rPr>
              <w:t xml:space="preserve">, P. J. (2000). Innovative item types for computerized testing. In W. Van </w:t>
            </w:r>
            <w:proofErr w:type="spellStart"/>
            <w:r w:rsidRPr="00EF0039">
              <w:rPr>
                <w:rFonts w:ascii="Verdana" w:eastAsia="Times New Roman" w:hAnsi="Verdana" w:cs="Times New Roman"/>
                <w:color w:val="000000"/>
                <w:sz w:val="20"/>
                <w:szCs w:val="13"/>
              </w:rPr>
              <w:t>der</w:t>
            </w:r>
            <w:proofErr w:type="spellEnd"/>
            <w:r w:rsidRPr="00EF0039">
              <w:rPr>
                <w:rFonts w:ascii="Verdana" w:eastAsia="Times New Roman" w:hAnsi="Verdana" w:cs="Times New Roman"/>
                <w:color w:val="000000"/>
                <w:sz w:val="20"/>
                <w:szCs w:val="13"/>
              </w:rPr>
              <w:t xml:space="preserve"> Linden, </w:t>
            </w:r>
            <w:proofErr w:type="spellStart"/>
            <w:r w:rsidRPr="00EF0039">
              <w:rPr>
                <w:rFonts w:ascii="Verdana" w:eastAsia="Times New Roman" w:hAnsi="Verdana" w:cs="Times New Roman"/>
                <w:color w:val="000000"/>
                <w:sz w:val="20"/>
                <w:szCs w:val="13"/>
              </w:rPr>
              <w:t>Glas</w:t>
            </w:r>
            <w:proofErr w:type="spellEnd"/>
            <w:r w:rsidRPr="00EF0039">
              <w:rPr>
                <w:rFonts w:ascii="Verdana" w:eastAsia="Times New Roman" w:hAnsi="Verdana" w:cs="Times New Roman"/>
                <w:color w:val="000000"/>
                <w:sz w:val="20"/>
                <w:szCs w:val="13"/>
              </w:rPr>
              <w:t>, C. A. W. (Ed.)</w:t>
            </w:r>
            <w:proofErr w:type="gramStart"/>
            <w:r w:rsidRPr="00EF0039">
              <w:rPr>
                <w:rFonts w:ascii="Verdana" w:eastAsia="Times New Roman" w:hAnsi="Verdana" w:cs="Times New Roman"/>
                <w:color w:val="000000"/>
                <w:sz w:val="20"/>
                <w:szCs w:val="13"/>
              </w:rPr>
              <w:t>,</w:t>
            </w:r>
            <w:r w:rsidRPr="00EF0039">
              <w:rPr>
                <w:rFonts w:ascii="inherit" w:eastAsia="Times New Roman" w:hAnsi="inherit" w:cs="Times New Roman"/>
                <w:i/>
                <w:iCs/>
                <w:color w:val="000000"/>
                <w:sz w:val="20"/>
              </w:rPr>
              <w:t>Computerized</w:t>
            </w:r>
            <w:proofErr w:type="gramEnd"/>
            <w:r w:rsidRPr="00EF0039">
              <w:rPr>
                <w:rFonts w:ascii="inherit" w:eastAsia="Times New Roman" w:hAnsi="inherit" w:cs="Times New Roman"/>
                <w:i/>
                <w:iCs/>
                <w:color w:val="000000"/>
                <w:sz w:val="20"/>
              </w:rPr>
              <w:t xml:space="preserve"> adaptive testing: Theory and practice</w:t>
            </w:r>
            <w:r w:rsidRPr="00EF0039">
              <w:rPr>
                <w:rFonts w:ascii="Verdana" w:eastAsia="Times New Roman" w:hAnsi="Verdana" w:cs="Times New Roman"/>
                <w:color w:val="000000"/>
                <w:sz w:val="20"/>
              </w:rPr>
              <w:t> </w:t>
            </w:r>
            <w:r w:rsidRPr="00EF0039">
              <w:rPr>
                <w:rFonts w:ascii="Verdana" w:eastAsia="Times New Roman" w:hAnsi="Verdana" w:cs="Times New Roman"/>
                <w:color w:val="000000"/>
                <w:sz w:val="20"/>
                <w:szCs w:val="13"/>
              </w:rPr>
              <w:t xml:space="preserve">(pp. 129–148). Norwell, MA: </w:t>
            </w:r>
            <w:proofErr w:type="spellStart"/>
            <w:r w:rsidRPr="00EF0039">
              <w:rPr>
                <w:rFonts w:ascii="Verdana" w:eastAsia="Times New Roman" w:hAnsi="Verdana" w:cs="Times New Roman"/>
                <w:color w:val="000000"/>
                <w:sz w:val="20"/>
                <w:szCs w:val="13"/>
              </w:rPr>
              <w:t>Kluwer</w:t>
            </w:r>
            <w:proofErr w:type="spellEnd"/>
            <w:r w:rsidRPr="00EF0039">
              <w:rPr>
                <w:rFonts w:ascii="Verdana" w:eastAsia="Times New Roman" w:hAnsi="Verdana" w:cs="Times New Roman"/>
                <w:color w:val="000000"/>
                <w:sz w:val="20"/>
                <w:szCs w:val="13"/>
              </w:rPr>
              <w:t xml:space="preserve"> Academic Publisher.</w:t>
            </w:r>
          </w:p>
          <w:p w:rsidR="004014D3" w:rsidRPr="00EF0039" w:rsidRDefault="002A12A4">
            <w:pPr>
              <w:shd w:val="clear" w:color="auto" w:fill="FFFFFF"/>
              <w:spacing w:line="190" w:lineRule="atLeast"/>
              <w:ind w:left="720" w:hanging="720"/>
              <w:textAlignment w:val="baseline"/>
              <w:rPr>
                <w:rFonts w:ascii="Verdana" w:eastAsia="Times New Roman" w:hAnsi="Verdana" w:cs="Times New Roman"/>
                <w:color w:val="000000"/>
                <w:sz w:val="20"/>
                <w:szCs w:val="13"/>
              </w:rPr>
            </w:pPr>
            <w:proofErr w:type="spellStart"/>
            <w:r w:rsidRPr="00EF0039">
              <w:rPr>
                <w:rFonts w:ascii="Verdana" w:eastAsia="Times New Roman" w:hAnsi="Verdana" w:cs="Times New Roman"/>
                <w:color w:val="000000"/>
                <w:sz w:val="20"/>
                <w:szCs w:val="13"/>
              </w:rPr>
              <w:t>Parshall</w:t>
            </w:r>
            <w:proofErr w:type="spellEnd"/>
            <w:r w:rsidRPr="00EF0039">
              <w:rPr>
                <w:rFonts w:ascii="Verdana" w:eastAsia="Times New Roman" w:hAnsi="Verdana" w:cs="Times New Roman"/>
                <w:color w:val="000000"/>
                <w:sz w:val="20"/>
                <w:szCs w:val="13"/>
              </w:rPr>
              <w:t xml:space="preserve">, C. G., Spray, J., </w:t>
            </w:r>
            <w:proofErr w:type="spellStart"/>
            <w:r w:rsidRPr="00EF0039">
              <w:rPr>
                <w:rFonts w:ascii="Verdana" w:eastAsia="Times New Roman" w:hAnsi="Verdana" w:cs="Times New Roman"/>
                <w:color w:val="000000"/>
                <w:sz w:val="20"/>
                <w:szCs w:val="13"/>
              </w:rPr>
              <w:t>Kalohn</w:t>
            </w:r>
            <w:proofErr w:type="spellEnd"/>
            <w:r w:rsidRPr="00EF0039">
              <w:rPr>
                <w:rFonts w:ascii="Verdana" w:eastAsia="Times New Roman" w:hAnsi="Verdana" w:cs="Times New Roman"/>
                <w:color w:val="000000"/>
                <w:sz w:val="20"/>
                <w:szCs w:val="13"/>
              </w:rPr>
              <w:t>, J., &amp; Davey, T. (2002). Issues in innovative item types. In</w:t>
            </w:r>
            <w:r w:rsidRPr="00EF0039">
              <w:rPr>
                <w:rFonts w:ascii="Verdana" w:eastAsia="Times New Roman" w:hAnsi="Verdana" w:cs="Times New Roman"/>
                <w:color w:val="000000"/>
                <w:sz w:val="20"/>
              </w:rPr>
              <w:t> </w:t>
            </w:r>
            <w:r w:rsidRPr="00EF0039">
              <w:rPr>
                <w:rFonts w:ascii="inherit" w:eastAsia="Times New Roman" w:hAnsi="inherit" w:cs="Times New Roman"/>
                <w:i/>
                <w:iCs/>
                <w:color w:val="000000"/>
                <w:sz w:val="20"/>
              </w:rPr>
              <w:t>Practical considerations in computer-based testing</w:t>
            </w:r>
            <w:r w:rsidRPr="00EF0039">
              <w:rPr>
                <w:rFonts w:ascii="Verdana" w:eastAsia="Times New Roman" w:hAnsi="Verdana" w:cs="Times New Roman"/>
                <w:color w:val="000000"/>
                <w:sz w:val="20"/>
              </w:rPr>
              <w:t> </w:t>
            </w:r>
            <w:r w:rsidRPr="00EF0039">
              <w:rPr>
                <w:rFonts w:ascii="Verdana" w:eastAsia="Times New Roman" w:hAnsi="Verdana" w:cs="Times New Roman"/>
                <w:color w:val="000000"/>
                <w:sz w:val="20"/>
                <w:szCs w:val="13"/>
              </w:rPr>
              <w:t>(pp. 70–91). New York: Springer.</w:t>
            </w:r>
          </w:p>
          <w:p w:rsidR="002A12A4" w:rsidRPr="00EF0039" w:rsidRDefault="002A12A4" w:rsidP="004014D3">
            <w:pPr>
              <w:shd w:val="clear" w:color="auto" w:fill="FFFFFF"/>
              <w:spacing w:line="190" w:lineRule="atLeast"/>
              <w:ind w:left="720" w:hanging="720"/>
              <w:textAlignment w:val="baseline"/>
              <w:rPr>
                <w:rFonts w:ascii="Verdana" w:eastAsia="Times New Roman" w:hAnsi="Verdana" w:cs="Times New Roman"/>
                <w:color w:val="000000"/>
                <w:sz w:val="20"/>
                <w:szCs w:val="13"/>
              </w:rPr>
            </w:pPr>
            <w:proofErr w:type="spellStart"/>
            <w:r w:rsidRPr="00EF0039">
              <w:rPr>
                <w:rFonts w:ascii="Verdana" w:eastAsia="Times New Roman" w:hAnsi="Verdana" w:cs="Times New Roman"/>
                <w:color w:val="000000"/>
                <w:sz w:val="20"/>
                <w:szCs w:val="13"/>
              </w:rPr>
              <w:t>Scalise</w:t>
            </w:r>
            <w:proofErr w:type="spellEnd"/>
            <w:r w:rsidRPr="00EF0039">
              <w:rPr>
                <w:rFonts w:ascii="Verdana" w:eastAsia="Times New Roman" w:hAnsi="Verdana" w:cs="Times New Roman"/>
                <w:color w:val="000000"/>
                <w:sz w:val="20"/>
                <w:szCs w:val="13"/>
              </w:rPr>
              <w:t xml:space="preserve">, K., &amp; Gifford, B. (2006). Computer-based assessment in </w:t>
            </w:r>
            <w:proofErr w:type="gramStart"/>
            <w:r w:rsidRPr="00EF0039">
              <w:rPr>
                <w:rFonts w:ascii="Verdana" w:eastAsia="Times New Roman" w:hAnsi="Verdana" w:cs="Times New Roman"/>
                <w:color w:val="000000"/>
                <w:sz w:val="20"/>
                <w:szCs w:val="13"/>
              </w:rPr>
              <w:t>e-learning</w:t>
            </w:r>
            <w:proofErr w:type="gramEnd"/>
            <w:r w:rsidRPr="00EF0039">
              <w:rPr>
                <w:rFonts w:ascii="Verdana" w:eastAsia="Times New Roman" w:hAnsi="Verdana" w:cs="Times New Roman"/>
                <w:color w:val="000000"/>
                <w:sz w:val="20"/>
                <w:szCs w:val="13"/>
              </w:rPr>
              <w:t>: A framework for constructing “intermediate constraint” questions and tasks for technology platforms.</w:t>
            </w:r>
            <w:r w:rsidRPr="00EF0039">
              <w:rPr>
                <w:rFonts w:ascii="Verdana" w:eastAsia="Times New Roman" w:hAnsi="Verdana" w:cs="Times New Roman"/>
                <w:color w:val="000000"/>
                <w:sz w:val="20"/>
              </w:rPr>
              <w:t> </w:t>
            </w:r>
            <w:r w:rsidRPr="00EF0039">
              <w:rPr>
                <w:rFonts w:ascii="inherit" w:eastAsia="Times New Roman" w:hAnsi="inherit" w:cs="Times New Roman"/>
                <w:i/>
                <w:iCs/>
                <w:color w:val="000000"/>
                <w:sz w:val="20"/>
              </w:rPr>
              <w:t>Journal of Technology, Learning, and Assessment</w:t>
            </w:r>
            <w:proofErr w:type="gramStart"/>
            <w:r w:rsidRPr="00EF0039">
              <w:rPr>
                <w:rFonts w:ascii="Verdana" w:eastAsia="Times New Roman" w:hAnsi="Verdana" w:cs="Times New Roman"/>
                <w:color w:val="000000"/>
                <w:sz w:val="20"/>
                <w:szCs w:val="13"/>
              </w:rPr>
              <w:t>,</w:t>
            </w:r>
            <w:r w:rsidRPr="00EF0039">
              <w:rPr>
                <w:rFonts w:ascii="inherit" w:eastAsia="Times New Roman" w:hAnsi="inherit" w:cs="Times New Roman"/>
                <w:i/>
                <w:iCs/>
                <w:color w:val="000000"/>
                <w:sz w:val="20"/>
              </w:rPr>
              <w:t>4</w:t>
            </w:r>
            <w:proofErr w:type="gramEnd"/>
            <w:r w:rsidRPr="00EF0039">
              <w:rPr>
                <w:rFonts w:ascii="Verdana" w:eastAsia="Times New Roman" w:hAnsi="Verdana" w:cs="Times New Roman"/>
                <w:color w:val="000000"/>
                <w:sz w:val="20"/>
                <w:szCs w:val="13"/>
              </w:rPr>
              <w:t>(6).</w:t>
            </w:r>
          </w:p>
          <w:p w:rsidR="002A12A4" w:rsidRPr="00EF0039" w:rsidRDefault="002A12A4"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r w:rsidRPr="00EF0039">
              <w:rPr>
                <w:rFonts w:ascii="Verdana" w:eastAsia="Times New Roman" w:hAnsi="Verdana" w:cs="Times New Roman"/>
                <w:color w:val="000000"/>
                <w:sz w:val="20"/>
                <w:szCs w:val="13"/>
              </w:rPr>
              <w:t xml:space="preserve">Yin, Y., </w:t>
            </w:r>
            <w:proofErr w:type="spellStart"/>
            <w:r w:rsidRPr="00EF0039">
              <w:rPr>
                <w:rFonts w:ascii="Verdana" w:eastAsia="Times New Roman" w:hAnsi="Verdana" w:cs="Times New Roman"/>
                <w:color w:val="000000"/>
                <w:sz w:val="20"/>
                <w:szCs w:val="13"/>
              </w:rPr>
              <w:t>Vanides</w:t>
            </w:r>
            <w:proofErr w:type="spellEnd"/>
            <w:r w:rsidRPr="00EF0039">
              <w:rPr>
                <w:rFonts w:ascii="Verdana" w:eastAsia="Times New Roman" w:hAnsi="Verdana" w:cs="Times New Roman"/>
                <w:color w:val="000000"/>
                <w:sz w:val="20"/>
                <w:szCs w:val="13"/>
              </w:rPr>
              <w:t xml:space="preserve">, J., Ruiz-Primo, M. A., Ayala, C. C., &amp; </w:t>
            </w:r>
            <w:proofErr w:type="spellStart"/>
            <w:r w:rsidRPr="00EF0039">
              <w:rPr>
                <w:rFonts w:ascii="Verdana" w:eastAsia="Times New Roman" w:hAnsi="Verdana" w:cs="Times New Roman"/>
                <w:color w:val="000000"/>
                <w:sz w:val="20"/>
                <w:szCs w:val="13"/>
              </w:rPr>
              <w:t>Shavelson</w:t>
            </w:r>
            <w:proofErr w:type="spellEnd"/>
            <w:r w:rsidRPr="00EF0039">
              <w:rPr>
                <w:rFonts w:ascii="Verdana" w:eastAsia="Times New Roman" w:hAnsi="Verdana" w:cs="Times New Roman"/>
                <w:color w:val="000000"/>
                <w:sz w:val="20"/>
                <w:szCs w:val="13"/>
              </w:rPr>
              <w:t>, R. J.  (2005). Comparison of two concept-mapping techniques: Implications for scoring, interpretation, and use.</w:t>
            </w:r>
            <w:r w:rsidRPr="00EF0039">
              <w:rPr>
                <w:rFonts w:ascii="Verdana" w:eastAsia="Times New Roman" w:hAnsi="Verdana" w:cs="Times New Roman"/>
                <w:color w:val="000000"/>
                <w:sz w:val="20"/>
              </w:rPr>
              <w:t> </w:t>
            </w:r>
            <w:r w:rsidRPr="00EF0039">
              <w:rPr>
                <w:rFonts w:ascii="inherit" w:eastAsia="Times New Roman" w:hAnsi="inherit" w:cs="Times New Roman"/>
                <w:i/>
                <w:iCs/>
                <w:color w:val="000000"/>
                <w:sz w:val="20"/>
              </w:rPr>
              <w:t>Journal of Research in Science Teaching</w:t>
            </w:r>
            <w:r w:rsidRPr="00EF0039">
              <w:rPr>
                <w:rFonts w:ascii="Verdana" w:eastAsia="Times New Roman" w:hAnsi="Verdana" w:cs="Times New Roman"/>
                <w:color w:val="000000"/>
                <w:sz w:val="20"/>
                <w:szCs w:val="13"/>
              </w:rPr>
              <w:t>,</w:t>
            </w:r>
            <w:r w:rsidRPr="00EF0039">
              <w:rPr>
                <w:rFonts w:ascii="Verdana" w:eastAsia="Times New Roman" w:hAnsi="Verdana" w:cs="Times New Roman"/>
                <w:color w:val="000000"/>
                <w:sz w:val="20"/>
              </w:rPr>
              <w:t> </w:t>
            </w:r>
            <w:r w:rsidRPr="00EF0039">
              <w:rPr>
                <w:rFonts w:ascii="inherit" w:eastAsia="Times New Roman" w:hAnsi="inherit" w:cs="Times New Roman"/>
                <w:i/>
                <w:iCs/>
                <w:color w:val="000000"/>
                <w:sz w:val="20"/>
              </w:rPr>
              <w:t>42</w:t>
            </w:r>
            <w:r w:rsidRPr="00EF0039">
              <w:rPr>
                <w:rFonts w:ascii="Verdana" w:eastAsia="Times New Roman" w:hAnsi="Verdana" w:cs="Times New Roman"/>
                <w:color w:val="000000"/>
                <w:sz w:val="20"/>
                <w:szCs w:val="13"/>
              </w:rPr>
              <w:t>(2): 166-184.</w:t>
            </w:r>
          </w:p>
          <w:p w:rsidR="002A12A4" w:rsidRPr="00E120BD" w:rsidRDefault="002A12A4" w:rsidP="00BF2072">
            <w:pPr>
              <w:tabs>
                <w:tab w:val="left" w:pos="920"/>
              </w:tabs>
              <w:rPr>
                <w:rFonts w:ascii="Verdana" w:hAnsi="Verdana"/>
                <w:sz w:val="20"/>
                <w:szCs w:val="20"/>
              </w:rPr>
            </w:pPr>
          </w:p>
        </w:tc>
      </w:tr>
    </w:tbl>
    <w:p w:rsidR="00FD56EC" w:rsidRPr="00E120BD" w:rsidRDefault="00FD56EC" w:rsidP="00FD56EC">
      <w:pPr>
        <w:rPr>
          <w:rFonts w:ascii="Verdana" w:hAnsi="Verdana"/>
          <w:sz w:val="20"/>
          <w:szCs w:val="20"/>
        </w:rPr>
      </w:pPr>
    </w:p>
    <w:p w:rsidR="00E70A9B" w:rsidRPr="00E120BD" w:rsidRDefault="00FD56EC" w:rsidP="00FD56EC">
      <w:pPr>
        <w:pStyle w:val="Heading2"/>
        <w:rPr>
          <w:rFonts w:ascii="Verdana" w:hAnsi="Verdana"/>
          <w:sz w:val="20"/>
          <w:szCs w:val="20"/>
        </w:rPr>
      </w:pPr>
      <w:r w:rsidRPr="00E120BD">
        <w:rPr>
          <w:rFonts w:ascii="Verdana" w:hAnsi="Verdana"/>
          <w:sz w:val="20"/>
          <w:szCs w:val="20"/>
        </w:rPr>
        <w:t>04b Ex</w:t>
      </w:r>
      <w:r w:rsidR="004F6938" w:rsidRPr="00E120BD">
        <w:rPr>
          <w:rFonts w:ascii="Verdana" w:hAnsi="Verdana"/>
          <w:sz w:val="20"/>
          <w:szCs w:val="20"/>
        </w:rPr>
        <w:t>e</w:t>
      </w:r>
      <w:r w:rsidRPr="00E120BD">
        <w:rPr>
          <w:rFonts w:ascii="Verdana" w:hAnsi="Verdana"/>
          <w:sz w:val="20"/>
          <w:szCs w:val="20"/>
        </w:rPr>
        <w:t>mplars</w:t>
      </w:r>
    </w:p>
    <w:tbl>
      <w:tblPr>
        <w:tblStyle w:val="TableGrid"/>
        <w:tblW w:w="0" w:type="auto"/>
        <w:tblLayout w:type="fixed"/>
        <w:tblLook w:val="00BF"/>
      </w:tblPr>
      <w:tblGrid>
        <w:gridCol w:w="1638"/>
        <w:gridCol w:w="7218"/>
      </w:tblGrid>
      <w:tr w:rsidR="00E70A9B" w:rsidRPr="00E120BD">
        <w:tc>
          <w:tcPr>
            <w:tcW w:w="1638" w:type="dxa"/>
            <w:shd w:val="clear" w:color="auto" w:fill="F2DBDB" w:themeFill="accent2" w:themeFillTint="33"/>
          </w:tcPr>
          <w:p w:rsidR="00E70A9B" w:rsidRPr="00E120BD" w:rsidRDefault="00E70A9B" w:rsidP="00BF2072">
            <w:pPr>
              <w:spacing w:before="2" w:after="2"/>
              <w:rPr>
                <w:rFonts w:ascii="Verdana" w:hAnsi="Verdana"/>
                <w:sz w:val="20"/>
                <w:szCs w:val="20"/>
              </w:rPr>
            </w:pPr>
            <w:r w:rsidRPr="00E120BD">
              <w:rPr>
                <w:rFonts w:ascii="Verdana" w:hAnsi="Verdana"/>
                <w:sz w:val="20"/>
                <w:szCs w:val="20"/>
              </w:rPr>
              <w:t>Page Title in Header</w:t>
            </w:r>
          </w:p>
        </w:tc>
        <w:tc>
          <w:tcPr>
            <w:tcW w:w="7218" w:type="dxa"/>
          </w:tcPr>
          <w:p w:rsidR="00E70A9B" w:rsidRPr="00E120BD" w:rsidRDefault="0085127D" w:rsidP="005E13ED">
            <w:pPr>
              <w:spacing w:before="2" w:after="2"/>
              <w:rPr>
                <w:rFonts w:ascii="Verdana" w:hAnsi="Verdana"/>
                <w:sz w:val="20"/>
                <w:szCs w:val="20"/>
              </w:rPr>
            </w:pPr>
            <w:r w:rsidRPr="00E120BD">
              <w:rPr>
                <w:rFonts w:ascii="Verdana" w:hAnsi="Verdana"/>
                <w:sz w:val="20"/>
                <w:szCs w:val="20"/>
              </w:rPr>
              <w:t xml:space="preserve">Examples of </w:t>
            </w:r>
            <w:r w:rsidR="00E70A9B" w:rsidRPr="00E120BD">
              <w:rPr>
                <w:rFonts w:ascii="Verdana" w:hAnsi="Verdana"/>
                <w:sz w:val="20"/>
                <w:szCs w:val="20"/>
              </w:rPr>
              <w:t>Short Constructed</w:t>
            </w:r>
            <w:r w:rsidR="005E13ED">
              <w:rPr>
                <w:rFonts w:ascii="Verdana" w:hAnsi="Verdana"/>
                <w:sz w:val="20"/>
                <w:szCs w:val="20"/>
              </w:rPr>
              <w:t>-</w:t>
            </w:r>
            <w:r w:rsidR="00E70A9B" w:rsidRPr="00E120BD">
              <w:rPr>
                <w:rFonts w:ascii="Verdana" w:hAnsi="Verdana"/>
                <w:sz w:val="20"/>
                <w:szCs w:val="20"/>
              </w:rPr>
              <w:t xml:space="preserve">Response </w:t>
            </w:r>
            <w:r w:rsidRPr="00E120BD">
              <w:rPr>
                <w:rFonts w:ascii="Verdana" w:hAnsi="Verdana"/>
                <w:sz w:val="20"/>
                <w:szCs w:val="20"/>
              </w:rPr>
              <w:t>and</w:t>
            </w:r>
            <w:r w:rsidR="00E70A9B" w:rsidRPr="00E120BD">
              <w:rPr>
                <w:rFonts w:ascii="Verdana" w:hAnsi="Verdana"/>
                <w:sz w:val="20"/>
                <w:szCs w:val="20"/>
              </w:rPr>
              <w:t xml:space="preserve"> Technology-Enhanced</w:t>
            </w:r>
            <w:r w:rsidRPr="00E120BD">
              <w:rPr>
                <w:rFonts w:ascii="Verdana" w:hAnsi="Verdana"/>
                <w:sz w:val="20"/>
                <w:szCs w:val="20"/>
              </w:rPr>
              <w:t xml:space="preserve"> Items</w:t>
            </w:r>
          </w:p>
        </w:tc>
      </w:tr>
      <w:tr w:rsidR="00E70A9B" w:rsidRPr="00E120BD">
        <w:trPr>
          <w:trHeight w:val="737"/>
        </w:trPr>
        <w:tc>
          <w:tcPr>
            <w:tcW w:w="1638" w:type="dxa"/>
            <w:shd w:val="clear" w:color="auto" w:fill="F2DBDB" w:themeFill="accent2" w:themeFillTint="33"/>
          </w:tcPr>
          <w:p w:rsidR="00E70A9B" w:rsidRPr="00E120BD" w:rsidRDefault="00E70A9B" w:rsidP="00BF2072">
            <w:pPr>
              <w:spacing w:before="2" w:after="2"/>
              <w:rPr>
                <w:rFonts w:ascii="Verdana" w:hAnsi="Verdana"/>
                <w:sz w:val="20"/>
                <w:szCs w:val="20"/>
              </w:rPr>
            </w:pPr>
            <w:r w:rsidRPr="00E120BD">
              <w:rPr>
                <w:rFonts w:ascii="Verdana" w:hAnsi="Verdana"/>
                <w:sz w:val="20"/>
                <w:szCs w:val="20"/>
              </w:rPr>
              <w:t>Header Text</w:t>
            </w:r>
          </w:p>
        </w:tc>
        <w:tc>
          <w:tcPr>
            <w:tcW w:w="7218" w:type="dxa"/>
          </w:tcPr>
          <w:p w:rsidR="00E70A9B" w:rsidRPr="00E120BD" w:rsidRDefault="00E70A9B" w:rsidP="00BF2072">
            <w:pPr>
              <w:spacing w:before="2" w:after="2"/>
              <w:rPr>
                <w:rFonts w:ascii="Verdana" w:hAnsi="Verdana"/>
                <w:sz w:val="20"/>
                <w:szCs w:val="20"/>
              </w:rPr>
            </w:pPr>
            <w:r w:rsidRPr="00E120BD">
              <w:rPr>
                <w:rFonts w:ascii="Verdana" w:hAnsi="Verdana"/>
                <w:sz w:val="20"/>
                <w:szCs w:val="20"/>
              </w:rPr>
              <w:t>Below is a list of innovative examples that demonstrate some of the ways that short constru</w:t>
            </w:r>
            <w:r w:rsidR="00BF2072" w:rsidRPr="00E120BD">
              <w:rPr>
                <w:rFonts w:ascii="Verdana" w:hAnsi="Verdana"/>
                <w:sz w:val="20"/>
                <w:szCs w:val="20"/>
              </w:rPr>
              <w:t>cted</w:t>
            </w:r>
            <w:r w:rsidR="00097247" w:rsidRPr="00E120BD">
              <w:rPr>
                <w:rFonts w:ascii="Verdana" w:hAnsi="Verdana"/>
                <w:sz w:val="20"/>
                <w:szCs w:val="20"/>
              </w:rPr>
              <w:t>-response and technology-enhanced items may be used as performance assessment.</w:t>
            </w:r>
          </w:p>
        </w:tc>
      </w:tr>
      <w:tr w:rsidR="00E70A9B" w:rsidRPr="00E120BD">
        <w:tc>
          <w:tcPr>
            <w:tcW w:w="1638" w:type="dxa"/>
            <w:shd w:val="clear" w:color="auto" w:fill="F2DBDB" w:themeFill="accent2" w:themeFillTint="33"/>
          </w:tcPr>
          <w:p w:rsidR="00E70A9B" w:rsidRPr="00E120BD" w:rsidRDefault="00E70A9B" w:rsidP="00BF2072">
            <w:pPr>
              <w:spacing w:before="2" w:after="2"/>
              <w:rPr>
                <w:rFonts w:ascii="Verdana" w:hAnsi="Verdana"/>
                <w:sz w:val="20"/>
                <w:szCs w:val="20"/>
              </w:rPr>
            </w:pPr>
            <w:r w:rsidRPr="00E120BD">
              <w:rPr>
                <w:rFonts w:ascii="Verdana" w:hAnsi="Verdana"/>
                <w:sz w:val="20"/>
                <w:szCs w:val="20"/>
              </w:rPr>
              <w:t>Body Header</w:t>
            </w:r>
          </w:p>
        </w:tc>
        <w:tc>
          <w:tcPr>
            <w:tcW w:w="7218" w:type="dxa"/>
          </w:tcPr>
          <w:p w:rsidR="00E70A9B" w:rsidRPr="00E120BD" w:rsidRDefault="008855B2" w:rsidP="00FC09F1">
            <w:pPr>
              <w:rPr>
                <w:rFonts w:ascii="Verdana" w:hAnsi="Verdana"/>
                <w:sz w:val="20"/>
                <w:szCs w:val="20"/>
              </w:rPr>
            </w:pPr>
            <w:hyperlink r:id="rId12" w:history="1">
              <w:r w:rsidR="00097247" w:rsidRPr="00E120BD">
                <w:rPr>
                  <w:rStyle w:val="Hyperlink"/>
                  <w:rFonts w:ascii="Verdana" w:hAnsi="Verdana"/>
                  <w:color w:val="AD2323"/>
                  <w:sz w:val="20"/>
                  <w:szCs w:val="20"/>
                  <w:bdr w:val="none" w:sz="0" w:space="0" w:color="auto" w:frame="1"/>
                  <w:shd w:val="clear" w:color="auto" w:fill="FFFFFF"/>
                </w:rPr>
                <w:t>Smarter Balanced Assessment Consortium - Sample ELA TEI Items</w:t>
              </w:r>
            </w:hyperlink>
          </w:p>
        </w:tc>
      </w:tr>
      <w:tr w:rsidR="00E70A9B" w:rsidRPr="00E120BD">
        <w:trPr>
          <w:trHeight w:val="1403"/>
        </w:trPr>
        <w:tc>
          <w:tcPr>
            <w:tcW w:w="1638" w:type="dxa"/>
            <w:shd w:val="clear" w:color="auto" w:fill="F2DBDB" w:themeFill="accent2" w:themeFillTint="33"/>
          </w:tcPr>
          <w:p w:rsidR="00E70A9B" w:rsidRPr="00E120BD" w:rsidRDefault="00E70A9B" w:rsidP="00BF2072">
            <w:pPr>
              <w:spacing w:before="2" w:after="2"/>
              <w:rPr>
                <w:rFonts w:ascii="Verdana" w:hAnsi="Verdana"/>
                <w:sz w:val="20"/>
                <w:szCs w:val="20"/>
              </w:rPr>
            </w:pPr>
            <w:r w:rsidRPr="00E120BD">
              <w:rPr>
                <w:rFonts w:ascii="Verdana" w:hAnsi="Verdana"/>
                <w:sz w:val="20"/>
                <w:szCs w:val="20"/>
              </w:rPr>
              <w:t>Body Copy</w:t>
            </w:r>
          </w:p>
        </w:tc>
        <w:tc>
          <w:tcPr>
            <w:tcW w:w="7218" w:type="dxa"/>
          </w:tcPr>
          <w:p w:rsidR="00097247" w:rsidRPr="00E120BD" w:rsidRDefault="00097247" w:rsidP="00097247">
            <w:pPr>
              <w:pStyle w:val="NormalWeb"/>
              <w:shd w:val="clear" w:color="auto" w:fill="FFFFFF"/>
              <w:spacing w:before="0" w:after="0" w:line="253" w:lineRule="atLeast"/>
              <w:textAlignment w:val="baseline"/>
              <w:rPr>
                <w:rFonts w:ascii="Verdana" w:hAnsi="Verdana"/>
                <w:color w:val="000000"/>
                <w:sz w:val="20"/>
                <w:szCs w:val="20"/>
              </w:rPr>
            </w:pPr>
            <w:r w:rsidRPr="00E120BD">
              <w:rPr>
                <w:rFonts w:ascii="Verdana" w:hAnsi="Verdana"/>
                <w:color w:val="000000"/>
                <w:sz w:val="20"/>
                <w:szCs w:val="20"/>
              </w:rPr>
              <w:t>The Smarter Balanced Assessment Consortium</w:t>
            </w:r>
            <w:r w:rsidR="005E13ED">
              <w:rPr>
                <w:rFonts w:ascii="Verdana" w:hAnsi="Verdana"/>
                <w:color w:val="000000"/>
                <w:sz w:val="20"/>
                <w:szCs w:val="20"/>
              </w:rPr>
              <w:t xml:space="preserve"> (SBAC)</w:t>
            </w:r>
            <w:r w:rsidRPr="00E120BD">
              <w:rPr>
                <w:rFonts w:ascii="Verdana" w:hAnsi="Verdana"/>
                <w:color w:val="000000"/>
                <w:sz w:val="20"/>
                <w:szCs w:val="20"/>
              </w:rPr>
              <w:t xml:space="preserve"> has published E</w:t>
            </w:r>
            <w:r w:rsidR="005E13ED">
              <w:rPr>
                <w:rFonts w:ascii="Verdana" w:hAnsi="Verdana"/>
                <w:color w:val="000000"/>
                <w:sz w:val="20"/>
                <w:szCs w:val="20"/>
              </w:rPr>
              <w:t xml:space="preserve">nglish </w:t>
            </w:r>
            <w:r w:rsidRPr="00E120BD">
              <w:rPr>
                <w:rFonts w:ascii="Verdana" w:hAnsi="Verdana"/>
                <w:color w:val="000000"/>
                <w:sz w:val="20"/>
                <w:szCs w:val="20"/>
              </w:rPr>
              <w:t>L</w:t>
            </w:r>
            <w:r w:rsidR="005E13ED">
              <w:rPr>
                <w:rFonts w:ascii="Verdana" w:hAnsi="Verdana"/>
                <w:color w:val="000000"/>
                <w:sz w:val="20"/>
                <w:szCs w:val="20"/>
              </w:rPr>
              <w:t xml:space="preserve">anguage </w:t>
            </w:r>
            <w:r w:rsidRPr="00E120BD">
              <w:rPr>
                <w:rFonts w:ascii="Verdana" w:hAnsi="Verdana"/>
                <w:color w:val="000000"/>
                <w:sz w:val="20"/>
                <w:szCs w:val="20"/>
              </w:rPr>
              <w:t>A</w:t>
            </w:r>
            <w:r w:rsidR="005E13ED">
              <w:rPr>
                <w:rFonts w:ascii="Verdana" w:hAnsi="Verdana"/>
                <w:color w:val="000000"/>
                <w:sz w:val="20"/>
                <w:szCs w:val="20"/>
              </w:rPr>
              <w:t>rts</w:t>
            </w:r>
            <w:r w:rsidRPr="00E120BD">
              <w:rPr>
                <w:rFonts w:ascii="Verdana" w:hAnsi="Verdana"/>
                <w:color w:val="000000"/>
                <w:sz w:val="20"/>
                <w:szCs w:val="20"/>
              </w:rPr>
              <w:t xml:space="preserve"> </w:t>
            </w:r>
            <w:r w:rsidR="005E13ED">
              <w:rPr>
                <w:rFonts w:ascii="Verdana" w:hAnsi="Verdana"/>
                <w:color w:val="000000"/>
                <w:sz w:val="20"/>
                <w:szCs w:val="20"/>
              </w:rPr>
              <w:t>technology-enhanced item</w:t>
            </w:r>
            <w:r w:rsidR="00104D73">
              <w:rPr>
                <w:rFonts w:ascii="Verdana" w:hAnsi="Verdana"/>
                <w:color w:val="000000"/>
                <w:sz w:val="20"/>
                <w:szCs w:val="20"/>
              </w:rPr>
              <w:t>s</w:t>
            </w:r>
            <w:r w:rsidR="005E13ED">
              <w:rPr>
                <w:rFonts w:ascii="Verdana" w:hAnsi="Verdana"/>
                <w:color w:val="000000"/>
                <w:sz w:val="20"/>
                <w:szCs w:val="20"/>
              </w:rPr>
              <w:t xml:space="preserve"> (TEI)</w:t>
            </w:r>
            <w:r w:rsidRPr="00E120BD">
              <w:rPr>
                <w:rFonts w:ascii="Verdana" w:hAnsi="Verdana"/>
                <w:color w:val="000000"/>
                <w:sz w:val="20"/>
                <w:szCs w:val="20"/>
              </w:rPr>
              <w:t xml:space="preserve"> prototypes that demonstrate a variety of technical tools that can be used to measure student knowledge, skills, and abilities. To view these, use the filter tool on the SBAC site to identify the items they have categorized </w:t>
            </w:r>
            <w:proofErr w:type="spellStart"/>
            <w:r w:rsidRPr="00E120BD">
              <w:rPr>
                <w:rFonts w:ascii="Verdana" w:hAnsi="Verdana"/>
                <w:color w:val="000000"/>
                <w:sz w:val="20"/>
                <w:szCs w:val="20"/>
              </w:rPr>
              <w:t>TEIs</w:t>
            </w:r>
            <w:proofErr w:type="spellEnd"/>
            <w:r w:rsidRPr="00E120BD">
              <w:rPr>
                <w:rFonts w:ascii="Verdana" w:hAnsi="Verdana"/>
                <w:color w:val="000000"/>
                <w:sz w:val="20"/>
                <w:szCs w:val="20"/>
              </w:rPr>
              <w:t>.</w:t>
            </w:r>
          </w:p>
          <w:p w:rsidR="00E70A9B" w:rsidRPr="00E120BD" w:rsidRDefault="00097247" w:rsidP="005E13ED">
            <w:pPr>
              <w:pStyle w:val="NormalWeb"/>
              <w:shd w:val="clear" w:color="auto" w:fill="FFFFFF"/>
              <w:spacing w:before="0" w:after="0" w:line="253" w:lineRule="atLeast"/>
              <w:textAlignment w:val="baseline"/>
              <w:rPr>
                <w:rFonts w:ascii="Verdana" w:hAnsi="Verdana"/>
                <w:color w:val="000000"/>
                <w:sz w:val="20"/>
                <w:szCs w:val="20"/>
              </w:rPr>
            </w:pPr>
            <w:r w:rsidRPr="00E120BD">
              <w:rPr>
                <w:rStyle w:val="Emphasis"/>
                <w:rFonts w:ascii="Verdana" w:hAnsi="Verdana"/>
                <w:i w:val="0"/>
                <w:iCs/>
                <w:color w:val="000000"/>
                <w:sz w:val="20"/>
                <w:szCs w:val="20"/>
                <w:bdr w:val="none" w:sz="0" w:space="0" w:color="auto" w:frame="1"/>
              </w:rPr>
              <w:t>SBAC. Retrieved February 27, 2013from</w:t>
            </w:r>
            <w:r w:rsidRPr="00E120BD">
              <w:rPr>
                <w:rStyle w:val="apple-converted-space"/>
                <w:rFonts w:ascii="Verdana" w:hAnsi="Verdana"/>
                <w:iCs/>
                <w:color w:val="000000"/>
                <w:sz w:val="20"/>
                <w:szCs w:val="20"/>
                <w:bdr w:val="none" w:sz="0" w:space="0" w:color="auto" w:frame="1"/>
              </w:rPr>
              <w:t> </w:t>
            </w:r>
            <w:hyperlink r:id="rId13" w:history="1">
              <w:r w:rsidRPr="00E120BD">
                <w:rPr>
                  <w:rStyle w:val="Hyperlink"/>
                  <w:rFonts w:ascii="Verdana" w:hAnsi="Verdana"/>
                  <w:iCs/>
                  <w:color w:val="AD2323"/>
                  <w:sz w:val="20"/>
                  <w:szCs w:val="20"/>
                  <w:bdr w:val="none" w:sz="0" w:space="0" w:color="auto" w:frame="1"/>
                </w:rPr>
                <w:t>http://www.smarterbalanced.org/</w:t>
              </w:r>
            </w:hyperlink>
          </w:p>
        </w:tc>
      </w:tr>
      <w:tr w:rsidR="00E70A9B" w:rsidRPr="00E120BD">
        <w:trPr>
          <w:trHeight w:val="350"/>
        </w:trPr>
        <w:tc>
          <w:tcPr>
            <w:tcW w:w="1638" w:type="dxa"/>
            <w:shd w:val="clear" w:color="auto" w:fill="F2DBDB" w:themeFill="accent2" w:themeFillTint="33"/>
          </w:tcPr>
          <w:p w:rsidR="00E70A9B" w:rsidRPr="00E120BD" w:rsidRDefault="00E70A9B" w:rsidP="00BF2072">
            <w:pPr>
              <w:spacing w:before="2" w:after="2"/>
              <w:rPr>
                <w:rFonts w:ascii="Verdana" w:hAnsi="Verdana"/>
                <w:sz w:val="20"/>
                <w:szCs w:val="20"/>
              </w:rPr>
            </w:pPr>
            <w:r w:rsidRPr="00E120BD">
              <w:rPr>
                <w:rFonts w:ascii="Verdana" w:hAnsi="Verdana"/>
                <w:sz w:val="20"/>
                <w:szCs w:val="20"/>
              </w:rPr>
              <w:t>Body Header</w:t>
            </w:r>
          </w:p>
        </w:tc>
        <w:tc>
          <w:tcPr>
            <w:tcW w:w="7218" w:type="dxa"/>
          </w:tcPr>
          <w:p w:rsidR="00E70A9B" w:rsidRPr="00E120BD" w:rsidRDefault="008855B2" w:rsidP="00FC09F1">
            <w:pPr>
              <w:rPr>
                <w:rFonts w:ascii="Verdana" w:hAnsi="Verdana"/>
                <w:sz w:val="20"/>
                <w:szCs w:val="20"/>
              </w:rPr>
            </w:pPr>
            <w:hyperlink r:id="rId14" w:history="1">
              <w:r w:rsidR="00097247" w:rsidRPr="00E120BD">
                <w:rPr>
                  <w:rStyle w:val="Hyperlink"/>
                  <w:rFonts w:ascii="Verdana" w:hAnsi="Verdana"/>
                  <w:color w:val="AD2323"/>
                  <w:sz w:val="20"/>
                  <w:szCs w:val="20"/>
                  <w:bdr w:val="none" w:sz="0" w:space="0" w:color="auto" w:frame="1"/>
                  <w:shd w:val="clear" w:color="auto" w:fill="FFFFFF"/>
                </w:rPr>
                <w:t xml:space="preserve">DCD Developed </w:t>
              </w:r>
              <w:proofErr w:type="spellStart"/>
              <w:r w:rsidR="00097247" w:rsidRPr="00E120BD">
                <w:rPr>
                  <w:rStyle w:val="Hyperlink"/>
                  <w:rFonts w:ascii="Verdana" w:hAnsi="Verdana"/>
                  <w:color w:val="AD2323"/>
                  <w:sz w:val="20"/>
                  <w:szCs w:val="20"/>
                  <w:bdr w:val="none" w:sz="0" w:space="0" w:color="auto" w:frame="1"/>
                  <w:shd w:val="clear" w:color="auto" w:fill="FFFFFF"/>
                </w:rPr>
                <w:t>TEIs</w:t>
              </w:r>
              <w:proofErr w:type="spellEnd"/>
              <w:r w:rsidR="00097247" w:rsidRPr="00E120BD">
                <w:rPr>
                  <w:rStyle w:val="Hyperlink"/>
                  <w:rFonts w:ascii="Verdana" w:hAnsi="Verdana"/>
                  <w:color w:val="AD2323"/>
                  <w:sz w:val="20"/>
                  <w:szCs w:val="20"/>
                  <w:bdr w:val="none" w:sz="0" w:space="0" w:color="auto" w:frame="1"/>
                  <w:shd w:val="clear" w:color="auto" w:fill="FFFFFF"/>
                </w:rPr>
                <w:t xml:space="preserve"> and Short Constructed</w:t>
              </w:r>
              <w:r w:rsidR="005E13ED">
                <w:rPr>
                  <w:rStyle w:val="Hyperlink"/>
                  <w:rFonts w:ascii="Verdana" w:hAnsi="Verdana"/>
                  <w:color w:val="AD2323"/>
                  <w:sz w:val="20"/>
                  <w:szCs w:val="20"/>
                  <w:bdr w:val="none" w:sz="0" w:space="0" w:color="auto" w:frame="1"/>
                  <w:shd w:val="clear" w:color="auto" w:fill="FFFFFF"/>
                </w:rPr>
                <w:t>-</w:t>
              </w:r>
              <w:r w:rsidR="00097247" w:rsidRPr="00E120BD">
                <w:rPr>
                  <w:rStyle w:val="Hyperlink"/>
                  <w:rFonts w:ascii="Verdana" w:hAnsi="Verdana"/>
                  <w:color w:val="AD2323"/>
                  <w:sz w:val="20"/>
                  <w:szCs w:val="20"/>
                  <w:bdr w:val="none" w:sz="0" w:space="0" w:color="auto" w:frame="1"/>
                  <w:shd w:val="clear" w:color="auto" w:fill="FFFFFF"/>
                </w:rPr>
                <w:t>Response Items</w:t>
              </w:r>
            </w:hyperlink>
          </w:p>
        </w:tc>
      </w:tr>
      <w:tr w:rsidR="00E70A9B" w:rsidRPr="00E120BD">
        <w:trPr>
          <w:trHeight w:val="1439"/>
        </w:trPr>
        <w:tc>
          <w:tcPr>
            <w:tcW w:w="1638" w:type="dxa"/>
            <w:shd w:val="clear" w:color="auto" w:fill="F2DBDB" w:themeFill="accent2" w:themeFillTint="33"/>
          </w:tcPr>
          <w:p w:rsidR="00E70A9B" w:rsidRPr="00E120BD" w:rsidRDefault="00E70A9B" w:rsidP="00BF2072">
            <w:pPr>
              <w:spacing w:before="2" w:after="2"/>
              <w:rPr>
                <w:rFonts w:ascii="Verdana" w:hAnsi="Verdana"/>
                <w:sz w:val="20"/>
                <w:szCs w:val="20"/>
              </w:rPr>
            </w:pPr>
            <w:r w:rsidRPr="00E120BD">
              <w:rPr>
                <w:rFonts w:ascii="Verdana" w:hAnsi="Verdana"/>
                <w:sz w:val="20"/>
                <w:szCs w:val="20"/>
              </w:rPr>
              <w:t>Body Copy</w:t>
            </w:r>
          </w:p>
        </w:tc>
        <w:tc>
          <w:tcPr>
            <w:tcW w:w="7218" w:type="dxa"/>
          </w:tcPr>
          <w:p w:rsidR="00097247" w:rsidRPr="00E120BD" w:rsidRDefault="00097247" w:rsidP="00097247">
            <w:pPr>
              <w:pStyle w:val="NormalWeb"/>
              <w:shd w:val="clear" w:color="auto" w:fill="FFFFFF"/>
              <w:spacing w:before="0" w:after="0" w:line="253" w:lineRule="atLeast"/>
              <w:textAlignment w:val="baseline"/>
              <w:rPr>
                <w:rFonts w:ascii="Verdana" w:hAnsi="Verdana"/>
                <w:color w:val="000000"/>
                <w:sz w:val="20"/>
                <w:szCs w:val="20"/>
              </w:rPr>
            </w:pPr>
            <w:r w:rsidRPr="00E120BD">
              <w:rPr>
                <w:rFonts w:ascii="Verdana" w:hAnsi="Verdana"/>
                <w:color w:val="000000"/>
                <w:sz w:val="20"/>
                <w:szCs w:val="20"/>
              </w:rPr>
              <w:t xml:space="preserve">Pearson's Digital Content Development team has developed a number of highly innovative tools and features that are used for technology-enhanced and other item types delivered online within the </w:t>
            </w:r>
            <w:proofErr w:type="spellStart"/>
            <w:r w:rsidRPr="00E120BD">
              <w:rPr>
                <w:rFonts w:ascii="Verdana" w:hAnsi="Verdana"/>
                <w:color w:val="000000"/>
                <w:sz w:val="20"/>
                <w:szCs w:val="20"/>
              </w:rPr>
              <w:t>TestNav</w:t>
            </w:r>
            <w:proofErr w:type="spellEnd"/>
            <w:r w:rsidR="005E13ED">
              <w:rPr>
                <w:rFonts w:ascii="Verdana" w:hAnsi="Verdana"/>
                <w:color w:val="000000"/>
                <w:sz w:val="20"/>
                <w:szCs w:val="20"/>
              </w:rPr>
              <w:t>™</w:t>
            </w:r>
            <w:r w:rsidRPr="00E120BD">
              <w:rPr>
                <w:rFonts w:ascii="Verdana" w:hAnsi="Verdana"/>
                <w:color w:val="000000"/>
                <w:sz w:val="20"/>
                <w:szCs w:val="20"/>
              </w:rPr>
              <w:t xml:space="preserve"> online delivery system. This link provides two examples: one using a graphing tool and providing space for a constructed response and another that allows students to create a presentation within an online form. </w:t>
            </w:r>
          </w:p>
          <w:p w:rsidR="00E70A9B" w:rsidRPr="00E120BD" w:rsidRDefault="00097247" w:rsidP="00097247">
            <w:pPr>
              <w:pStyle w:val="NormalWeb"/>
              <w:shd w:val="clear" w:color="auto" w:fill="FFFFFF"/>
              <w:spacing w:before="0" w:after="0" w:line="253" w:lineRule="atLeast"/>
              <w:textAlignment w:val="baseline"/>
              <w:rPr>
                <w:rFonts w:ascii="Verdana" w:hAnsi="Verdana"/>
                <w:color w:val="000000"/>
                <w:sz w:val="20"/>
                <w:szCs w:val="20"/>
              </w:rPr>
            </w:pPr>
            <w:r w:rsidRPr="00E120BD">
              <w:rPr>
                <w:rFonts w:ascii="Verdana" w:hAnsi="Verdana"/>
                <w:color w:val="000000"/>
                <w:sz w:val="20"/>
                <w:szCs w:val="20"/>
              </w:rPr>
              <w:t xml:space="preserve">Note the sample items will be launched in </w:t>
            </w:r>
            <w:proofErr w:type="spellStart"/>
            <w:r w:rsidRPr="00E120BD">
              <w:rPr>
                <w:rFonts w:ascii="Verdana" w:hAnsi="Verdana"/>
                <w:color w:val="000000"/>
                <w:sz w:val="20"/>
                <w:szCs w:val="20"/>
              </w:rPr>
              <w:t>TestNav</w:t>
            </w:r>
            <w:proofErr w:type="spellEnd"/>
            <w:r w:rsidRPr="00E120BD">
              <w:rPr>
                <w:rFonts w:ascii="Verdana" w:hAnsi="Verdana"/>
                <w:color w:val="000000"/>
                <w:sz w:val="20"/>
                <w:szCs w:val="20"/>
              </w:rPr>
              <w:t xml:space="preserve"> using a non-secure practice tool. To run </w:t>
            </w:r>
            <w:proofErr w:type="spellStart"/>
            <w:r w:rsidRPr="00E120BD">
              <w:rPr>
                <w:rFonts w:ascii="Verdana" w:hAnsi="Verdana"/>
                <w:color w:val="000000"/>
                <w:sz w:val="20"/>
                <w:szCs w:val="20"/>
              </w:rPr>
              <w:t>TestNav</w:t>
            </w:r>
            <w:proofErr w:type="spellEnd"/>
            <w:r w:rsidRPr="00E120BD">
              <w:rPr>
                <w:rFonts w:ascii="Verdana" w:hAnsi="Verdana"/>
                <w:color w:val="000000"/>
                <w:sz w:val="20"/>
                <w:szCs w:val="20"/>
              </w:rPr>
              <w:t>, your machine must meet the minimum requirements found here:</w:t>
            </w:r>
            <w:r w:rsidR="005E13ED">
              <w:rPr>
                <w:rFonts w:ascii="Verdana" w:hAnsi="Verdana"/>
                <w:color w:val="000000"/>
                <w:sz w:val="20"/>
                <w:szCs w:val="20"/>
              </w:rPr>
              <w:t xml:space="preserve"> </w:t>
            </w:r>
            <w:hyperlink r:id="rId15" w:history="1">
              <w:r w:rsidRPr="00E120BD">
                <w:rPr>
                  <w:rStyle w:val="Hyperlink"/>
                  <w:rFonts w:ascii="Verdana" w:hAnsi="Verdana"/>
                  <w:color w:val="AD2323"/>
                  <w:sz w:val="20"/>
                  <w:szCs w:val="20"/>
                  <w:bdr w:val="none" w:sz="0" w:space="0" w:color="auto" w:frame="1"/>
                </w:rPr>
                <w:t>http://www.pearsononlinetesting.com/TestNav/7/requirements_testnav_7_5_10.html</w:t>
              </w:r>
            </w:hyperlink>
          </w:p>
        </w:tc>
      </w:tr>
    </w:tbl>
    <w:p w:rsidR="00CE37D6" w:rsidRPr="00E120BD" w:rsidRDefault="00CE37D6" w:rsidP="00E70A9B">
      <w:pPr>
        <w:rPr>
          <w:rFonts w:ascii="Verdana" w:hAnsi="Verdana"/>
          <w:sz w:val="20"/>
          <w:szCs w:val="20"/>
        </w:rPr>
      </w:pPr>
    </w:p>
    <w:p w:rsidR="008F445A" w:rsidRPr="00E120BD" w:rsidRDefault="00CE37D6" w:rsidP="008F445A">
      <w:pPr>
        <w:pStyle w:val="Heading1"/>
        <w:rPr>
          <w:rFonts w:ascii="Verdana" w:hAnsi="Verdana"/>
          <w:sz w:val="20"/>
          <w:szCs w:val="20"/>
        </w:rPr>
      </w:pPr>
      <w:r w:rsidRPr="00E120BD">
        <w:rPr>
          <w:rFonts w:ascii="Verdana" w:hAnsi="Verdana"/>
          <w:sz w:val="20"/>
          <w:szCs w:val="20"/>
        </w:rPr>
        <w:br w:type="page"/>
      </w:r>
      <w:r w:rsidR="008F445A" w:rsidRPr="00E120BD">
        <w:rPr>
          <w:rFonts w:ascii="Verdana" w:hAnsi="Verdana"/>
          <w:sz w:val="20"/>
          <w:szCs w:val="20"/>
        </w:rPr>
        <w:t xml:space="preserve">05 </w:t>
      </w:r>
      <w:r w:rsidR="00A56F55" w:rsidRPr="00E120BD">
        <w:rPr>
          <w:rFonts w:ascii="Verdana" w:hAnsi="Verdana"/>
          <w:sz w:val="20"/>
          <w:szCs w:val="20"/>
        </w:rPr>
        <w:t>Essays</w:t>
      </w:r>
    </w:p>
    <w:tbl>
      <w:tblPr>
        <w:tblStyle w:val="TableGrid"/>
        <w:tblW w:w="0" w:type="auto"/>
        <w:tblLook w:val="00BF"/>
      </w:tblPr>
      <w:tblGrid>
        <w:gridCol w:w="1548"/>
        <w:gridCol w:w="7308"/>
      </w:tblGrid>
      <w:tr w:rsidR="008F445A" w:rsidRPr="00E120BD">
        <w:tc>
          <w:tcPr>
            <w:tcW w:w="1548" w:type="dxa"/>
            <w:shd w:val="clear" w:color="auto" w:fill="F2DBDB" w:themeFill="accent2" w:themeFillTint="33"/>
          </w:tcPr>
          <w:p w:rsidR="008F445A" w:rsidRPr="00E120BD" w:rsidRDefault="008F445A" w:rsidP="0028308B">
            <w:pPr>
              <w:rPr>
                <w:rFonts w:ascii="Verdana" w:hAnsi="Verdana"/>
                <w:sz w:val="20"/>
                <w:szCs w:val="20"/>
              </w:rPr>
            </w:pPr>
            <w:r w:rsidRPr="00E120BD">
              <w:rPr>
                <w:rFonts w:ascii="Verdana" w:hAnsi="Verdana"/>
                <w:sz w:val="20"/>
                <w:szCs w:val="20"/>
              </w:rPr>
              <w:t>Page Title in Header</w:t>
            </w:r>
          </w:p>
        </w:tc>
        <w:tc>
          <w:tcPr>
            <w:tcW w:w="7308" w:type="dxa"/>
          </w:tcPr>
          <w:p w:rsidR="008F445A" w:rsidRPr="00E120BD" w:rsidRDefault="00A56F55" w:rsidP="0028308B">
            <w:pPr>
              <w:rPr>
                <w:rFonts w:ascii="Verdana" w:hAnsi="Verdana"/>
                <w:sz w:val="20"/>
                <w:szCs w:val="20"/>
              </w:rPr>
            </w:pPr>
            <w:r w:rsidRPr="00E120BD">
              <w:rPr>
                <w:rFonts w:ascii="Verdana" w:hAnsi="Verdana"/>
                <w:sz w:val="20"/>
                <w:szCs w:val="20"/>
              </w:rPr>
              <w:t>Essays</w:t>
            </w:r>
          </w:p>
        </w:tc>
      </w:tr>
      <w:tr w:rsidR="008F445A" w:rsidRPr="00E120BD">
        <w:tc>
          <w:tcPr>
            <w:tcW w:w="1548" w:type="dxa"/>
            <w:shd w:val="clear" w:color="auto" w:fill="F2DBDB" w:themeFill="accent2" w:themeFillTint="33"/>
          </w:tcPr>
          <w:p w:rsidR="008F445A" w:rsidRPr="00E120BD" w:rsidRDefault="008F445A" w:rsidP="0028308B">
            <w:pPr>
              <w:rPr>
                <w:rFonts w:ascii="Verdana" w:hAnsi="Verdana"/>
                <w:sz w:val="20"/>
                <w:szCs w:val="20"/>
              </w:rPr>
            </w:pPr>
            <w:r w:rsidRPr="00E120BD">
              <w:rPr>
                <w:rFonts w:ascii="Verdana" w:hAnsi="Verdana"/>
                <w:sz w:val="20"/>
                <w:szCs w:val="20"/>
              </w:rPr>
              <w:t>Header Text</w:t>
            </w:r>
          </w:p>
        </w:tc>
        <w:tc>
          <w:tcPr>
            <w:tcW w:w="7308" w:type="dxa"/>
          </w:tcPr>
          <w:p w:rsidR="008F445A" w:rsidRPr="00E120BD" w:rsidRDefault="00A56F55" w:rsidP="0028308B">
            <w:pPr>
              <w:rPr>
                <w:rFonts w:ascii="Verdana" w:hAnsi="Verdana"/>
                <w:sz w:val="20"/>
                <w:szCs w:val="20"/>
              </w:rPr>
            </w:pPr>
            <w:r w:rsidRPr="00E120BD">
              <w:rPr>
                <w:rFonts w:ascii="Verdana" w:hAnsi="Verdana"/>
                <w:sz w:val="20"/>
                <w:szCs w:val="20"/>
              </w:rPr>
              <w:t>Essays require examinees to compose an extended piece of writing in response to a specific prompt.</w:t>
            </w:r>
          </w:p>
        </w:tc>
      </w:tr>
      <w:tr w:rsidR="008F445A" w:rsidRPr="00E120BD">
        <w:trPr>
          <w:trHeight w:val="63"/>
        </w:trPr>
        <w:tc>
          <w:tcPr>
            <w:tcW w:w="1548" w:type="dxa"/>
            <w:shd w:val="clear" w:color="auto" w:fill="F2DBDB" w:themeFill="accent2" w:themeFillTint="33"/>
          </w:tcPr>
          <w:p w:rsidR="008F445A" w:rsidRPr="00E120BD" w:rsidRDefault="008F445A" w:rsidP="0028308B">
            <w:pPr>
              <w:rPr>
                <w:rFonts w:ascii="Verdana" w:hAnsi="Verdana"/>
                <w:sz w:val="20"/>
                <w:szCs w:val="20"/>
              </w:rPr>
            </w:pPr>
            <w:r w:rsidRPr="00E120BD">
              <w:rPr>
                <w:rFonts w:ascii="Verdana" w:hAnsi="Verdana"/>
                <w:sz w:val="20"/>
                <w:szCs w:val="20"/>
              </w:rPr>
              <w:t>Body Header</w:t>
            </w:r>
          </w:p>
        </w:tc>
        <w:tc>
          <w:tcPr>
            <w:tcW w:w="7308" w:type="dxa"/>
          </w:tcPr>
          <w:p w:rsidR="008F445A" w:rsidRPr="00E120BD" w:rsidRDefault="008F445A" w:rsidP="00FF25CB">
            <w:pPr>
              <w:rPr>
                <w:rFonts w:ascii="Verdana" w:hAnsi="Verdana"/>
                <w:sz w:val="20"/>
                <w:szCs w:val="20"/>
              </w:rPr>
            </w:pPr>
          </w:p>
        </w:tc>
      </w:tr>
      <w:tr w:rsidR="00A56F55" w:rsidRPr="00E120BD">
        <w:trPr>
          <w:trHeight w:val="1403"/>
        </w:trPr>
        <w:tc>
          <w:tcPr>
            <w:tcW w:w="1548" w:type="dxa"/>
            <w:shd w:val="clear" w:color="auto" w:fill="F2DBDB" w:themeFill="accent2" w:themeFillTint="33"/>
          </w:tcPr>
          <w:p w:rsidR="00A56F55" w:rsidRPr="00E120BD" w:rsidRDefault="00A56F55" w:rsidP="0028308B">
            <w:pPr>
              <w:rPr>
                <w:rFonts w:ascii="Verdana" w:hAnsi="Verdana"/>
                <w:sz w:val="20"/>
                <w:szCs w:val="20"/>
              </w:rPr>
            </w:pPr>
            <w:r w:rsidRPr="00E120BD">
              <w:rPr>
                <w:rFonts w:ascii="Verdana" w:hAnsi="Verdana"/>
                <w:sz w:val="20"/>
                <w:szCs w:val="20"/>
              </w:rPr>
              <w:t>Body Copy</w:t>
            </w:r>
          </w:p>
        </w:tc>
        <w:tc>
          <w:tcPr>
            <w:tcW w:w="7308" w:type="dxa"/>
          </w:tcPr>
          <w:p w:rsidR="00A56F55" w:rsidRPr="00E120BD" w:rsidRDefault="00A56F55" w:rsidP="00FF25CB">
            <w:pPr>
              <w:rPr>
                <w:rFonts w:ascii="Verdana" w:hAnsi="Verdana"/>
                <w:sz w:val="20"/>
                <w:szCs w:val="20"/>
              </w:rPr>
            </w:pPr>
            <w:r w:rsidRPr="00E120BD">
              <w:rPr>
                <w:rFonts w:ascii="Verdana" w:hAnsi="Verdana"/>
                <w:sz w:val="20"/>
                <w:szCs w:val="20"/>
              </w:rPr>
              <w:t>In general, features of essays include:</w:t>
            </w:r>
          </w:p>
          <w:p w:rsidR="00A56F55" w:rsidRPr="00E120BD" w:rsidRDefault="00A56F55" w:rsidP="00A56F55">
            <w:pPr>
              <w:pStyle w:val="ListParagraph"/>
              <w:numPr>
                <w:ilvl w:val="0"/>
                <w:numId w:val="9"/>
                <w:numberingChange w:id="29" w:author="Ashley Peterson-DeLuca," w:date="2013-05-28T22:51:00Z" w:original=""/>
              </w:numPr>
              <w:rPr>
                <w:rFonts w:ascii="Verdana" w:hAnsi="Verdana"/>
                <w:sz w:val="20"/>
                <w:szCs w:val="20"/>
              </w:rPr>
            </w:pPr>
            <w:r w:rsidRPr="00E120BD">
              <w:rPr>
                <w:rFonts w:ascii="Verdana" w:hAnsi="Verdana"/>
                <w:sz w:val="20"/>
                <w:szCs w:val="20"/>
              </w:rPr>
              <w:t>Requiring students to compose an extended piece of writing (in contrast to short constructed-response items)</w:t>
            </w:r>
          </w:p>
          <w:p w:rsidR="00A56F55" w:rsidRPr="00E120BD" w:rsidRDefault="00A56F55" w:rsidP="00A56F55">
            <w:pPr>
              <w:pStyle w:val="ListParagraph"/>
              <w:numPr>
                <w:ilvl w:val="0"/>
                <w:numId w:val="9"/>
                <w:numberingChange w:id="30" w:author="Ashley Peterson-DeLuca," w:date="2013-05-28T22:51:00Z" w:original=""/>
              </w:numPr>
              <w:rPr>
                <w:rFonts w:ascii="Verdana" w:hAnsi="Verdana"/>
                <w:sz w:val="20"/>
                <w:szCs w:val="20"/>
              </w:rPr>
            </w:pPr>
            <w:r w:rsidRPr="00E120BD">
              <w:rPr>
                <w:rFonts w:ascii="Verdana" w:hAnsi="Verdana"/>
                <w:sz w:val="20"/>
                <w:szCs w:val="20"/>
              </w:rPr>
              <w:t>Posing a specific writing prompt that often identifies the purpose for writing, the intended audience, and desired structural or content-related features of the response</w:t>
            </w:r>
          </w:p>
          <w:p w:rsidR="00A56F55" w:rsidRPr="00E120BD" w:rsidRDefault="00A56F55" w:rsidP="00A56F55">
            <w:pPr>
              <w:pStyle w:val="ListParagraph"/>
              <w:numPr>
                <w:ilvl w:val="0"/>
                <w:numId w:val="9"/>
                <w:numberingChange w:id="31" w:author="Ashley Peterson-DeLuca," w:date="2013-05-28T22:51:00Z" w:original=""/>
              </w:numPr>
              <w:rPr>
                <w:rFonts w:ascii="Verdana" w:hAnsi="Verdana"/>
                <w:sz w:val="20"/>
                <w:szCs w:val="20"/>
              </w:rPr>
            </w:pPr>
            <w:r w:rsidRPr="00E120BD">
              <w:rPr>
                <w:rFonts w:ascii="Verdana" w:hAnsi="Verdana"/>
                <w:sz w:val="20"/>
                <w:szCs w:val="20"/>
              </w:rPr>
              <w:t>Providing a more direct measure of writing skills than selected-response formats</w:t>
            </w:r>
          </w:p>
          <w:p w:rsidR="00A56F55" w:rsidRPr="00E120BD" w:rsidRDefault="00A56F55" w:rsidP="00A56F55">
            <w:pPr>
              <w:pStyle w:val="ListParagraph"/>
              <w:numPr>
                <w:ilvl w:val="0"/>
                <w:numId w:val="9"/>
                <w:numberingChange w:id="32" w:author="Ashley Peterson-DeLuca," w:date="2013-05-28T22:51:00Z" w:original=""/>
              </w:numPr>
              <w:rPr>
                <w:rFonts w:ascii="Verdana" w:hAnsi="Verdana"/>
                <w:sz w:val="20"/>
                <w:szCs w:val="20"/>
              </w:rPr>
            </w:pPr>
            <w:r w:rsidRPr="00E120BD">
              <w:rPr>
                <w:rFonts w:ascii="Verdana" w:hAnsi="Verdana"/>
                <w:sz w:val="20"/>
                <w:szCs w:val="20"/>
              </w:rPr>
              <w:t>Scoring using one or more rubrics, which may be analytic or holistic</w:t>
            </w:r>
          </w:p>
          <w:p w:rsidR="00A56F55" w:rsidRPr="00E120BD" w:rsidRDefault="00A56F55" w:rsidP="00A56F55">
            <w:pPr>
              <w:pStyle w:val="ListParagraph"/>
              <w:numPr>
                <w:ilvl w:val="0"/>
                <w:numId w:val="9"/>
                <w:numberingChange w:id="33" w:author="Ashley Peterson-DeLuca," w:date="2013-05-28T22:51:00Z" w:original=""/>
              </w:numPr>
              <w:rPr>
                <w:rFonts w:ascii="Verdana" w:hAnsi="Verdana"/>
                <w:sz w:val="20"/>
                <w:szCs w:val="20"/>
              </w:rPr>
            </w:pPr>
            <w:r w:rsidRPr="00E120BD">
              <w:rPr>
                <w:rFonts w:ascii="Verdana" w:hAnsi="Verdana"/>
                <w:sz w:val="20"/>
                <w:szCs w:val="20"/>
              </w:rPr>
              <w:t>Human or machine scoring</w:t>
            </w:r>
          </w:p>
        </w:tc>
      </w:tr>
      <w:tr w:rsidR="00A56F55" w:rsidRPr="00E120BD">
        <w:trPr>
          <w:trHeight w:val="341"/>
        </w:trPr>
        <w:tc>
          <w:tcPr>
            <w:tcW w:w="1548" w:type="dxa"/>
            <w:tcBorders>
              <w:bottom w:val="single" w:sz="4" w:space="0" w:color="000000" w:themeColor="text1"/>
            </w:tcBorders>
            <w:shd w:val="clear" w:color="auto" w:fill="FDE9D9" w:themeFill="accent6" w:themeFillTint="33"/>
          </w:tcPr>
          <w:p w:rsidR="00A56F55" w:rsidRPr="00E120BD" w:rsidRDefault="00A56F55" w:rsidP="0028308B">
            <w:pPr>
              <w:rPr>
                <w:rFonts w:ascii="Verdana" w:hAnsi="Verdana"/>
                <w:sz w:val="20"/>
                <w:szCs w:val="20"/>
              </w:rPr>
            </w:pPr>
            <w:proofErr w:type="spellStart"/>
            <w:r w:rsidRPr="00E120BD">
              <w:rPr>
                <w:rFonts w:ascii="Verdana" w:hAnsi="Verdana"/>
                <w:sz w:val="20"/>
                <w:szCs w:val="20"/>
              </w:rPr>
              <w:t>Brainshark</w:t>
            </w:r>
            <w:proofErr w:type="spellEnd"/>
          </w:p>
        </w:tc>
        <w:tc>
          <w:tcPr>
            <w:tcW w:w="7308" w:type="dxa"/>
            <w:tcBorders>
              <w:bottom w:val="single" w:sz="4" w:space="0" w:color="000000" w:themeColor="text1"/>
            </w:tcBorders>
          </w:tcPr>
          <w:p w:rsidR="00A56F55" w:rsidRPr="00E120BD" w:rsidRDefault="00A56F55" w:rsidP="002413BC">
            <w:pPr>
              <w:pStyle w:val="NormalWeb"/>
              <w:shd w:val="clear" w:color="auto" w:fill="FFFFFF"/>
              <w:spacing w:before="0" w:beforeAutospacing="0" w:after="0" w:afterAutospacing="0" w:line="240" w:lineRule="atLeast"/>
              <w:textAlignment w:val="baseline"/>
              <w:rPr>
                <w:rFonts w:ascii="Verdana" w:hAnsi="Verdana"/>
                <w:sz w:val="20"/>
                <w:szCs w:val="20"/>
              </w:rPr>
            </w:pPr>
            <w:r w:rsidRPr="00E120BD">
              <w:rPr>
                <w:rFonts w:ascii="Verdana" w:hAnsi="Verdana"/>
                <w:sz w:val="20"/>
                <w:szCs w:val="20"/>
              </w:rPr>
              <w:t>Yes</w:t>
            </w:r>
          </w:p>
        </w:tc>
      </w:tr>
    </w:tbl>
    <w:p w:rsidR="008F445A" w:rsidRPr="00E120BD" w:rsidRDefault="008F445A" w:rsidP="008F445A">
      <w:pPr>
        <w:rPr>
          <w:rFonts w:ascii="Verdana" w:hAnsi="Verdana"/>
          <w:sz w:val="20"/>
          <w:szCs w:val="20"/>
        </w:rPr>
      </w:pPr>
    </w:p>
    <w:p w:rsidR="008F445A" w:rsidRPr="00E120BD" w:rsidRDefault="008F445A" w:rsidP="008F445A">
      <w:pPr>
        <w:pStyle w:val="Heading2"/>
        <w:rPr>
          <w:rFonts w:ascii="Verdana" w:hAnsi="Verdana"/>
          <w:sz w:val="20"/>
          <w:szCs w:val="20"/>
        </w:rPr>
      </w:pPr>
      <w:r w:rsidRPr="00E120BD">
        <w:rPr>
          <w:rFonts w:ascii="Verdana" w:hAnsi="Verdana"/>
          <w:sz w:val="20"/>
          <w:szCs w:val="20"/>
        </w:rPr>
        <w:t>0</w:t>
      </w:r>
      <w:r w:rsidR="00A56F55" w:rsidRPr="00E120BD">
        <w:rPr>
          <w:rFonts w:ascii="Verdana" w:hAnsi="Verdana"/>
          <w:sz w:val="20"/>
          <w:szCs w:val="20"/>
        </w:rPr>
        <w:t>5</w:t>
      </w:r>
      <w:r w:rsidRPr="00E120BD">
        <w:rPr>
          <w:rFonts w:ascii="Verdana" w:hAnsi="Verdana"/>
          <w:sz w:val="20"/>
          <w:szCs w:val="20"/>
        </w:rPr>
        <w:t>a More Info</w:t>
      </w:r>
    </w:p>
    <w:tbl>
      <w:tblPr>
        <w:tblStyle w:val="TableGrid"/>
        <w:tblW w:w="0" w:type="auto"/>
        <w:tblLook w:val="00BF"/>
      </w:tblPr>
      <w:tblGrid>
        <w:gridCol w:w="1698"/>
        <w:gridCol w:w="7158"/>
      </w:tblGrid>
      <w:tr w:rsidR="000578AE" w:rsidRPr="00E120BD">
        <w:tc>
          <w:tcPr>
            <w:tcW w:w="1670" w:type="dxa"/>
            <w:shd w:val="clear" w:color="auto" w:fill="F2DBDB" w:themeFill="accent2" w:themeFillTint="33"/>
          </w:tcPr>
          <w:p w:rsidR="000578AE" w:rsidRPr="00E120BD" w:rsidRDefault="000578AE" w:rsidP="00FD56EC">
            <w:pPr>
              <w:rPr>
                <w:rFonts w:ascii="Verdana" w:hAnsi="Verdana"/>
                <w:sz w:val="20"/>
                <w:szCs w:val="20"/>
              </w:rPr>
            </w:pPr>
            <w:r w:rsidRPr="00E120BD">
              <w:rPr>
                <w:rFonts w:ascii="Verdana" w:hAnsi="Verdana"/>
                <w:sz w:val="20"/>
                <w:szCs w:val="20"/>
              </w:rPr>
              <w:t>Page Title</w:t>
            </w:r>
          </w:p>
        </w:tc>
        <w:tc>
          <w:tcPr>
            <w:tcW w:w="7186" w:type="dxa"/>
          </w:tcPr>
          <w:p w:rsidR="000578AE" w:rsidRPr="00E120BD" w:rsidRDefault="00FC09F1" w:rsidP="00FC09F1">
            <w:pPr>
              <w:rPr>
                <w:rFonts w:ascii="Verdana" w:hAnsi="Verdana"/>
                <w:sz w:val="20"/>
                <w:szCs w:val="20"/>
              </w:rPr>
            </w:pPr>
            <w:r w:rsidRPr="00E120BD">
              <w:rPr>
                <w:rFonts w:ascii="Verdana" w:hAnsi="Verdana"/>
                <w:sz w:val="20"/>
                <w:szCs w:val="20"/>
              </w:rPr>
              <w:t>What Are E</w:t>
            </w:r>
            <w:r w:rsidR="004F6938" w:rsidRPr="00E120BD">
              <w:rPr>
                <w:rFonts w:ascii="Verdana" w:hAnsi="Verdana"/>
                <w:sz w:val="20"/>
                <w:szCs w:val="20"/>
              </w:rPr>
              <w:t>ssays?</w:t>
            </w:r>
          </w:p>
        </w:tc>
      </w:tr>
      <w:tr w:rsidR="008F445A" w:rsidRPr="00E120BD">
        <w:tc>
          <w:tcPr>
            <w:tcW w:w="1670" w:type="dxa"/>
            <w:shd w:val="clear" w:color="auto" w:fill="F2DBDB" w:themeFill="accent2" w:themeFillTint="33"/>
          </w:tcPr>
          <w:p w:rsidR="008F445A" w:rsidRPr="00E120BD" w:rsidRDefault="008F445A" w:rsidP="00FD56EC">
            <w:pPr>
              <w:rPr>
                <w:rFonts w:ascii="Verdana" w:hAnsi="Verdana"/>
                <w:sz w:val="20"/>
                <w:szCs w:val="20"/>
              </w:rPr>
            </w:pPr>
            <w:r w:rsidRPr="00E120BD">
              <w:rPr>
                <w:rFonts w:ascii="Verdana" w:hAnsi="Verdana"/>
                <w:sz w:val="20"/>
                <w:szCs w:val="20"/>
              </w:rPr>
              <w:t>Definition</w:t>
            </w:r>
          </w:p>
        </w:tc>
        <w:tc>
          <w:tcPr>
            <w:tcW w:w="7186" w:type="dxa"/>
          </w:tcPr>
          <w:p w:rsidR="00FC09F1" w:rsidRPr="00E120BD" w:rsidRDefault="00FC09F1" w:rsidP="00FC09F1">
            <w:pPr>
              <w:rPr>
                <w:rFonts w:ascii="Verdana" w:hAnsi="Verdana"/>
                <w:sz w:val="20"/>
                <w:szCs w:val="20"/>
              </w:rPr>
            </w:pPr>
            <w:r w:rsidRPr="00E120BD">
              <w:rPr>
                <w:rFonts w:ascii="Verdana" w:hAnsi="Verdana"/>
                <w:sz w:val="20"/>
                <w:szCs w:val="20"/>
              </w:rPr>
              <w:t>Essay prompts require students to compose an extended piece of writing in response to a specific writing prompt. Such responses are lengthier than </w:t>
            </w:r>
            <w:hyperlink r:id="rId16" w:history="1">
              <w:r w:rsidRPr="00E120BD">
                <w:rPr>
                  <w:rFonts w:ascii="Verdana" w:hAnsi="Verdana"/>
                  <w:sz w:val="20"/>
                  <w:szCs w:val="20"/>
                </w:rPr>
                <w:t>short constructed responses</w:t>
              </w:r>
            </w:hyperlink>
            <w:r w:rsidRPr="00E120BD">
              <w:rPr>
                <w:rFonts w:ascii="Verdana" w:hAnsi="Verdana"/>
                <w:sz w:val="20"/>
                <w:szCs w:val="20"/>
              </w:rPr>
              <w:t>, capable of treating a given topic or purpose in more depth and providing students more opportunities to display composition skills. Essay prompts often identify the purpose for writing, the intended audience, and/or one or more desired structural or content-related features of the response.</w:t>
            </w:r>
            <w:r w:rsidR="00B17606" w:rsidRPr="00E120BD">
              <w:rPr>
                <w:rFonts w:ascii="Verdana" w:hAnsi="Verdana"/>
                <w:sz w:val="20"/>
                <w:szCs w:val="20"/>
              </w:rPr>
              <w:t xml:space="preserve"> </w:t>
            </w:r>
            <w:r w:rsidRPr="00E120BD">
              <w:rPr>
                <w:rFonts w:ascii="Verdana" w:hAnsi="Verdana"/>
                <w:sz w:val="20"/>
                <w:szCs w:val="20"/>
              </w:rPr>
              <w:t xml:space="preserve">By virtue of their emphasis on composition, production, or development (as opposed to selection among alternatives), essays provide a more direct measure of a wider range of writing skills and processes compared to more constrained assessment approaches (selected-response items focusing on editing </w:t>
            </w:r>
            <w:proofErr w:type="spellStart"/>
            <w:r w:rsidRPr="00E120BD">
              <w:rPr>
                <w:rFonts w:ascii="Verdana" w:hAnsi="Verdana"/>
                <w:sz w:val="20"/>
                <w:szCs w:val="20"/>
              </w:rPr>
              <w:t>subskills</w:t>
            </w:r>
            <w:proofErr w:type="spellEnd"/>
            <w:r w:rsidRPr="00E120BD">
              <w:rPr>
                <w:rFonts w:ascii="Verdana" w:hAnsi="Verdana"/>
                <w:sz w:val="20"/>
                <w:szCs w:val="20"/>
              </w:rPr>
              <w:t>, for example).</w:t>
            </w:r>
            <w:r w:rsidR="00B17606" w:rsidRPr="00E120BD">
              <w:rPr>
                <w:rFonts w:ascii="Verdana" w:hAnsi="Verdana"/>
                <w:sz w:val="20"/>
                <w:szCs w:val="20"/>
              </w:rPr>
              <w:t xml:space="preserve"> </w:t>
            </w:r>
          </w:p>
          <w:p w:rsidR="00FC09F1" w:rsidRPr="00E120BD" w:rsidRDefault="00FC09F1" w:rsidP="00FC09F1">
            <w:pPr>
              <w:rPr>
                <w:rFonts w:ascii="Verdana" w:hAnsi="Verdana"/>
                <w:sz w:val="20"/>
                <w:szCs w:val="20"/>
              </w:rPr>
            </w:pPr>
          </w:p>
          <w:p w:rsidR="008F445A" w:rsidRPr="00E120BD" w:rsidRDefault="00FC09F1" w:rsidP="00FC09F1">
            <w:pPr>
              <w:rPr>
                <w:rFonts w:ascii="Verdana" w:hAnsi="Verdana"/>
                <w:sz w:val="20"/>
                <w:szCs w:val="20"/>
              </w:rPr>
            </w:pPr>
            <w:r w:rsidRPr="00E120BD">
              <w:rPr>
                <w:rFonts w:ascii="Verdana" w:hAnsi="Verdana"/>
                <w:sz w:val="20"/>
                <w:szCs w:val="20"/>
              </w:rPr>
              <w:t>In general, when used in large-scale summative assessment contexts (e.g., national or state writing assessment programs), essays constitute discrete writing samples, under timed and relatively constrained administration conditions, with typically no opportunities for examinees to create successive drafts, receive feedback, and make revisions. Although these conditions are contrary to good writing practices, strict standardization of assessment conditions is important for maintaining comparability and score quality in summative contexts. When used to support formative assessment, on the other hand, essays can more closely model the stages of an authentic writing process (e.g., including prewriting/planning, drafting, peer reviewing, and revising) and can be distributed over multiple occasions. Essays are either human or machine-scored using one or more rubrics or sets of scoring criteria that recognize varying gradations of response quality, as well as attributes or features that characterize each level. Rubrics may require an overall judgment of response quality (holistic) or require separate judgments of response quality along multiple dimensions or traits (analytic).</w:t>
            </w:r>
          </w:p>
        </w:tc>
      </w:tr>
      <w:tr w:rsidR="008F445A" w:rsidRPr="00E120BD">
        <w:tc>
          <w:tcPr>
            <w:tcW w:w="1670" w:type="dxa"/>
            <w:shd w:val="clear" w:color="auto" w:fill="F2DBDB" w:themeFill="accent2" w:themeFillTint="33"/>
          </w:tcPr>
          <w:p w:rsidR="000578AE" w:rsidRPr="00E120BD" w:rsidRDefault="000578AE" w:rsidP="000578AE">
            <w:pPr>
              <w:rPr>
                <w:rFonts w:ascii="Verdana" w:hAnsi="Verdana"/>
                <w:sz w:val="20"/>
                <w:szCs w:val="20"/>
              </w:rPr>
            </w:pPr>
            <w:r w:rsidRPr="00E120BD">
              <w:rPr>
                <w:rFonts w:ascii="Verdana" w:hAnsi="Verdana"/>
                <w:b/>
                <w:bCs/>
                <w:sz w:val="20"/>
                <w:szCs w:val="20"/>
              </w:rPr>
              <w:t>Common Contexts</w:t>
            </w:r>
          </w:p>
          <w:p w:rsidR="008F445A" w:rsidRPr="00E120BD" w:rsidRDefault="008F445A" w:rsidP="00FD56EC">
            <w:pPr>
              <w:rPr>
                <w:rFonts w:ascii="Verdana" w:hAnsi="Verdana"/>
                <w:sz w:val="20"/>
                <w:szCs w:val="20"/>
              </w:rPr>
            </w:pPr>
          </w:p>
        </w:tc>
        <w:tc>
          <w:tcPr>
            <w:tcW w:w="7186" w:type="dxa"/>
          </w:tcPr>
          <w:p w:rsidR="00FC09F1" w:rsidRPr="00E120BD" w:rsidRDefault="000578AE" w:rsidP="00FC09F1">
            <w:pPr>
              <w:rPr>
                <w:rFonts w:ascii="Verdana" w:hAnsi="Verdana"/>
                <w:sz w:val="20"/>
                <w:szCs w:val="20"/>
              </w:rPr>
            </w:pPr>
            <w:r w:rsidRPr="00E120BD">
              <w:rPr>
                <w:rFonts w:ascii="Verdana" w:hAnsi="Verdana"/>
                <w:sz w:val="20"/>
                <w:szCs w:val="20"/>
              </w:rPr>
              <w:t>Essays can support a variety of writing purposes. Examples of different types of prompts for different purposes include</w:t>
            </w:r>
            <w:r w:rsidR="00FC09F1" w:rsidRPr="00E120BD">
              <w:rPr>
                <w:rFonts w:ascii="Verdana" w:hAnsi="Verdana"/>
                <w:sz w:val="20"/>
                <w:szCs w:val="20"/>
              </w:rPr>
              <w:t>:</w:t>
            </w:r>
          </w:p>
          <w:p w:rsidR="00FC09F1" w:rsidRPr="00E120BD" w:rsidRDefault="00FC09F1" w:rsidP="00FC09F1">
            <w:pPr>
              <w:pStyle w:val="ListParagraph"/>
              <w:numPr>
                <w:ilvl w:val="0"/>
                <w:numId w:val="24"/>
                <w:numberingChange w:id="34" w:author="Ashley Peterson-DeLuca," w:date="2013-05-28T22:51:00Z" w:original=""/>
              </w:numPr>
              <w:rPr>
                <w:rFonts w:ascii="Verdana" w:hAnsi="Verdana"/>
                <w:sz w:val="20"/>
                <w:szCs w:val="20"/>
              </w:rPr>
            </w:pPr>
            <w:r w:rsidRPr="00E120BD">
              <w:rPr>
                <w:rFonts w:ascii="Verdana" w:hAnsi="Verdana"/>
                <w:sz w:val="20"/>
                <w:szCs w:val="20"/>
              </w:rPr>
              <w:t>E</w:t>
            </w:r>
            <w:r w:rsidR="000578AE" w:rsidRPr="00E120BD">
              <w:rPr>
                <w:rFonts w:ascii="Verdana" w:hAnsi="Verdana"/>
                <w:sz w:val="20"/>
                <w:szCs w:val="20"/>
              </w:rPr>
              <w:t xml:space="preserve">xplaining or analyzing via reading to write prompts (e.g., “Summarize the main </w:t>
            </w:r>
            <w:r w:rsidRPr="00E120BD">
              <w:rPr>
                <w:rFonts w:ascii="Verdana" w:hAnsi="Verdana"/>
                <w:sz w:val="20"/>
                <w:szCs w:val="20"/>
              </w:rPr>
              <w:t>idea presented in the text…”)</w:t>
            </w:r>
          </w:p>
          <w:p w:rsidR="00FC09F1" w:rsidRPr="00E120BD" w:rsidRDefault="00FC09F1" w:rsidP="00FC09F1">
            <w:pPr>
              <w:pStyle w:val="ListParagraph"/>
              <w:numPr>
                <w:ilvl w:val="0"/>
                <w:numId w:val="24"/>
                <w:numberingChange w:id="35" w:author="Ashley Peterson-DeLuca," w:date="2013-05-28T22:51:00Z" w:original=""/>
              </w:numPr>
              <w:rPr>
                <w:rFonts w:ascii="Verdana" w:hAnsi="Verdana"/>
                <w:sz w:val="20"/>
                <w:szCs w:val="20"/>
              </w:rPr>
            </w:pPr>
            <w:r w:rsidRPr="00E120BD">
              <w:rPr>
                <w:rFonts w:ascii="Verdana" w:hAnsi="Verdana"/>
                <w:sz w:val="20"/>
                <w:szCs w:val="20"/>
              </w:rPr>
              <w:t>T</w:t>
            </w:r>
            <w:r w:rsidR="000578AE" w:rsidRPr="00E120BD">
              <w:rPr>
                <w:rFonts w:ascii="Verdana" w:hAnsi="Verdana"/>
                <w:sz w:val="20"/>
                <w:szCs w:val="20"/>
              </w:rPr>
              <w:t>elling a story through a personal narrative (e.g., “Tell a true story about a tim</w:t>
            </w:r>
            <w:r w:rsidRPr="00E120BD">
              <w:rPr>
                <w:rFonts w:ascii="Verdana" w:hAnsi="Verdana"/>
                <w:sz w:val="20"/>
                <w:szCs w:val="20"/>
              </w:rPr>
              <w:t>e you overcame a challenge…”)</w:t>
            </w:r>
          </w:p>
          <w:p w:rsidR="00FC09F1" w:rsidRPr="00E120BD" w:rsidRDefault="00FC09F1" w:rsidP="00FC09F1">
            <w:pPr>
              <w:pStyle w:val="ListParagraph"/>
              <w:numPr>
                <w:ilvl w:val="0"/>
                <w:numId w:val="24"/>
                <w:numberingChange w:id="36" w:author="Ashley Peterson-DeLuca," w:date="2013-05-28T22:51:00Z" w:original=""/>
              </w:numPr>
              <w:rPr>
                <w:rFonts w:ascii="Verdana" w:hAnsi="Verdana"/>
                <w:sz w:val="20"/>
                <w:szCs w:val="20"/>
              </w:rPr>
            </w:pPr>
            <w:r w:rsidRPr="00E120BD">
              <w:rPr>
                <w:rFonts w:ascii="Verdana" w:hAnsi="Verdana"/>
                <w:sz w:val="20"/>
                <w:szCs w:val="20"/>
              </w:rPr>
              <w:t>P</w:t>
            </w:r>
            <w:r w:rsidR="000578AE" w:rsidRPr="00E120BD">
              <w:rPr>
                <w:rFonts w:ascii="Verdana" w:hAnsi="Verdana"/>
                <w:sz w:val="20"/>
                <w:szCs w:val="20"/>
              </w:rPr>
              <w:t>ersuading others through argument-based prompts (e.g., “Use data and evidence from the text to e</w:t>
            </w:r>
            <w:r w:rsidRPr="00E120BD">
              <w:rPr>
                <w:rFonts w:ascii="Verdana" w:hAnsi="Verdana"/>
                <w:sz w:val="20"/>
                <w:szCs w:val="20"/>
              </w:rPr>
              <w:t>valuate the claim that…”)</w:t>
            </w:r>
          </w:p>
          <w:p w:rsidR="008F445A" w:rsidRPr="00E120BD" w:rsidRDefault="00FC09F1" w:rsidP="00FC09F1">
            <w:pPr>
              <w:pStyle w:val="ListParagraph"/>
              <w:numPr>
                <w:ilvl w:val="0"/>
                <w:numId w:val="24"/>
                <w:numberingChange w:id="37" w:author="Ashley Peterson-DeLuca," w:date="2013-05-28T22:51:00Z" w:original=""/>
              </w:numPr>
              <w:rPr>
                <w:rFonts w:ascii="Verdana" w:hAnsi="Verdana"/>
                <w:sz w:val="20"/>
                <w:szCs w:val="20"/>
              </w:rPr>
            </w:pPr>
            <w:r w:rsidRPr="00E120BD">
              <w:rPr>
                <w:rFonts w:ascii="Verdana" w:hAnsi="Verdana"/>
                <w:sz w:val="20"/>
                <w:szCs w:val="20"/>
              </w:rPr>
              <w:t>R</w:t>
            </w:r>
            <w:r w:rsidR="000578AE" w:rsidRPr="00E120BD">
              <w:rPr>
                <w:rFonts w:ascii="Verdana" w:hAnsi="Verdana"/>
                <w:sz w:val="20"/>
                <w:szCs w:val="20"/>
              </w:rPr>
              <w:t>epresenting a scene or event using sensory details through descriptive prompts (e.g., “describe your favorite place so that someone reading your essay could imagine it”)</w:t>
            </w:r>
          </w:p>
        </w:tc>
      </w:tr>
      <w:tr w:rsidR="008F445A" w:rsidRPr="00E120BD">
        <w:tc>
          <w:tcPr>
            <w:tcW w:w="1670" w:type="dxa"/>
            <w:shd w:val="clear" w:color="auto" w:fill="F2DBDB" w:themeFill="accent2" w:themeFillTint="33"/>
          </w:tcPr>
          <w:p w:rsidR="008F445A" w:rsidRPr="00E120BD" w:rsidRDefault="008F445A" w:rsidP="00FD56EC">
            <w:pPr>
              <w:rPr>
                <w:rFonts w:ascii="Verdana" w:hAnsi="Verdana"/>
                <w:sz w:val="20"/>
                <w:szCs w:val="20"/>
              </w:rPr>
            </w:pPr>
            <w:r w:rsidRPr="00E120BD">
              <w:rPr>
                <w:rFonts w:ascii="Verdana" w:hAnsi="Verdana"/>
                <w:sz w:val="20"/>
                <w:szCs w:val="20"/>
              </w:rPr>
              <w:t>Design Variations and Other Considerations</w:t>
            </w:r>
          </w:p>
        </w:tc>
        <w:tc>
          <w:tcPr>
            <w:tcW w:w="7186" w:type="dxa"/>
          </w:tcPr>
          <w:p w:rsidR="008446F5" w:rsidRPr="00E120BD" w:rsidRDefault="000578AE" w:rsidP="00FC09F1">
            <w:pPr>
              <w:rPr>
                <w:rFonts w:ascii="Verdana" w:hAnsi="Verdana"/>
                <w:sz w:val="20"/>
                <w:szCs w:val="20"/>
              </w:rPr>
            </w:pPr>
            <w:r w:rsidRPr="00E120BD">
              <w:rPr>
                <w:rFonts w:ascii="Verdana" w:hAnsi="Verdana"/>
                <w:sz w:val="20"/>
                <w:szCs w:val="20"/>
              </w:rPr>
              <w:t xml:space="preserve">Essay prompts can vary along a number of dimensions. First, prompts may focus on assessing writing skills, mastery of </w:t>
            </w:r>
            <w:proofErr w:type="gramStart"/>
            <w:r w:rsidRPr="00E120BD">
              <w:rPr>
                <w:rFonts w:ascii="Verdana" w:hAnsi="Verdana"/>
                <w:sz w:val="20"/>
                <w:szCs w:val="20"/>
              </w:rPr>
              <w:t>subject-matter</w:t>
            </w:r>
            <w:proofErr w:type="gramEnd"/>
            <w:r w:rsidRPr="00E120BD">
              <w:rPr>
                <w:rFonts w:ascii="Verdana" w:hAnsi="Verdana"/>
                <w:sz w:val="20"/>
                <w:szCs w:val="20"/>
              </w:rPr>
              <w:t xml:space="preserve"> or content knowledge, or both. If both writing skills and content knowledge are assessed, distinct rubrics may be developed to produce separate scores—one for the content being assessed and one for the quality of the writing. </w:t>
            </w:r>
          </w:p>
          <w:p w:rsidR="008446F5" w:rsidRPr="00E120BD" w:rsidRDefault="008446F5" w:rsidP="00FC09F1">
            <w:pPr>
              <w:rPr>
                <w:rFonts w:ascii="Verdana" w:hAnsi="Verdana"/>
                <w:sz w:val="20"/>
                <w:szCs w:val="20"/>
              </w:rPr>
            </w:pPr>
          </w:p>
          <w:p w:rsidR="008446F5" w:rsidRPr="00E120BD" w:rsidRDefault="000578AE" w:rsidP="00FC09F1">
            <w:pPr>
              <w:rPr>
                <w:rFonts w:ascii="Verdana" w:hAnsi="Verdana"/>
                <w:sz w:val="20"/>
                <w:szCs w:val="20"/>
              </w:rPr>
            </w:pPr>
            <w:r w:rsidRPr="00E120BD">
              <w:rPr>
                <w:rFonts w:ascii="Verdana" w:hAnsi="Verdana"/>
                <w:sz w:val="20"/>
                <w:szCs w:val="20"/>
              </w:rPr>
              <w:t>Prompts may also vary with respect to whether they only require students to produce writing (writing only prompts) or whether they also require students to read or otherwise synthesize</w:t>
            </w:r>
            <w:r w:rsidR="00B17606" w:rsidRPr="00E120BD">
              <w:rPr>
                <w:rFonts w:ascii="Verdana" w:hAnsi="Verdana"/>
                <w:sz w:val="20"/>
                <w:szCs w:val="20"/>
              </w:rPr>
              <w:t xml:space="preserve"> </w:t>
            </w:r>
            <w:r w:rsidRPr="00E120BD">
              <w:rPr>
                <w:rFonts w:ascii="Verdana" w:hAnsi="Verdana"/>
                <w:sz w:val="20"/>
                <w:szCs w:val="20"/>
              </w:rPr>
              <w:t>and integrate a set of stimulus materials (e.g., passages, charts, graphs, or images) into their written responses (reading to write prompts).</w:t>
            </w:r>
          </w:p>
          <w:p w:rsidR="000578AE" w:rsidRPr="00E120BD" w:rsidRDefault="000578AE" w:rsidP="00FC09F1">
            <w:pPr>
              <w:rPr>
                <w:rFonts w:ascii="Verdana" w:hAnsi="Verdana"/>
                <w:sz w:val="20"/>
                <w:szCs w:val="20"/>
              </w:rPr>
            </w:pPr>
          </w:p>
          <w:p w:rsidR="008446F5" w:rsidRPr="00E120BD" w:rsidRDefault="000578AE" w:rsidP="00FC09F1">
            <w:pPr>
              <w:rPr>
                <w:rFonts w:ascii="Verdana" w:hAnsi="Verdana"/>
                <w:sz w:val="20"/>
                <w:szCs w:val="20"/>
              </w:rPr>
            </w:pPr>
            <w:r w:rsidRPr="00E120BD">
              <w:rPr>
                <w:rFonts w:ascii="Verdana" w:hAnsi="Verdana"/>
                <w:sz w:val="20"/>
                <w:szCs w:val="20"/>
              </w:rPr>
              <w:t xml:space="preserve">Some assessment programs allow students to choose from among several topics, whereas others prescribe the use of a specific prompt for all students in order to ensure comparability of scores. Research on the impact of student choice on performance has been mixed, with some evidence suggesting that giving students choices allows them to demonstrate their maximal performance but does not alter the meaning of scores (Bridgeman, Morgan, &amp; Wang, 1997), and other evidence suggesting that examinees are not equally skilled in selecting the “best” prompt, resulting in scores that are not comparable (Linn, </w:t>
            </w:r>
            <w:proofErr w:type="spellStart"/>
            <w:r w:rsidRPr="00E120BD">
              <w:rPr>
                <w:rFonts w:ascii="Verdana" w:hAnsi="Verdana"/>
                <w:sz w:val="20"/>
                <w:szCs w:val="20"/>
              </w:rPr>
              <w:t>Betebenner</w:t>
            </w:r>
            <w:proofErr w:type="spellEnd"/>
            <w:r w:rsidRPr="00E120BD">
              <w:rPr>
                <w:rFonts w:ascii="Verdana" w:hAnsi="Verdana"/>
                <w:sz w:val="20"/>
                <w:szCs w:val="20"/>
              </w:rPr>
              <w:t xml:space="preserve">, &amp; Wheeler, 1998; </w:t>
            </w:r>
            <w:proofErr w:type="spellStart"/>
            <w:r w:rsidRPr="00E120BD">
              <w:rPr>
                <w:rFonts w:ascii="Verdana" w:hAnsi="Verdana"/>
                <w:sz w:val="20"/>
                <w:szCs w:val="20"/>
              </w:rPr>
              <w:t>Wainer</w:t>
            </w:r>
            <w:proofErr w:type="spellEnd"/>
            <w:r w:rsidRPr="00E120BD">
              <w:rPr>
                <w:rFonts w:ascii="Verdana" w:hAnsi="Verdana"/>
                <w:sz w:val="20"/>
                <w:szCs w:val="20"/>
              </w:rPr>
              <w:t xml:space="preserve"> &amp; </w:t>
            </w:r>
            <w:proofErr w:type="spellStart"/>
            <w:r w:rsidRPr="00E120BD">
              <w:rPr>
                <w:rFonts w:ascii="Verdana" w:hAnsi="Verdana"/>
                <w:sz w:val="20"/>
                <w:szCs w:val="20"/>
              </w:rPr>
              <w:t>Thissen</w:t>
            </w:r>
            <w:proofErr w:type="spellEnd"/>
            <w:r w:rsidRPr="00E120BD">
              <w:rPr>
                <w:rFonts w:ascii="Verdana" w:hAnsi="Verdana"/>
                <w:sz w:val="20"/>
                <w:szCs w:val="20"/>
              </w:rPr>
              <w:t>, 1994).</w:t>
            </w:r>
          </w:p>
          <w:p w:rsidR="000578AE" w:rsidRPr="00E120BD" w:rsidRDefault="000578AE" w:rsidP="00FC09F1">
            <w:pPr>
              <w:rPr>
                <w:rFonts w:ascii="Verdana" w:hAnsi="Verdana"/>
                <w:sz w:val="20"/>
                <w:szCs w:val="20"/>
              </w:rPr>
            </w:pPr>
          </w:p>
          <w:p w:rsidR="000578AE" w:rsidRPr="00E120BD" w:rsidRDefault="000578AE" w:rsidP="00FC09F1">
            <w:pPr>
              <w:rPr>
                <w:rFonts w:ascii="Verdana" w:hAnsi="Verdana"/>
                <w:sz w:val="20"/>
                <w:szCs w:val="20"/>
              </w:rPr>
            </w:pPr>
            <w:r w:rsidRPr="00E120BD">
              <w:rPr>
                <w:rFonts w:ascii="Verdana" w:hAnsi="Verdana"/>
                <w:sz w:val="20"/>
                <w:szCs w:val="20"/>
              </w:rPr>
              <w:t>Essay prompts also vary by discourse mode (</w:t>
            </w:r>
            <w:proofErr w:type="spellStart"/>
            <w:r w:rsidRPr="00E120BD">
              <w:rPr>
                <w:rFonts w:ascii="Verdana" w:hAnsi="Verdana"/>
                <w:sz w:val="20"/>
                <w:szCs w:val="20"/>
              </w:rPr>
              <w:t>Huot</w:t>
            </w:r>
            <w:proofErr w:type="spellEnd"/>
            <w:r w:rsidRPr="00E120BD">
              <w:rPr>
                <w:rFonts w:ascii="Verdana" w:hAnsi="Verdana"/>
                <w:sz w:val="20"/>
                <w:szCs w:val="20"/>
              </w:rPr>
              <w:t>, 1990). Narrative writing prompts, which can be personal or imaginative, require students to recount an event or tell a story; descriptive writing prompts ask examinees to use sensory details to depict a person, place, or thing; expository writing provides information about or an explanation of an issue or topic; and argument-based essays ask writers to use evidence or reason to evaluate the veracity of a claim.</w:t>
            </w:r>
          </w:p>
          <w:p w:rsidR="008446F5" w:rsidRPr="00E120BD" w:rsidRDefault="008446F5" w:rsidP="00FC09F1">
            <w:pPr>
              <w:rPr>
                <w:rFonts w:ascii="Verdana" w:hAnsi="Verdana"/>
                <w:sz w:val="20"/>
                <w:szCs w:val="20"/>
              </w:rPr>
            </w:pPr>
          </w:p>
          <w:p w:rsidR="000578AE" w:rsidRPr="00E120BD" w:rsidRDefault="000578AE" w:rsidP="00FC09F1">
            <w:pPr>
              <w:rPr>
                <w:rFonts w:ascii="Verdana" w:hAnsi="Verdana"/>
                <w:sz w:val="20"/>
                <w:szCs w:val="20"/>
              </w:rPr>
            </w:pPr>
            <w:r w:rsidRPr="00E120BD">
              <w:rPr>
                <w:rFonts w:ascii="Verdana" w:hAnsi="Verdana"/>
                <w:sz w:val="20"/>
                <w:szCs w:val="20"/>
              </w:rPr>
              <w:t>Prompts may also differ with respect to the level of rhetorical specification provided (</w:t>
            </w:r>
            <w:proofErr w:type="spellStart"/>
            <w:r w:rsidRPr="00E120BD">
              <w:rPr>
                <w:rFonts w:ascii="Verdana" w:hAnsi="Verdana"/>
                <w:sz w:val="20"/>
                <w:szCs w:val="20"/>
              </w:rPr>
              <w:t>Huot</w:t>
            </w:r>
            <w:proofErr w:type="spellEnd"/>
            <w:r w:rsidRPr="00E120BD">
              <w:rPr>
                <w:rFonts w:ascii="Verdana" w:hAnsi="Verdana"/>
                <w:sz w:val="20"/>
                <w:szCs w:val="20"/>
              </w:rPr>
              <w:t xml:space="preserve">, 1990). Prompts may range from relatively open-ended (identifying only the topic, for example) to highly </w:t>
            </w:r>
            <w:proofErr w:type="gramStart"/>
            <w:r w:rsidRPr="00E120BD">
              <w:rPr>
                <w:rFonts w:ascii="Verdana" w:hAnsi="Verdana"/>
                <w:sz w:val="20"/>
                <w:szCs w:val="20"/>
              </w:rPr>
              <w:t>specified</w:t>
            </w:r>
            <w:proofErr w:type="gramEnd"/>
            <w:r w:rsidRPr="00E120BD">
              <w:rPr>
                <w:rFonts w:ascii="Verdana" w:hAnsi="Verdana"/>
                <w:sz w:val="20"/>
                <w:szCs w:val="20"/>
              </w:rPr>
              <w:t xml:space="preserve"> (identifying topic, purpose for writing, intended audience, and context). More open-ended prompts may be more difficult to score reliably than highly specified prompts, due to greater variability in how students approach the task. In addition, some writing proponents claim that highly specified prompts are more authentic to the types of writing students will perform in future settings (e.g., in professional contexts). However, in high-stakes writing assessments, even open-ended prompts implicitly specify both a purpose (obtain the highest score possible) and an audience (trained rater). Moreover, the addition of lengthy contexts may not improve writing performance and may introduce construct-irrelevant variance through unnecessary reading load.</w:t>
            </w:r>
          </w:p>
          <w:p w:rsidR="008446F5" w:rsidRPr="00E120BD" w:rsidRDefault="008446F5" w:rsidP="00FC09F1">
            <w:pPr>
              <w:rPr>
                <w:rFonts w:ascii="Verdana" w:hAnsi="Verdana"/>
                <w:sz w:val="20"/>
                <w:szCs w:val="20"/>
              </w:rPr>
            </w:pPr>
          </w:p>
          <w:p w:rsidR="000578AE" w:rsidRPr="00E120BD" w:rsidRDefault="000578AE" w:rsidP="00FC09F1">
            <w:pPr>
              <w:rPr>
                <w:rFonts w:ascii="Verdana" w:hAnsi="Verdana"/>
                <w:sz w:val="20"/>
                <w:szCs w:val="20"/>
              </w:rPr>
            </w:pPr>
            <w:r w:rsidRPr="00E120BD">
              <w:rPr>
                <w:rFonts w:ascii="Verdana" w:hAnsi="Verdana"/>
                <w:sz w:val="20"/>
                <w:szCs w:val="20"/>
              </w:rPr>
              <w:t>Prompts may also vary with respect to the amount of structure provided to support student responses. For example, some prompts may simply specify what the final writing product should look like, whereas others may direct students to brainstorm ideas, draft, and revise. Some essay prompts may even provide material supports for more extended writing processes, including graphic organizers to help students prepare and plan their responses.</w:t>
            </w:r>
          </w:p>
          <w:p w:rsidR="008446F5" w:rsidRPr="00E120BD" w:rsidRDefault="008446F5" w:rsidP="00FC09F1">
            <w:pPr>
              <w:rPr>
                <w:rFonts w:ascii="Verdana" w:hAnsi="Verdana"/>
                <w:sz w:val="20"/>
                <w:szCs w:val="20"/>
              </w:rPr>
            </w:pPr>
          </w:p>
          <w:p w:rsidR="000578AE" w:rsidRPr="00E120BD" w:rsidRDefault="000578AE" w:rsidP="00FC09F1">
            <w:pPr>
              <w:rPr>
                <w:rFonts w:ascii="Verdana" w:hAnsi="Verdana"/>
                <w:sz w:val="20"/>
                <w:szCs w:val="20"/>
              </w:rPr>
            </w:pPr>
            <w:r w:rsidRPr="00E120BD">
              <w:rPr>
                <w:rFonts w:ascii="Verdana" w:hAnsi="Verdana"/>
                <w:sz w:val="20"/>
                <w:szCs w:val="20"/>
              </w:rPr>
              <w:t>Variations in wording of essay prompts are also possible (</w:t>
            </w:r>
            <w:proofErr w:type="spellStart"/>
            <w:r w:rsidRPr="00E120BD">
              <w:rPr>
                <w:rFonts w:ascii="Verdana" w:hAnsi="Verdana"/>
                <w:sz w:val="20"/>
                <w:szCs w:val="20"/>
              </w:rPr>
              <w:t>e.g</w:t>
            </w:r>
            <w:proofErr w:type="spellEnd"/>
            <w:r w:rsidRPr="00E120BD">
              <w:rPr>
                <w:rFonts w:ascii="Verdana" w:hAnsi="Verdana"/>
                <w:sz w:val="20"/>
                <w:szCs w:val="20"/>
              </w:rPr>
              <w:t>, personal versus neutral, question versus command). Research evidence is mixed as to whether minor variations in prompt wording have an effect on student performance (</w:t>
            </w:r>
            <w:proofErr w:type="spellStart"/>
            <w:r w:rsidRPr="00E120BD">
              <w:rPr>
                <w:rFonts w:ascii="Verdana" w:hAnsi="Verdana"/>
                <w:sz w:val="20"/>
                <w:szCs w:val="20"/>
              </w:rPr>
              <w:t>Huot</w:t>
            </w:r>
            <w:proofErr w:type="spellEnd"/>
            <w:r w:rsidRPr="00E120BD">
              <w:rPr>
                <w:rFonts w:ascii="Verdana" w:hAnsi="Verdana"/>
                <w:sz w:val="20"/>
                <w:szCs w:val="20"/>
              </w:rPr>
              <w:t>, 1990). Essays may be delivered on paper or computer-administered. Research generally suggests comparability of scores from online and paper-based administrations of essays, assuming any handwritten responses are typed or transformed using a word processing program prior to scoring (Bennett, 2003).</w:t>
            </w:r>
          </w:p>
          <w:p w:rsidR="008446F5" w:rsidRPr="00E120BD" w:rsidRDefault="008446F5" w:rsidP="00FC09F1">
            <w:pPr>
              <w:rPr>
                <w:rFonts w:ascii="Verdana" w:hAnsi="Verdana"/>
                <w:sz w:val="20"/>
                <w:szCs w:val="20"/>
              </w:rPr>
            </w:pPr>
          </w:p>
          <w:p w:rsidR="008F445A" w:rsidRPr="00E120BD" w:rsidRDefault="000578AE" w:rsidP="00FC09F1">
            <w:pPr>
              <w:rPr>
                <w:rFonts w:ascii="Verdana" w:hAnsi="Verdana"/>
                <w:sz w:val="20"/>
                <w:szCs w:val="20"/>
              </w:rPr>
            </w:pPr>
            <w:r w:rsidRPr="00E120BD">
              <w:rPr>
                <w:rFonts w:ascii="Verdana" w:hAnsi="Verdana"/>
                <w:sz w:val="20"/>
                <w:szCs w:val="20"/>
              </w:rPr>
              <w:t>Finally, essay prompts can support both formative and summative uses. In formative settings, the essay approach may more closely resemble an authentic writing process, with writing distributed over several occasions and opportunities for students to plan, create successive drafts, receive feedback, and revise their writing. In most large-scale summative settings, where strict standardization is more important to ensure comparability, writing may be limited to a single occasion, students typically do not receive interim feedback on drafts, and the prompts themselves (e.g., topics, discourse mode, level of specification, wording) are often more carefully controlled. There are exceptions to this rule, however. A few state or district writing assessment programs provide lengthier testing windows, multiple writing occasions, and opportunities for students to draft and revise. However, none of these programs provides the option for students to receive teacher or peer feedback on their drafts.</w:t>
            </w:r>
          </w:p>
        </w:tc>
      </w:tr>
      <w:tr w:rsidR="008F445A" w:rsidRPr="00E120BD">
        <w:tc>
          <w:tcPr>
            <w:tcW w:w="1670" w:type="dxa"/>
            <w:shd w:val="clear" w:color="auto" w:fill="F2DBDB" w:themeFill="accent2" w:themeFillTint="33"/>
          </w:tcPr>
          <w:p w:rsidR="008F445A" w:rsidRPr="00E120BD" w:rsidRDefault="008446F5" w:rsidP="00FD56EC">
            <w:pPr>
              <w:rPr>
                <w:rFonts w:ascii="Verdana" w:hAnsi="Verdana"/>
                <w:sz w:val="20"/>
                <w:szCs w:val="20"/>
              </w:rPr>
            </w:pPr>
            <w:r w:rsidRPr="00E120BD">
              <w:rPr>
                <w:rFonts w:ascii="Verdana" w:hAnsi="Verdana"/>
                <w:sz w:val="20"/>
                <w:szCs w:val="20"/>
              </w:rPr>
              <w:t>Response Demands</w:t>
            </w:r>
          </w:p>
        </w:tc>
        <w:tc>
          <w:tcPr>
            <w:tcW w:w="7186" w:type="dxa"/>
          </w:tcPr>
          <w:p w:rsidR="000578AE" w:rsidRPr="00E120BD" w:rsidRDefault="000578AE" w:rsidP="00FC09F1">
            <w:pPr>
              <w:rPr>
                <w:rFonts w:ascii="Verdana" w:hAnsi="Verdana"/>
                <w:sz w:val="20"/>
                <w:szCs w:val="20"/>
              </w:rPr>
            </w:pPr>
            <w:r w:rsidRPr="00E120BD">
              <w:rPr>
                <w:rFonts w:ascii="Verdana" w:hAnsi="Verdana"/>
                <w:sz w:val="20"/>
                <w:szCs w:val="20"/>
              </w:rPr>
              <w:t>All essays require students to compose a piece of writing on demand. Even when pre-writing planning activities are not explicitly required or scored, planning may be necessary in order to complete a response that addresses the prompt within the time limits. However, planning behavior probably varies as a function of writing ability, with stronger writers presumably engaging in more planning than weak writers.</w:t>
            </w:r>
          </w:p>
          <w:p w:rsidR="000578AE" w:rsidRPr="00E120BD" w:rsidRDefault="000578AE" w:rsidP="00FC09F1">
            <w:pPr>
              <w:rPr>
                <w:rFonts w:ascii="Verdana" w:hAnsi="Verdana"/>
                <w:sz w:val="20"/>
                <w:szCs w:val="20"/>
              </w:rPr>
            </w:pPr>
            <w:r w:rsidRPr="00E120BD">
              <w:rPr>
                <w:rFonts w:ascii="Verdana" w:hAnsi="Verdana"/>
                <w:sz w:val="20"/>
                <w:szCs w:val="20"/>
              </w:rPr>
              <w:t> </w:t>
            </w:r>
          </w:p>
          <w:p w:rsidR="000578AE" w:rsidRPr="00E120BD" w:rsidRDefault="008446F5" w:rsidP="00FC09F1">
            <w:pPr>
              <w:rPr>
                <w:rFonts w:ascii="Verdana" w:hAnsi="Verdana"/>
                <w:sz w:val="20"/>
                <w:szCs w:val="20"/>
              </w:rPr>
            </w:pPr>
            <w:r w:rsidRPr="00E120BD">
              <w:rPr>
                <w:rFonts w:ascii="Verdana" w:hAnsi="Verdana"/>
                <w:sz w:val="20"/>
                <w:szCs w:val="20"/>
              </w:rPr>
              <w:t xml:space="preserve">Response </w:t>
            </w:r>
            <w:r w:rsidR="00C6493D">
              <w:rPr>
                <w:rFonts w:ascii="Verdana" w:hAnsi="Verdana"/>
                <w:sz w:val="20"/>
                <w:szCs w:val="20"/>
              </w:rPr>
              <w:t>d</w:t>
            </w:r>
            <w:r w:rsidRPr="00E120BD">
              <w:rPr>
                <w:rFonts w:ascii="Verdana" w:hAnsi="Verdana"/>
                <w:sz w:val="20"/>
                <w:szCs w:val="20"/>
              </w:rPr>
              <w:t>emands</w:t>
            </w:r>
            <w:r w:rsidR="000578AE" w:rsidRPr="00E120BD">
              <w:rPr>
                <w:rFonts w:ascii="Verdana" w:hAnsi="Verdana"/>
                <w:sz w:val="20"/>
                <w:szCs w:val="20"/>
              </w:rPr>
              <w:t xml:space="preserve"> may vary depending on the type of prompt (whether writing only o</w:t>
            </w:r>
            <w:r w:rsidRPr="00E120BD">
              <w:rPr>
                <w:rFonts w:ascii="Verdana" w:hAnsi="Verdana"/>
                <w:sz w:val="20"/>
                <w:szCs w:val="20"/>
              </w:rPr>
              <w:t xml:space="preserve">r </w:t>
            </w:r>
            <w:r w:rsidR="000578AE" w:rsidRPr="00E120BD">
              <w:rPr>
                <w:rFonts w:ascii="Verdana" w:hAnsi="Verdana"/>
                <w:sz w:val="20"/>
                <w:szCs w:val="20"/>
              </w:rPr>
              <w:t xml:space="preserve">reading to write). With the former type of prompt, students are only required to read the prompt itself and </w:t>
            </w:r>
            <w:proofErr w:type="gramStart"/>
            <w:r w:rsidR="000578AE" w:rsidRPr="00E120BD">
              <w:rPr>
                <w:rFonts w:ascii="Verdana" w:hAnsi="Verdana"/>
                <w:sz w:val="20"/>
                <w:szCs w:val="20"/>
              </w:rPr>
              <w:t>their</w:t>
            </w:r>
            <w:proofErr w:type="gramEnd"/>
            <w:r w:rsidR="000578AE" w:rsidRPr="00E120BD">
              <w:rPr>
                <w:rFonts w:ascii="Verdana" w:hAnsi="Verdana"/>
                <w:sz w:val="20"/>
                <w:szCs w:val="20"/>
              </w:rPr>
              <w:t xml:space="preserve"> responses are scored only on the basis of their writing skills. With the latter type, students may also have to read, comprehend, and integrate information from associated stimulus materials, such as passages, graphs, or charts. Further, their responses may be evaluated with respect to mastery of specific </w:t>
            </w:r>
            <w:proofErr w:type="gramStart"/>
            <w:r w:rsidR="000578AE" w:rsidRPr="00E120BD">
              <w:rPr>
                <w:rFonts w:ascii="Verdana" w:hAnsi="Verdana"/>
                <w:sz w:val="20"/>
                <w:szCs w:val="20"/>
              </w:rPr>
              <w:t>subject-matter</w:t>
            </w:r>
            <w:proofErr w:type="gramEnd"/>
            <w:r w:rsidR="000578AE" w:rsidRPr="00E120BD">
              <w:rPr>
                <w:rFonts w:ascii="Verdana" w:hAnsi="Verdana"/>
                <w:sz w:val="20"/>
                <w:szCs w:val="20"/>
              </w:rPr>
              <w:t xml:space="preserve"> content in addition to quality of the writing. Different discourse modes may also place different response demands on students (</w:t>
            </w:r>
            <w:proofErr w:type="spellStart"/>
            <w:r w:rsidR="000578AE" w:rsidRPr="00E120BD">
              <w:rPr>
                <w:rFonts w:ascii="Verdana" w:hAnsi="Verdana"/>
                <w:sz w:val="20"/>
                <w:szCs w:val="20"/>
              </w:rPr>
              <w:t>Huot</w:t>
            </w:r>
            <w:proofErr w:type="spellEnd"/>
            <w:r w:rsidR="000578AE" w:rsidRPr="00E120BD">
              <w:rPr>
                <w:rFonts w:ascii="Verdana" w:hAnsi="Verdana"/>
                <w:sz w:val="20"/>
                <w:szCs w:val="20"/>
              </w:rPr>
              <w:t xml:space="preserve">, 1990; </w:t>
            </w:r>
            <w:proofErr w:type="spellStart"/>
            <w:r w:rsidR="000578AE" w:rsidRPr="00E120BD">
              <w:rPr>
                <w:rFonts w:ascii="Verdana" w:hAnsi="Verdana"/>
                <w:sz w:val="20"/>
                <w:szCs w:val="20"/>
              </w:rPr>
              <w:t>Quellmalz</w:t>
            </w:r>
            <w:proofErr w:type="spellEnd"/>
            <w:r w:rsidR="000578AE" w:rsidRPr="00E120BD">
              <w:rPr>
                <w:rFonts w:ascii="Verdana" w:hAnsi="Verdana"/>
                <w:sz w:val="20"/>
                <w:szCs w:val="20"/>
              </w:rPr>
              <w:t xml:space="preserve"> et al., 1980). Students creating an imaginative narrative, for example, will probably use different writing strategies than students creating an argument. Research demonstrates that student performance tends to vary across different discourse modes, suggesting the need to sample from different types of writing in order to make valid inferences about general writing ability (</w:t>
            </w:r>
            <w:proofErr w:type="spellStart"/>
            <w:r w:rsidR="000578AE" w:rsidRPr="00E120BD">
              <w:rPr>
                <w:rFonts w:ascii="Verdana" w:hAnsi="Verdana"/>
                <w:sz w:val="20"/>
                <w:szCs w:val="20"/>
              </w:rPr>
              <w:t>Huot</w:t>
            </w:r>
            <w:proofErr w:type="spellEnd"/>
            <w:r w:rsidR="000578AE" w:rsidRPr="00E120BD">
              <w:rPr>
                <w:rFonts w:ascii="Verdana" w:hAnsi="Verdana"/>
                <w:sz w:val="20"/>
                <w:szCs w:val="20"/>
              </w:rPr>
              <w:t xml:space="preserve">, 1990; </w:t>
            </w:r>
            <w:proofErr w:type="spellStart"/>
            <w:r w:rsidR="000578AE" w:rsidRPr="00E120BD">
              <w:rPr>
                <w:rFonts w:ascii="Verdana" w:hAnsi="Verdana"/>
                <w:sz w:val="20"/>
                <w:szCs w:val="20"/>
              </w:rPr>
              <w:t>Quellmalz</w:t>
            </w:r>
            <w:proofErr w:type="spellEnd"/>
            <w:r w:rsidR="000578AE" w:rsidRPr="00E120BD">
              <w:rPr>
                <w:rFonts w:ascii="Verdana" w:hAnsi="Verdana"/>
                <w:sz w:val="20"/>
                <w:szCs w:val="20"/>
              </w:rPr>
              <w:t xml:space="preserve"> et al., 1980).</w:t>
            </w:r>
          </w:p>
          <w:p w:rsidR="000578AE" w:rsidRPr="00E120BD" w:rsidRDefault="000578AE" w:rsidP="00FC09F1">
            <w:pPr>
              <w:rPr>
                <w:rFonts w:ascii="Verdana" w:hAnsi="Verdana"/>
                <w:sz w:val="20"/>
                <w:szCs w:val="20"/>
              </w:rPr>
            </w:pPr>
            <w:r w:rsidRPr="00E120BD">
              <w:rPr>
                <w:rFonts w:ascii="Verdana" w:hAnsi="Verdana"/>
                <w:sz w:val="20"/>
                <w:szCs w:val="20"/>
              </w:rPr>
              <w:t> </w:t>
            </w:r>
          </w:p>
          <w:p w:rsidR="008F445A" w:rsidRPr="00E120BD" w:rsidRDefault="000578AE" w:rsidP="00C6493D">
            <w:pPr>
              <w:rPr>
                <w:rFonts w:ascii="Verdana" w:hAnsi="Verdana"/>
                <w:sz w:val="20"/>
                <w:szCs w:val="20"/>
              </w:rPr>
            </w:pPr>
            <w:r w:rsidRPr="00E120BD">
              <w:rPr>
                <w:rFonts w:ascii="Verdana" w:hAnsi="Verdana"/>
                <w:sz w:val="20"/>
                <w:szCs w:val="20"/>
              </w:rPr>
              <w:t xml:space="preserve">Finally, response demands may differ by examinee subgroup. Research shows persistent subgroup differences in essay performance by gender (Willingham et al., 1997), ethnicity (Applebee &amp; Langer, 2006), and native language status (Heck &amp; </w:t>
            </w:r>
            <w:proofErr w:type="spellStart"/>
            <w:r w:rsidRPr="00E120BD">
              <w:rPr>
                <w:rFonts w:ascii="Verdana" w:hAnsi="Verdana"/>
                <w:sz w:val="20"/>
                <w:szCs w:val="20"/>
              </w:rPr>
              <w:t>Crislip</w:t>
            </w:r>
            <w:proofErr w:type="spellEnd"/>
            <w:r w:rsidRPr="00E120BD">
              <w:rPr>
                <w:rFonts w:ascii="Verdana" w:hAnsi="Verdana"/>
                <w:sz w:val="20"/>
                <w:szCs w:val="20"/>
              </w:rPr>
              <w:t xml:space="preserve">, 2001), with the most recent NAEP results exhibiting all three types of differences. These disparities in performance may indicate real differences in writing ability rather than bias. However, they may also indicate differences in the writing strategies used by different types of examinees. More research </w:t>
            </w:r>
            <w:r w:rsidR="00C6493D" w:rsidRPr="00E120BD">
              <w:rPr>
                <w:rFonts w:ascii="Verdana" w:hAnsi="Verdana"/>
                <w:sz w:val="20"/>
                <w:szCs w:val="20"/>
              </w:rPr>
              <w:t xml:space="preserve">is needed </w:t>
            </w:r>
            <w:r w:rsidRPr="00E120BD">
              <w:rPr>
                <w:rFonts w:ascii="Verdana" w:hAnsi="Verdana"/>
                <w:sz w:val="20"/>
                <w:szCs w:val="20"/>
              </w:rPr>
              <w:t>in this area.</w:t>
            </w:r>
          </w:p>
        </w:tc>
      </w:tr>
      <w:tr w:rsidR="008F445A" w:rsidRPr="00E120BD">
        <w:tc>
          <w:tcPr>
            <w:tcW w:w="1670" w:type="dxa"/>
            <w:shd w:val="clear" w:color="auto" w:fill="F2DBDB" w:themeFill="accent2" w:themeFillTint="33"/>
          </w:tcPr>
          <w:p w:rsidR="008F445A" w:rsidRPr="00E120BD" w:rsidRDefault="008F445A" w:rsidP="00FD56EC">
            <w:pPr>
              <w:rPr>
                <w:rFonts w:ascii="Verdana" w:hAnsi="Verdana"/>
                <w:sz w:val="20"/>
                <w:szCs w:val="20"/>
              </w:rPr>
            </w:pPr>
            <w:r w:rsidRPr="00E120BD">
              <w:rPr>
                <w:rFonts w:ascii="Verdana" w:hAnsi="Verdana"/>
                <w:sz w:val="20"/>
                <w:szCs w:val="20"/>
              </w:rPr>
              <w:t>Evaluation Criteria and Procedures</w:t>
            </w:r>
          </w:p>
        </w:tc>
        <w:tc>
          <w:tcPr>
            <w:tcW w:w="7186" w:type="dxa"/>
          </w:tcPr>
          <w:p w:rsidR="008446F5" w:rsidRPr="00E120BD" w:rsidRDefault="004F6938" w:rsidP="00FC09F1">
            <w:pPr>
              <w:rPr>
                <w:rFonts w:ascii="Verdana" w:hAnsi="Verdana"/>
                <w:sz w:val="20"/>
                <w:szCs w:val="20"/>
              </w:rPr>
            </w:pPr>
            <w:r w:rsidRPr="00E120BD">
              <w:rPr>
                <w:rFonts w:ascii="Verdana" w:hAnsi="Verdana"/>
                <w:sz w:val="20"/>
                <w:szCs w:val="20"/>
              </w:rPr>
              <w:t>Essay responses are generally scored using one or more rubrics. Holistic rubrics provide an overall judgment of response quality, whereas analytic rubrics provide separate judgments of response quality along multiple dimensions or traits. Although the writing community is not in complete agreement on the qualit</w:t>
            </w:r>
            <w:r w:rsidR="008446F5" w:rsidRPr="00E120BD">
              <w:rPr>
                <w:rFonts w:ascii="Verdana" w:hAnsi="Verdana"/>
                <w:sz w:val="20"/>
                <w:szCs w:val="20"/>
              </w:rPr>
              <w:t xml:space="preserve">ies of “good” writing, commonly </w:t>
            </w:r>
            <w:r w:rsidRPr="00E120BD">
              <w:rPr>
                <w:rFonts w:ascii="Verdana" w:hAnsi="Verdana"/>
                <w:sz w:val="20"/>
                <w:szCs w:val="20"/>
              </w:rPr>
              <w:t xml:space="preserve">assessed traits include content, organization, development, voice, vocabulary, language, mechanics, and coherence. </w:t>
            </w:r>
          </w:p>
          <w:p w:rsidR="008446F5" w:rsidRPr="00E120BD" w:rsidRDefault="008446F5" w:rsidP="00FC09F1">
            <w:pPr>
              <w:rPr>
                <w:rFonts w:ascii="Verdana" w:hAnsi="Verdana"/>
                <w:sz w:val="20"/>
                <w:szCs w:val="20"/>
              </w:rPr>
            </w:pPr>
          </w:p>
          <w:p w:rsidR="004F6938" w:rsidRPr="00E120BD" w:rsidRDefault="004F6938" w:rsidP="00FC09F1">
            <w:pPr>
              <w:rPr>
                <w:rFonts w:ascii="Verdana" w:hAnsi="Verdana"/>
                <w:sz w:val="20"/>
                <w:szCs w:val="20"/>
              </w:rPr>
            </w:pPr>
            <w:r w:rsidRPr="00E120BD">
              <w:rPr>
                <w:rFonts w:ascii="Verdana" w:hAnsi="Verdana"/>
                <w:sz w:val="20"/>
                <w:szCs w:val="20"/>
              </w:rPr>
              <w:t>There is a large body of research on the relative advantages and disadvantages of analytic and holistic rubrics. This body of research suggests some general conclusions: holistic sc</w:t>
            </w:r>
            <w:r w:rsidR="008446F5" w:rsidRPr="00E120BD">
              <w:rPr>
                <w:rFonts w:ascii="Verdana" w:hAnsi="Verdana"/>
                <w:sz w:val="20"/>
                <w:szCs w:val="20"/>
              </w:rPr>
              <w:t>oring is faster and less expens</w:t>
            </w:r>
            <w:r w:rsidRPr="00E120BD">
              <w:rPr>
                <w:rFonts w:ascii="Verdana" w:hAnsi="Verdana"/>
                <w:sz w:val="20"/>
                <w:szCs w:val="20"/>
              </w:rPr>
              <w:t>ive than analytic scoring, but analytic scores may be more reliable; scores assigned using analytic and holistic rubrics tend to be very highly correlated; only a few writing traits can be reliably distinguished using an analytic rubric; and analytic rubrics better support instruction and learning than holistic rubrics because they provide more information regarding specific strengths and weaknesses (</w:t>
            </w:r>
            <w:proofErr w:type="spellStart"/>
            <w:r w:rsidRPr="00E120BD">
              <w:rPr>
                <w:rFonts w:ascii="Verdana" w:hAnsi="Verdana"/>
                <w:sz w:val="20"/>
                <w:szCs w:val="20"/>
              </w:rPr>
              <w:t>Huot</w:t>
            </w:r>
            <w:proofErr w:type="spellEnd"/>
            <w:r w:rsidRPr="00E120BD">
              <w:rPr>
                <w:rFonts w:ascii="Verdana" w:hAnsi="Verdana"/>
                <w:sz w:val="20"/>
                <w:szCs w:val="20"/>
              </w:rPr>
              <w:t xml:space="preserve">, 1990; </w:t>
            </w:r>
            <w:proofErr w:type="spellStart"/>
            <w:r w:rsidRPr="00E120BD">
              <w:rPr>
                <w:rFonts w:ascii="Verdana" w:hAnsi="Verdana"/>
                <w:sz w:val="20"/>
                <w:szCs w:val="20"/>
              </w:rPr>
              <w:t>Quellmalz</w:t>
            </w:r>
            <w:proofErr w:type="spellEnd"/>
            <w:r w:rsidRPr="00E120BD">
              <w:rPr>
                <w:rFonts w:ascii="Verdana" w:hAnsi="Verdana"/>
                <w:sz w:val="20"/>
                <w:szCs w:val="20"/>
              </w:rPr>
              <w:t xml:space="preserve">, 1984). However, research also suggests that </w:t>
            </w:r>
            <w:proofErr w:type="gramStart"/>
            <w:r w:rsidRPr="00E120BD">
              <w:rPr>
                <w:rFonts w:ascii="Verdana" w:hAnsi="Verdana"/>
                <w:sz w:val="20"/>
                <w:szCs w:val="20"/>
              </w:rPr>
              <w:t>when multiple analytic scores are assigned by the same rater</w:t>
            </w:r>
            <w:proofErr w:type="gramEnd"/>
            <w:r w:rsidRPr="00E120BD">
              <w:rPr>
                <w:rFonts w:ascii="Verdana" w:hAnsi="Verdana"/>
                <w:sz w:val="20"/>
                <w:szCs w:val="20"/>
              </w:rPr>
              <w:t xml:space="preserve"> (which is a common scoring method due to cost efficiency), there is the potential for halo error. In other words, raters’ perceptions of one trait may affect their perceptions of other traits, leading to spuriously high correlations between separate traits (Lai, Wolfe, &amp; Vickers, 2012).</w:t>
            </w:r>
          </w:p>
          <w:p w:rsidR="004F6938" w:rsidRPr="00E120BD" w:rsidRDefault="004F6938" w:rsidP="00FC09F1">
            <w:pPr>
              <w:rPr>
                <w:rFonts w:ascii="Verdana" w:hAnsi="Verdana"/>
                <w:sz w:val="20"/>
                <w:szCs w:val="20"/>
              </w:rPr>
            </w:pPr>
          </w:p>
          <w:p w:rsidR="008446F5" w:rsidRPr="00E120BD" w:rsidRDefault="004F6938" w:rsidP="00FC09F1">
            <w:pPr>
              <w:rPr>
                <w:rFonts w:ascii="Verdana" w:hAnsi="Verdana"/>
                <w:sz w:val="20"/>
                <w:szCs w:val="20"/>
              </w:rPr>
            </w:pPr>
            <w:r w:rsidRPr="00E120BD">
              <w:rPr>
                <w:rFonts w:ascii="Verdana" w:hAnsi="Verdana"/>
                <w:sz w:val="20"/>
                <w:szCs w:val="20"/>
              </w:rPr>
              <w:t xml:space="preserve">Essays may be </w:t>
            </w:r>
            <w:proofErr w:type="gramStart"/>
            <w:r w:rsidRPr="00E120BD">
              <w:rPr>
                <w:rFonts w:ascii="Verdana" w:hAnsi="Verdana"/>
                <w:sz w:val="20"/>
                <w:szCs w:val="20"/>
              </w:rPr>
              <w:t>human</w:t>
            </w:r>
            <w:r w:rsidR="00C6493D">
              <w:rPr>
                <w:rFonts w:ascii="Verdana" w:hAnsi="Verdana"/>
                <w:sz w:val="20"/>
                <w:szCs w:val="20"/>
              </w:rPr>
              <w:t>-</w:t>
            </w:r>
            <w:r w:rsidRPr="00E120BD">
              <w:rPr>
                <w:rFonts w:ascii="Verdana" w:hAnsi="Verdana"/>
                <w:sz w:val="20"/>
                <w:szCs w:val="20"/>
              </w:rPr>
              <w:t xml:space="preserve"> or machine-scored</w:t>
            </w:r>
            <w:proofErr w:type="gramEnd"/>
            <w:r w:rsidRPr="00E120BD">
              <w:rPr>
                <w:rFonts w:ascii="Verdana" w:hAnsi="Verdana"/>
                <w:sz w:val="20"/>
                <w:szCs w:val="20"/>
              </w:rPr>
              <w:t>. Research on automated scoring systems demonstrates high agreement between automated scores and scores assigned by human raters (</w:t>
            </w:r>
            <w:proofErr w:type="spellStart"/>
            <w:r w:rsidRPr="00E120BD">
              <w:rPr>
                <w:rFonts w:ascii="Verdana" w:hAnsi="Verdana"/>
                <w:sz w:val="20"/>
                <w:szCs w:val="20"/>
              </w:rPr>
              <w:t>Attali</w:t>
            </w:r>
            <w:proofErr w:type="spellEnd"/>
            <w:r w:rsidRPr="00E120BD">
              <w:rPr>
                <w:rFonts w:ascii="Verdana" w:hAnsi="Verdana"/>
                <w:sz w:val="20"/>
                <w:szCs w:val="20"/>
              </w:rPr>
              <w:t xml:space="preserve">, 2007; </w:t>
            </w:r>
            <w:proofErr w:type="spellStart"/>
            <w:r w:rsidRPr="00E120BD">
              <w:rPr>
                <w:rFonts w:ascii="Verdana" w:hAnsi="Verdana"/>
                <w:sz w:val="20"/>
                <w:szCs w:val="20"/>
              </w:rPr>
              <w:t>Landauer</w:t>
            </w:r>
            <w:proofErr w:type="spellEnd"/>
            <w:r w:rsidRPr="00E120BD">
              <w:rPr>
                <w:rFonts w:ascii="Verdana" w:hAnsi="Verdana"/>
                <w:sz w:val="20"/>
                <w:szCs w:val="20"/>
              </w:rPr>
              <w:t xml:space="preserve">, </w:t>
            </w:r>
            <w:proofErr w:type="spellStart"/>
            <w:r w:rsidRPr="00E120BD">
              <w:rPr>
                <w:rFonts w:ascii="Verdana" w:hAnsi="Verdana"/>
                <w:sz w:val="20"/>
                <w:szCs w:val="20"/>
              </w:rPr>
              <w:t>Laham</w:t>
            </w:r>
            <w:proofErr w:type="spellEnd"/>
            <w:r w:rsidRPr="00E120BD">
              <w:rPr>
                <w:rFonts w:ascii="Verdana" w:hAnsi="Verdana"/>
                <w:sz w:val="20"/>
                <w:szCs w:val="20"/>
              </w:rPr>
              <w:t>, &amp; Foltz, 2003; Nichols, 2004; Page, 2003). There are currently a number of different automated scoring approaches that differ from one another primarily with respect to their underlying scoring algorithms. However, they all attempt to predict human scores by tagging response features that characterize different levels of quality and aggregating those features into some sort of meaningful composite. Different scoring models recognize different response features and may aggregate those features differently. Scoring engines are trained and calibrated with human</w:t>
            </w:r>
            <w:r w:rsidR="00C6493D">
              <w:rPr>
                <w:rFonts w:ascii="Verdana" w:hAnsi="Verdana"/>
                <w:sz w:val="20"/>
                <w:szCs w:val="20"/>
              </w:rPr>
              <w:t>-</w:t>
            </w:r>
            <w:r w:rsidRPr="00E120BD">
              <w:rPr>
                <w:rFonts w:ascii="Verdana" w:hAnsi="Verdana"/>
                <w:sz w:val="20"/>
                <w:szCs w:val="20"/>
              </w:rPr>
              <w:t>scored responses. Therefore, the quality of the human-scored calibration set (e.g., representativeness, accuracy and consistency of scores) is a crucial contributor to the quality of automated scores. </w:t>
            </w:r>
          </w:p>
          <w:p w:rsidR="008F445A" w:rsidRPr="00E120BD" w:rsidRDefault="008F445A" w:rsidP="00C6493D">
            <w:pPr>
              <w:rPr>
                <w:rFonts w:ascii="Verdana" w:hAnsi="Verdana"/>
                <w:sz w:val="20"/>
                <w:szCs w:val="20"/>
              </w:rPr>
            </w:pPr>
          </w:p>
        </w:tc>
      </w:tr>
      <w:tr w:rsidR="008F445A" w:rsidRPr="00E120BD">
        <w:tc>
          <w:tcPr>
            <w:tcW w:w="1670" w:type="dxa"/>
            <w:shd w:val="clear" w:color="auto" w:fill="F2DBDB" w:themeFill="accent2" w:themeFillTint="33"/>
          </w:tcPr>
          <w:p w:rsidR="008F445A" w:rsidRPr="00E120BD" w:rsidRDefault="008F445A" w:rsidP="00FD56EC">
            <w:pPr>
              <w:rPr>
                <w:rFonts w:ascii="Verdana" w:hAnsi="Verdana"/>
                <w:sz w:val="20"/>
                <w:szCs w:val="20"/>
              </w:rPr>
            </w:pPr>
            <w:r w:rsidRPr="00E120BD">
              <w:rPr>
                <w:rFonts w:ascii="Verdana" w:hAnsi="Verdana"/>
                <w:sz w:val="20"/>
                <w:szCs w:val="20"/>
              </w:rPr>
              <w:t>Administration Time</w:t>
            </w:r>
          </w:p>
        </w:tc>
        <w:tc>
          <w:tcPr>
            <w:tcW w:w="7186" w:type="dxa"/>
          </w:tcPr>
          <w:p w:rsidR="008F445A" w:rsidRPr="00E120BD" w:rsidRDefault="000578AE" w:rsidP="00FC09F1">
            <w:pPr>
              <w:rPr>
                <w:rFonts w:ascii="Verdana" w:hAnsi="Verdana"/>
                <w:sz w:val="20"/>
                <w:szCs w:val="20"/>
              </w:rPr>
            </w:pPr>
            <w:r w:rsidRPr="00E120BD">
              <w:rPr>
                <w:rFonts w:ascii="Verdana" w:hAnsi="Verdana"/>
                <w:sz w:val="20"/>
                <w:szCs w:val="20"/>
              </w:rPr>
              <w:t>Most large-scale essay prompts range from 25 to 90 minutes. In contrast, essays administered in the classroom to support formative use might be distributed over several days.</w:t>
            </w:r>
          </w:p>
        </w:tc>
      </w:tr>
      <w:tr w:rsidR="002A12A4" w:rsidRPr="00E120BD">
        <w:tc>
          <w:tcPr>
            <w:tcW w:w="1670" w:type="dxa"/>
            <w:shd w:val="clear" w:color="auto" w:fill="F2DBDB" w:themeFill="accent2" w:themeFillTint="33"/>
          </w:tcPr>
          <w:p w:rsidR="002A12A4" w:rsidRPr="00E120BD" w:rsidRDefault="002A12A4" w:rsidP="00FD56EC">
            <w:pPr>
              <w:rPr>
                <w:rFonts w:ascii="Verdana" w:hAnsi="Verdana"/>
                <w:sz w:val="20"/>
                <w:szCs w:val="20"/>
              </w:rPr>
            </w:pPr>
            <w:r>
              <w:rPr>
                <w:rFonts w:ascii="Verdana" w:hAnsi="Verdana"/>
                <w:sz w:val="20"/>
                <w:szCs w:val="20"/>
              </w:rPr>
              <w:t>References</w:t>
            </w:r>
          </w:p>
        </w:tc>
        <w:tc>
          <w:tcPr>
            <w:tcW w:w="7186" w:type="dxa"/>
          </w:tcPr>
          <w:p w:rsidR="002A12A4" w:rsidRPr="001B4851" w:rsidRDefault="002A12A4" w:rsidP="002A12A4">
            <w:pPr>
              <w:shd w:val="clear" w:color="auto" w:fill="FFFFFF"/>
              <w:spacing w:line="190" w:lineRule="atLeast"/>
              <w:textAlignment w:val="baseline"/>
              <w:rPr>
                <w:rFonts w:ascii="Verdana" w:eastAsia="Times New Roman" w:hAnsi="Verdana" w:cs="Times New Roman"/>
                <w:color w:val="000000"/>
                <w:sz w:val="20"/>
                <w:szCs w:val="13"/>
              </w:rPr>
            </w:pPr>
            <w:r w:rsidRPr="001B4851">
              <w:rPr>
                <w:rFonts w:ascii="inherit" w:eastAsia="Times New Roman" w:hAnsi="inherit" w:cs="Times New Roman"/>
                <w:color w:val="000000"/>
                <w:sz w:val="20"/>
                <w:szCs w:val="20"/>
                <w:bdr w:val="none" w:sz="0" w:space="0" w:color="auto" w:frame="1"/>
              </w:rPr>
              <w:t>Applebee, A. N. &amp; Langer, J. A. (2006).</w:t>
            </w:r>
            <w:r w:rsidRPr="001B4851">
              <w:rPr>
                <w:rFonts w:ascii="inherit" w:eastAsia="Times New Roman" w:hAnsi="inherit" w:cs="Times New Roman"/>
                <w:color w:val="000000"/>
                <w:sz w:val="20"/>
              </w:rPr>
              <w:t> </w:t>
            </w:r>
            <w:r w:rsidR="00AF072D" w:rsidRPr="00AF072D">
              <w:rPr>
                <w:rFonts w:ascii="inherit" w:eastAsia="Times New Roman" w:hAnsi="inherit" w:cs="Times New Roman"/>
                <w:i/>
                <w:iCs/>
                <w:color w:val="000000"/>
                <w:sz w:val="20"/>
              </w:rPr>
              <w:t>The state of writing instruction in America’s schools: What existing data   tell us</w:t>
            </w:r>
            <w:r w:rsidRPr="001B4851">
              <w:rPr>
                <w:rFonts w:ascii="inherit" w:eastAsia="Times New Roman" w:hAnsi="inherit" w:cs="Times New Roman"/>
                <w:color w:val="000000"/>
                <w:sz w:val="20"/>
                <w:szCs w:val="20"/>
                <w:bdr w:val="none" w:sz="0" w:space="0" w:color="auto" w:frame="1"/>
              </w:rPr>
              <w:t>. Albany, NY: Center on English Learning and Achievement.</w:t>
            </w:r>
          </w:p>
          <w:p w:rsidR="002A12A4" w:rsidRPr="001B4851" w:rsidRDefault="00AF072D"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proofErr w:type="spellStart"/>
            <w:r w:rsidRPr="00AF072D">
              <w:rPr>
                <w:rFonts w:ascii="Verdana" w:eastAsia="Times New Roman" w:hAnsi="Verdana" w:cs="Times New Roman"/>
                <w:color w:val="000000"/>
                <w:sz w:val="20"/>
                <w:szCs w:val="13"/>
              </w:rPr>
              <w:t>Attali</w:t>
            </w:r>
            <w:proofErr w:type="spellEnd"/>
            <w:r w:rsidRPr="00AF072D">
              <w:rPr>
                <w:rFonts w:ascii="Verdana" w:eastAsia="Times New Roman" w:hAnsi="Verdana" w:cs="Times New Roman"/>
                <w:color w:val="000000"/>
                <w:sz w:val="20"/>
                <w:szCs w:val="13"/>
              </w:rPr>
              <w:t>, Y. (2004).</w:t>
            </w:r>
            <w:r w:rsidRPr="00AF072D">
              <w:rPr>
                <w:rFonts w:ascii="Verdana" w:eastAsia="Times New Roman" w:hAnsi="Verdana" w:cs="Times New Roman"/>
                <w:color w:val="000000"/>
                <w:sz w:val="20"/>
              </w:rPr>
              <w:t> </w:t>
            </w:r>
            <w:r w:rsidRPr="00AF072D">
              <w:rPr>
                <w:rFonts w:ascii="inherit" w:eastAsia="Times New Roman" w:hAnsi="inherit" w:cs="Times New Roman"/>
                <w:i/>
                <w:iCs/>
                <w:color w:val="000000"/>
                <w:sz w:val="20"/>
              </w:rPr>
              <w:t>Construct validity of e-rater in scoring TOEFL essays</w:t>
            </w:r>
            <w:r w:rsidRPr="00AF072D">
              <w:rPr>
                <w:rFonts w:ascii="Verdana" w:eastAsia="Times New Roman" w:hAnsi="Verdana" w:cs="Times New Roman"/>
                <w:color w:val="000000"/>
                <w:sz w:val="20"/>
              </w:rPr>
              <w:t> </w:t>
            </w:r>
            <w:r w:rsidRPr="00AF072D">
              <w:rPr>
                <w:rFonts w:ascii="Verdana" w:eastAsia="Times New Roman" w:hAnsi="Verdana" w:cs="Times New Roman"/>
                <w:color w:val="000000"/>
                <w:sz w:val="20"/>
                <w:szCs w:val="13"/>
              </w:rPr>
              <w:t>(Research Report). Princeton, NJ: Educational Testing Service.</w:t>
            </w:r>
          </w:p>
          <w:p w:rsidR="002A12A4" w:rsidRPr="001B4851" w:rsidRDefault="00AF072D"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r w:rsidRPr="00AF072D">
              <w:rPr>
                <w:rFonts w:ascii="Verdana" w:eastAsia="Times New Roman" w:hAnsi="Verdana" w:cs="Times New Roman"/>
                <w:color w:val="000000"/>
                <w:sz w:val="20"/>
                <w:szCs w:val="13"/>
              </w:rPr>
              <w:t>Bennett, R. E. (2003).</w:t>
            </w:r>
            <w:r w:rsidRPr="00AF072D">
              <w:rPr>
                <w:rFonts w:ascii="Verdana" w:eastAsia="Times New Roman" w:hAnsi="Verdana" w:cs="Times New Roman"/>
                <w:color w:val="000000"/>
                <w:sz w:val="20"/>
              </w:rPr>
              <w:t> </w:t>
            </w:r>
            <w:r w:rsidRPr="00AF072D">
              <w:rPr>
                <w:rFonts w:ascii="inherit" w:eastAsia="Times New Roman" w:hAnsi="inherit" w:cs="Times New Roman"/>
                <w:i/>
                <w:iCs/>
                <w:color w:val="000000"/>
                <w:sz w:val="20"/>
              </w:rPr>
              <w:t>Online assessment and the comparability of score meaning</w:t>
            </w:r>
            <w:r w:rsidRPr="00AF072D">
              <w:rPr>
                <w:rFonts w:ascii="Verdana" w:eastAsia="Times New Roman" w:hAnsi="Verdana" w:cs="Times New Roman"/>
                <w:color w:val="000000"/>
                <w:sz w:val="20"/>
                <w:szCs w:val="13"/>
              </w:rPr>
              <w:t>. Princeton, NJ: Educational Testing Service.</w:t>
            </w:r>
          </w:p>
          <w:p w:rsidR="002A12A4" w:rsidRPr="001B4851" w:rsidRDefault="00AF072D"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r w:rsidRPr="00AF072D">
              <w:rPr>
                <w:rFonts w:ascii="Verdana" w:eastAsia="Times New Roman" w:hAnsi="Verdana" w:cs="Times New Roman"/>
                <w:color w:val="000000"/>
                <w:sz w:val="20"/>
                <w:szCs w:val="13"/>
              </w:rPr>
              <w:t>Bridgeman, B., Morgan, R., &amp; Wang, M. M. (1997). Choice among essay topics: Impact on performance and validity.</w:t>
            </w:r>
            <w:r w:rsidRPr="00AF072D">
              <w:rPr>
                <w:rFonts w:ascii="Verdana" w:eastAsia="Times New Roman" w:hAnsi="Verdana" w:cs="Times New Roman"/>
                <w:color w:val="000000"/>
                <w:sz w:val="20"/>
              </w:rPr>
              <w:t> </w:t>
            </w:r>
            <w:r w:rsidRPr="00AF072D">
              <w:rPr>
                <w:rFonts w:ascii="inherit" w:eastAsia="Times New Roman" w:hAnsi="inherit" w:cs="Times New Roman"/>
                <w:i/>
                <w:iCs/>
                <w:color w:val="000000"/>
                <w:sz w:val="20"/>
              </w:rPr>
              <w:t>Journal of Educational Measurement, 34</w:t>
            </w:r>
            <w:r w:rsidRPr="00AF072D">
              <w:rPr>
                <w:rFonts w:ascii="Verdana" w:eastAsia="Times New Roman" w:hAnsi="Verdana" w:cs="Times New Roman"/>
                <w:color w:val="000000"/>
                <w:sz w:val="20"/>
                <w:szCs w:val="13"/>
              </w:rPr>
              <w:t>(3): 273-286.</w:t>
            </w:r>
          </w:p>
          <w:p w:rsidR="002A12A4" w:rsidRPr="001B4851" w:rsidRDefault="00AF072D"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r w:rsidRPr="00AF072D">
              <w:rPr>
                <w:rFonts w:ascii="Verdana" w:eastAsia="Times New Roman" w:hAnsi="Verdana" w:cs="Times New Roman"/>
                <w:color w:val="000000"/>
                <w:sz w:val="20"/>
                <w:szCs w:val="13"/>
              </w:rPr>
              <w:t>Chung, G. K. W. K. &amp; O’Neil, H. F. (1997).</w:t>
            </w:r>
            <w:r w:rsidRPr="00AF072D">
              <w:rPr>
                <w:rFonts w:ascii="Verdana" w:eastAsia="Times New Roman" w:hAnsi="Verdana" w:cs="Times New Roman"/>
                <w:color w:val="000000"/>
                <w:sz w:val="20"/>
              </w:rPr>
              <w:t> </w:t>
            </w:r>
            <w:r w:rsidRPr="00AF072D">
              <w:rPr>
                <w:rFonts w:ascii="inherit" w:eastAsia="Times New Roman" w:hAnsi="inherit" w:cs="Times New Roman"/>
                <w:i/>
                <w:iCs/>
                <w:color w:val="000000"/>
                <w:sz w:val="20"/>
              </w:rPr>
              <w:t>Methodological approaches to online scoring of essays</w:t>
            </w:r>
            <w:r w:rsidRPr="00AF072D">
              <w:rPr>
                <w:rFonts w:ascii="Verdana" w:eastAsia="Times New Roman" w:hAnsi="Verdana" w:cs="Times New Roman"/>
                <w:color w:val="000000"/>
                <w:sz w:val="20"/>
              </w:rPr>
              <w:t> </w:t>
            </w:r>
            <w:r w:rsidRPr="00AF072D">
              <w:rPr>
                <w:rFonts w:ascii="Verdana" w:eastAsia="Times New Roman" w:hAnsi="Verdana" w:cs="Times New Roman"/>
                <w:color w:val="000000"/>
                <w:sz w:val="20"/>
                <w:szCs w:val="13"/>
              </w:rPr>
              <w:t>(CSE Technical Report No. 461). Los Angeles: National Center for Research on Evaluation, Standards, and Student Testing.</w:t>
            </w:r>
          </w:p>
          <w:p w:rsidR="002A12A4" w:rsidRPr="001B4851" w:rsidRDefault="00AF072D"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proofErr w:type="spellStart"/>
            <w:r w:rsidRPr="00AF072D">
              <w:rPr>
                <w:rFonts w:ascii="Verdana" w:eastAsia="Times New Roman" w:hAnsi="Verdana" w:cs="Times New Roman"/>
                <w:color w:val="000000"/>
                <w:sz w:val="20"/>
                <w:szCs w:val="13"/>
              </w:rPr>
              <w:t>Crusan</w:t>
            </w:r>
            <w:proofErr w:type="spellEnd"/>
            <w:r w:rsidRPr="00AF072D">
              <w:rPr>
                <w:rFonts w:ascii="Verdana" w:eastAsia="Times New Roman" w:hAnsi="Verdana" w:cs="Times New Roman"/>
                <w:color w:val="000000"/>
                <w:sz w:val="20"/>
                <w:szCs w:val="13"/>
              </w:rPr>
              <w:t>, D. (2002). An assessment of ESL writing placement assessment.</w:t>
            </w:r>
            <w:r w:rsidRPr="00AF072D">
              <w:rPr>
                <w:rFonts w:ascii="Verdana" w:eastAsia="Times New Roman" w:hAnsi="Verdana" w:cs="Times New Roman"/>
                <w:color w:val="000000"/>
                <w:sz w:val="20"/>
              </w:rPr>
              <w:t> </w:t>
            </w:r>
            <w:r w:rsidRPr="00AF072D">
              <w:rPr>
                <w:rFonts w:ascii="inherit" w:eastAsia="Times New Roman" w:hAnsi="inherit" w:cs="Times New Roman"/>
                <w:i/>
                <w:iCs/>
                <w:color w:val="000000"/>
                <w:sz w:val="20"/>
              </w:rPr>
              <w:t>Assessing Writing, 8</w:t>
            </w:r>
            <w:r w:rsidRPr="00AF072D">
              <w:rPr>
                <w:rFonts w:ascii="Verdana" w:eastAsia="Times New Roman" w:hAnsi="Verdana" w:cs="Times New Roman"/>
                <w:color w:val="000000"/>
                <w:sz w:val="20"/>
                <w:szCs w:val="13"/>
              </w:rPr>
              <w:t>, 17-30.</w:t>
            </w:r>
          </w:p>
          <w:p w:rsidR="002A12A4" w:rsidRPr="001B4851" w:rsidRDefault="00AF072D"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r w:rsidRPr="00AF072D">
              <w:rPr>
                <w:rFonts w:ascii="Verdana" w:eastAsia="Times New Roman" w:hAnsi="Verdana" w:cs="Times New Roman"/>
                <w:color w:val="000000"/>
                <w:sz w:val="20"/>
                <w:szCs w:val="13"/>
              </w:rPr>
              <w:t xml:space="preserve">Heck, R. H. &amp; </w:t>
            </w:r>
            <w:proofErr w:type="spellStart"/>
            <w:r w:rsidRPr="00AF072D">
              <w:rPr>
                <w:rFonts w:ascii="Verdana" w:eastAsia="Times New Roman" w:hAnsi="Verdana" w:cs="Times New Roman"/>
                <w:color w:val="000000"/>
                <w:sz w:val="20"/>
                <w:szCs w:val="13"/>
              </w:rPr>
              <w:t>Crislip</w:t>
            </w:r>
            <w:proofErr w:type="spellEnd"/>
            <w:r w:rsidRPr="00AF072D">
              <w:rPr>
                <w:rFonts w:ascii="Verdana" w:eastAsia="Times New Roman" w:hAnsi="Verdana" w:cs="Times New Roman"/>
                <w:color w:val="000000"/>
                <w:sz w:val="20"/>
                <w:szCs w:val="13"/>
              </w:rPr>
              <w:t>, M. (2001). Direct and indirect writing assessments: Examining issues of equity and utility.</w:t>
            </w:r>
            <w:r w:rsidRPr="00AF072D">
              <w:rPr>
                <w:rFonts w:ascii="Verdana" w:eastAsia="Times New Roman" w:hAnsi="Verdana" w:cs="Times New Roman"/>
                <w:color w:val="000000"/>
                <w:sz w:val="20"/>
              </w:rPr>
              <w:t> </w:t>
            </w:r>
            <w:r w:rsidRPr="00AF072D">
              <w:rPr>
                <w:rFonts w:ascii="inherit" w:eastAsia="Times New Roman" w:hAnsi="inherit" w:cs="Times New Roman"/>
                <w:i/>
                <w:iCs/>
                <w:color w:val="000000"/>
                <w:sz w:val="20"/>
              </w:rPr>
              <w:t>Educational Evaluation and Policy Analysis, 23</w:t>
            </w:r>
            <w:r w:rsidRPr="00AF072D">
              <w:rPr>
                <w:rFonts w:ascii="Verdana" w:eastAsia="Times New Roman" w:hAnsi="Verdana" w:cs="Times New Roman"/>
                <w:color w:val="000000"/>
                <w:sz w:val="20"/>
                <w:szCs w:val="13"/>
              </w:rPr>
              <w:t>(1): 19-36.</w:t>
            </w:r>
          </w:p>
          <w:p w:rsidR="002A12A4" w:rsidRPr="001B4851" w:rsidRDefault="00AF072D"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proofErr w:type="spellStart"/>
            <w:r w:rsidRPr="00AF072D">
              <w:rPr>
                <w:rFonts w:ascii="Verdana" w:eastAsia="Times New Roman" w:hAnsi="Verdana" w:cs="Times New Roman"/>
                <w:color w:val="000000"/>
                <w:sz w:val="20"/>
                <w:szCs w:val="13"/>
              </w:rPr>
              <w:t>Huot</w:t>
            </w:r>
            <w:proofErr w:type="spellEnd"/>
            <w:r w:rsidRPr="00AF072D">
              <w:rPr>
                <w:rFonts w:ascii="Verdana" w:eastAsia="Times New Roman" w:hAnsi="Verdana" w:cs="Times New Roman"/>
                <w:color w:val="000000"/>
                <w:sz w:val="20"/>
                <w:szCs w:val="13"/>
              </w:rPr>
              <w:t>, B. (1990). The literature of direct writing assessment: Major concerns and prevailing trends.</w:t>
            </w:r>
            <w:r w:rsidRPr="00AF072D">
              <w:rPr>
                <w:rFonts w:ascii="Verdana" w:eastAsia="Times New Roman" w:hAnsi="Verdana" w:cs="Times New Roman"/>
                <w:color w:val="000000"/>
                <w:sz w:val="20"/>
              </w:rPr>
              <w:t> </w:t>
            </w:r>
            <w:r w:rsidRPr="00AF072D">
              <w:rPr>
                <w:rFonts w:ascii="inherit" w:eastAsia="Times New Roman" w:hAnsi="inherit" w:cs="Times New Roman"/>
                <w:i/>
                <w:iCs/>
                <w:color w:val="000000"/>
                <w:sz w:val="20"/>
              </w:rPr>
              <w:t>Review of Educational Research, 60</w:t>
            </w:r>
            <w:r w:rsidRPr="00AF072D">
              <w:rPr>
                <w:rFonts w:ascii="Verdana" w:eastAsia="Times New Roman" w:hAnsi="Verdana" w:cs="Times New Roman"/>
                <w:color w:val="000000"/>
                <w:sz w:val="20"/>
                <w:szCs w:val="13"/>
              </w:rPr>
              <w:t>(2): 237-263.</w:t>
            </w:r>
          </w:p>
          <w:p w:rsidR="002A12A4" w:rsidRPr="001B4851" w:rsidRDefault="00AF072D"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r w:rsidRPr="00AF072D">
              <w:rPr>
                <w:rFonts w:ascii="Verdana" w:eastAsia="Times New Roman" w:hAnsi="Verdana" w:cs="Times New Roman"/>
                <w:color w:val="000000"/>
                <w:sz w:val="20"/>
                <w:szCs w:val="13"/>
              </w:rPr>
              <w:t>Lai, E. R., Wolfe, E. W., &amp; Vickers, D. H. (2012).</w:t>
            </w:r>
            <w:r w:rsidRPr="00AF072D">
              <w:rPr>
                <w:rFonts w:ascii="Verdana" w:eastAsia="Times New Roman" w:hAnsi="Verdana" w:cs="Times New Roman"/>
                <w:color w:val="000000"/>
                <w:sz w:val="20"/>
              </w:rPr>
              <w:t> </w:t>
            </w:r>
            <w:r w:rsidRPr="00AF072D">
              <w:rPr>
                <w:rFonts w:ascii="inherit" w:eastAsia="Times New Roman" w:hAnsi="inherit" w:cs="Times New Roman"/>
                <w:i/>
                <w:iCs/>
                <w:color w:val="000000"/>
                <w:sz w:val="20"/>
              </w:rPr>
              <w:t>Halo effects and analytic scoring: A summary of two empirical studies</w:t>
            </w:r>
            <w:r w:rsidRPr="00AF072D">
              <w:rPr>
                <w:rFonts w:ascii="Verdana" w:eastAsia="Times New Roman" w:hAnsi="Verdana" w:cs="Times New Roman"/>
                <w:color w:val="000000"/>
                <w:sz w:val="20"/>
              </w:rPr>
              <w:t> </w:t>
            </w:r>
            <w:r w:rsidRPr="00AF072D">
              <w:rPr>
                <w:rFonts w:ascii="Verdana" w:eastAsia="Times New Roman" w:hAnsi="Verdana" w:cs="Times New Roman"/>
                <w:color w:val="000000"/>
                <w:sz w:val="20"/>
                <w:szCs w:val="13"/>
              </w:rPr>
              <w:t>(Research Report). Iowa City, IA: Pearson.</w:t>
            </w:r>
          </w:p>
          <w:p w:rsidR="002A12A4" w:rsidRPr="001B4851" w:rsidRDefault="00AF072D"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proofErr w:type="spellStart"/>
            <w:r w:rsidRPr="00AF072D">
              <w:rPr>
                <w:rFonts w:ascii="Verdana" w:eastAsia="Times New Roman" w:hAnsi="Verdana" w:cs="Times New Roman"/>
                <w:color w:val="000000"/>
                <w:sz w:val="20"/>
                <w:szCs w:val="13"/>
              </w:rPr>
              <w:t>Landauer</w:t>
            </w:r>
            <w:proofErr w:type="spellEnd"/>
            <w:r w:rsidRPr="00AF072D">
              <w:rPr>
                <w:rFonts w:ascii="Verdana" w:eastAsia="Times New Roman" w:hAnsi="Verdana" w:cs="Times New Roman"/>
                <w:color w:val="000000"/>
                <w:sz w:val="20"/>
                <w:szCs w:val="13"/>
              </w:rPr>
              <w:t xml:space="preserve">, T. K., </w:t>
            </w:r>
            <w:proofErr w:type="spellStart"/>
            <w:r w:rsidRPr="00AF072D">
              <w:rPr>
                <w:rFonts w:ascii="Verdana" w:eastAsia="Times New Roman" w:hAnsi="Verdana" w:cs="Times New Roman"/>
                <w:color w:val="000000"/>
                <w:sz w:val="20"/>
                <w:szCs w:val="13"/>
              </w:rPr>
              <w:t>Laham</w:t>
            </w:r>
            <w:proofErr w:type="spellEnd"/>
            <w:r w:rsidRPr="00AF072D">
              <w:rPr>
                <w:rFonts w:ascii="Verdana" w:eastAsia="Times New Roman" w:hAnsi="Verdana" w:cs="Times New Roman"/>
                <w:color w:val="000000"/>
                <w:sz w:val="20"/>
                <w:szCs w:val="13"/>
              </w:rPr>
              <w:t>, D., &amp; Foltz, P. (2003). Automatic essay assessment.</w:t>
            </w:r>
            <w:r w:rsidRPr="00AF072D">
              <w:rPr>
                <w:rFonts w:ascii="Verdana" w:eastAsia="Times New Roman" w:hAnsi="Verdana" w:cs="Times New Roman"/>
                <w:color w:val="000000"/>
                <w:sz w:val="20"/>
              </w:rPr>
              <w:t> </w:t>
            </w:r>
            <w:r w:rsidRPr="00AF072D">
              <w:rPr>
                <w:rFonts w:ascii="inherit" w:eastAsia="Times New Roman" w:hAnsi="inherit" w:cs="Times New Roman"/>
                <w:i/>
                <w:iCs/>
                <w:color w:val="000000"/>
                <w:sz w:val="20"/>
              </w:rPr>
              <w:t>Assessment in Education, 10</w:t>
            </w:r>
            <w:r w:rsidRPr="00AF072D">
              <w:rPr>
                <w:rFonts w:ascii="Verdana" w:eastAsia="Times New Roman" w:hAnsi="Verdana" w:cs="Times New Roman"/>
                <w:color w:val="000000"/>
                <w:sz w:val="20"/>
                <w:szCs w:val="13"/>
              </w:rPr>
              <w:t>(3): 295-308.</w:t>
            </w:r>
          </w:p>
          <w:p w:rsidR="002A12A4" w:rsidRPr="001B4851" w:rsidRDefault="00AF072D"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r w:rsidRPr="00AF072D">
              <w:rPr>
                <w:rFonts w:ascii="Verdana" w:eastAsia="Times New Roman" w:hAnsi="Verdana" w:cs="Times New Roman"/>
                <w:color w:val="000000"/>
                <w:sz w:val="20"/>
                <w:szCs w:val="13"/>
              </w:rPr>
              <w:t xml:space="preserve">Linn, R. L., </w:t>
            </w:r>
            <w:proofErr w:type="spellStart"/>
            <w:r w:rsidRPr="00AF072D">
              <w:rPr>
                <w:rFonts w:ascii="Verdana" w:eastAsia="Times New Roman" w:hAnsi="Verdana" w:cs="Times New Roman"/>
                <w:color w:val="000000"/>
                <w:sz w:val="20"/>
                <w:szCs w:val="13"/>
              </w:rPr>
              <w:t>Betebenner</w:t>
            </w:r>
            <w:proofErr w:type="spellEnd"/>
            <w:r w:rsidRPr="00AF072D">
              <w:rPr>
                <w:rFonts w:ascii="Verdana" w:eastAsia="Times New Roman" w:hAnsi="Verdana" w:cs="Times New Roman"/>
                <w:color w:val="000000"/>
                <w:sz w:val="20"/>
                <w:szCs w:val="13"/>
              </w:rPr>
              <w:t>, D. W., &amp; Wheeler, K. S. (1998).</w:t>
            </w:r>
            <w:r w:rsidRPr="00AF072D">
              <w:rPr>
                <w:rFonts w:ascii="Verdana" w:eastAsia="Times New Roman" w:hAnsi="Verdana" w:cs="Times New Roman"/>
                <w:color w:val="000000"/>
                <w:sz w:val="20"/>
              </w:rPr>
              <w:t> </w:t>
            </w:r>
            <w:r w:rsidRPr="00AF072D">
              <w:rPr>
                <w:rFonts w:ascii="inherit" w:eastAsia="Times New Roman" w:hAnsi="inherit" w:cs="Times New Roman"/>
                <w:i/>
                <w:iCs/>
                <w:color w:val="000000"/>
                <w:sz w:val="20"/>
              </w:rPr>
              <w:t>Problem choice by test-takers: Implications for comparability and construct validity</w:t>
            </w:r>
            <w:r w:rsidRPr="00AF072D">
              <w:rPr>
                <w:rFonts w:ascii="Verdana" w:eastAsia="Times New Roman" w:hAnsi="Verdana" w:cs="Times New Roman"/>
                <w:color w:val="000000"/>
                <w:sz w:val="20"/>
              </w:rPr>
              <w:t> </w:t>
            </w:r>
            <w:r w:rsidRPr="00AF072D">
              <w:rPr>
                <w:rFonts w:ascii="Verdana" w:eastAsia="Times New Roman" w:hAnsi="Verdana" w:cs="Times New Roman"/>
                <w:color w:val="000000"/>
                <w:sz w:val="20"/>
                <w:szCs w:val="13"/>
              </w:rPr>
              <w:t>(CSE Technical Report No. 495). Los Angeles: National Center for Research on Evaluation, Standards, and Student Testing.</w:t>
            </w:r>
          </w:p>
          <w:p w:rsidR="002A12A4" w:rsidRPr="001B4851" w:rsidRDefault="00AF072D"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r w:rsidRPr="00AF072D">
              <w:rPr>
                <w:rFonts w:ascii="Verdana" w:eastAsia="Times New Roman" w:hAnsi="Verdana" w:cs="Times New Roman"/>
                <w:color w:val="000000"/>
                <w:sz w:val="20"/>
                <w:szCs w:val="13"/>
              </w:rPr>
              <w:t>National Assessment Governing Board. (2010).</w:t>
            </w:r>
            <w:r w:rsidRPr="00AF072D">
              <w:rPr>
                <w:rFonts w:ascii="Verdana" w:eastAsia="Times New Roman" w:hAnsi="Verdana" w:cs="Times New Roman"/>
                <w:color w:val="000000"/>
                <w:sz w:val="20"/>
              </w:rPr>
              <w:t> </w:t>
            </w:r>
            <w:r w:rsidRPr="00AF072D">
              <w:rPr>
                <w:rFonts w:ascii="inherit" w:eastAsia="Times New Roman" w:hAnsi="inherit" w:cs="Times New Roman"/>
                <w:i/>
                <w:iCs/>
                <w:color w:val="000000"/>
                <w:sz w:val="20"/>
              </w:rPr>
              <w:t>Writing framework for the 2011 National Assessment of Educational Progress</w:t>
            </w:r>
            <w:r w:rsidRPr="00AF072D">
              <w:rPr>
                <w:rFonts w:ascii="Verdana" w:eastAsia="Times New Roman" w:hAnsi="Verdana" w:cs="Times New Roman"/>
                <w:color w:val="000000"/>
                <w:sz w:val="20"/>
                <w:szCs w:val="13"/>
              </w:rPr>
              <w:t>. Washington, D.C.</w:t>
            </w:r>
          </w:p>
          <w:p w:rsidR="002A12A4" w:rsidRPr="001B4851" w:rsidRDefault="00AF072D"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r w:rsidRPr="00AF072D">
              <w:rPr>
                <w:rFonts w:ascii="Verdana" w:eastAsia="Times New Roman" w:hAnsi="Verdana" w:cs="Times New Roman"/>
                <w:color w:val="000000"/>
                <w:sz w:val="20"/>
                <w:szCs w:val="13"/>
              </w:rPr>
              <w:t>Nichols, P. D. (2004, April). Evidence for the interpretation and use of scores from an automated essay scorer. Paper presented at the Annual Meeting of the American Educational Research Association (AERA), San Diego, CA.</w:t>
            </w:r>
          </w:p>
          <w:p w:rsidR="002A12A4" w:rsidRPr="001B4851" w:rsidRDefault="00AF072D"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r w:rsidRPr="00AF072D">
              <w:rPr>
                <w:rFonts w:ascii="Verdana" w:eastAsia="Times New Roman" w:hAnsi="Verdana" w:cs="Times New Roman"/>
                <w:color w:val="000000"/>
                <w:sz w:val="20"/>
                <w:szCs w:val="13"/>
              </w:rPr>
              <w:t xml:space="preserve">Page, E. B. (2003). Project essay grade: PEG. In M. D. </w:t>
            </w:r>
            <w:proofErr w:type="spellStart"/>
            <w:r w:rsidRPr="00AF072D">
              <w:rPr>
                <w:rFonts w:ascii="Verdana" w:eastAsia="Times New Roman" w:hAnsi="Verdana" w:cs="Times New Roman"/>
                <w:color w:val="000000"/>
                <w:sz w:val="20"/>
                <w:szCs w:val="13"/>
              </w:rPr>
              <w:t>Shermis</w:t>
            </w:r>
            <w:proofErr w:type="spellEnd"/>
            <w:r w:rsidRPr="00AF072D">
              <w:rPr>
                <w:rFonts w:ascii="Verdana" w:eastAsia="Times New Roman" w:hAnsi="Verdana" w:cs="Times New Roman"/>
                <w:color w:val="000000"/>
                <w:sz w:val="20"/>
                <w:szCs w:val="13"/>
              </w:rPr>
              <w:t xml:space="preserve"> &amp; J. Burstein (Eds.)</w:t>
            </w:r>
            <w:proofErr w:type="gramStart"/>
            <w:r w:rsidRPr="00AF072D">
              <w:rPr>
                <w:rFonts w:ascii="Verdana" w:eastAsia="Times New Roman" w:hAnsi="Verdana" w:cs="Times New Roman"/>
                <w:color w:val="000000"/>
                <w:sz w:val="20"/>
                <w:szCs w:val="13"/>
              </w:rPr>
              <w:t>,</w:t>
            </w:r>
            <w:r w:rsidRPr="00AF072D">
              <w:rPr>
                <w:rFonts w:ascii="inherit" w:eastAsia="Times New Roman" w:hAnsi="inherit" w:cs="Times New Roman"/>
                <w:i/>
                <w:iCs/>
                <w:color w:val="000000"/>
                <w:sz w:val="20"/>
              </w:rPr>
              <w:t>Automated</w:t>
            </w:r>
            <w:proofErr w:type="gramEnd"/>
            <w:r w:rsidRPr="00AF072D">
              <w:rPr>
                <w:rFonts w:ascii="inherit" w:eastAsia="Times New Roman" w:hAnsi="inherit" w:cs="Times New Roman"/>
                <w:i/>
                <w:iCs/>
                <w:color w:val="000000"/>
                <w:sz w:val="20"/>
              </w:rPr>
              <w:t xml:space="preserve"> essay scoring: A cross-disciplinary perspective</w:t>
            </w:r>
            <w:r w:rsidRPr="00AF072D">
              <w:rPr>
                <w:rFonts w:ascii="Verdana" w:eastAsia="Times New Roman" w:hAnsi="Verdana" w:cs="Times New Roman"/>
                <w:color w:val="000000"/>
                <w:sz w:val="20"/>
              </w:rPr>
              <w:t> </w:t>
            </w:r>
            <w:r w:rsidRPr="00AF072D">
              <w:rPr>
                <w:rFonts w:ascii="Verdana" w:eastAsia="Times New Roman" w:hAnsi="Verdana" w:cs="Times New Roman"/>
                <w:color w:val="000000"/>
                <w:sz w:val="20"/>
                <w:szCs w:val="13"/>
              </w:rPr>
              <w:t>(pp. 43–54). Mahwah, NJ: Lawrence Erlbaum Associates.</w:t>
            </w:r>
          </w:p>
          <w:p w:rsidR="002A12A4" w:rsidRPr="001B4851" w:rsidRDefault="00AF072D"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proofErr w:type="spellStart"/>
            <w:r w:rsidRPr="00AF072D">
              <w:rPr>
                <w:rFonts w:ascii="Verdana" w:eastAsia="Times New Roman" w:hAnsi="Verdana" w:cs="Times New Roman"/>
                <w:color w:val="000000"/>
                <w:sz w:val="20"/>
                <w:szCs w:val="13"/>
              </w:rPr>
              <w:t>Quellmalz</w:t>
            </w:r>
            <w:proofErr w:type="spellEnd"/>
            <w:r w:rsidRPr="00AF072D">
              <w:rPr>
                <w:rFonts w:ascii="Verdana" w:eastAsia="Times New Roman" w:hAnsi="Verdana" w:cs="Times New Roman"/>
                <w:color w:val="000000"/>
                <w:sz w:val="20"/>
                <w:szCs w:val="13"/>
              </w:rPr>
              <w:t>, E. S. (1984). Designing writing assessments: Balancing fairness, utility, and cost.</w:t>
            </w:r>
            <w:r w:rsidRPr="00AF072D">
              <w:rPr>
                <w:rFonts w:ascii="Verdana" w:eastAsia="Times New Roman" w:hAnsi="Verdana" w:cs="Times New Roman"/>
                <w:color w:val="000000"/>
                <w:sz w:val="20"/>
              </w:rPr>
              <w:t> </w:t>
            </w:r>
            <w:r w:rsidRPr="00AF072D">
              <w:rPr>
                <w:rFonts w:ascii="inherit" w:eastAsia="Times New Roman" w:hAnsi="inherit" w:cs="Times New Roman"/>
                <w:i/>
                <w:iCs/>
                <w:color w:val="000000"/>
                <w:sz w:val="20"/>
              </w:rPr>
              <w:t>Educational Evaluation and Policy Analysis, 6</w:t>
            </w:r>
            <w:r w:rsidRPr="00AF072D">
              <w:rPr>
                <w:rFonts w:ascii="Verdana" w:eastAsia="Times New Roman" w:hAnsi="Verdana" w:cs="Times New Roman"/>
                <w:color w:val="000000"/>
                <w:sz w:val="20"/>
                <w:szCs w:val="13"/>
              </w:rPr>
              <w:t>(1): 63-72.</w:t>
            </w:r>
          </w:p>
          <w:p w:rsidR="002A12A4" w:rsidRPr="001B4851" w:rsidRDefault="00AF072D"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proofErr w:type="spellStart"/>
            <w:r w:rsidRPr="00AF072D">
              <w:rPr>
                <w:rFonts w:ascii="Verdana" w:eastAsia="Times New Roman" w:hAnsi="Verdana" w:cs="Times New Roman"/>
                <w:color w:val="000000"/>
                <w:sz w:val="20"/>
                <w:szCs w:val="13"/>
              </w:rPr>
              <w:t>Quellmalz</w:t>
            </w:r>
            <w:proofErr w:type="spellEnd"/>
            <w:r w:rsidRPr="00AF072D">
              <w:rPr>
                <w:rFonts w:ascii="Verdana" w:eastAsia="Times New Roman" w:hAnsi="Verdana" w:cs="Times New Roman"/>
                <w:color w:val="000000"/>
                <w:sz w:val="20"/>
                <w:szCs w:val="13"/>
              </w:rPr>
              <w:t xml:space="preserve">, E., </w:t>
            </w:r>
            <w:proofErr w:type="spellStart"/>
            <w:r w:rsidRPr="00AF072D">
              <w:rPr>
                <w:rFonts w:ascii="Verdana" w:eastAsia="Times New Roman" w:hAnsi="Verdana" w:cs="Times New Roman"/>
                <w:color w:val="000000"/>
                <w:sz w:val="20"/>
                <w:szCs w:val="13"/>
              </w:rPr>
              <w:t>Capell</w:t>
            </w:r>
            <w:proofErr w:type="spellEnd"/>
            <w:r w:rsidRPr="00AF072D">
              <w:rPr>
                <w:rFonts w:ascii="Verdana" w:eastAsia="Times New Roman" w:hAnsi="Verdana" w:cs="Times New Roman"/>
                <w:color w:val="000000"/>
                <w:sz w:val="20"/>
                <w:szCs w:val="13"/>
              </w:rPr>
              <w:t>, F. J., &amp; Chou, C. P. (1980).</w:t>
            </w:r>
            <w:r w:rsidRPr="00AF072D">
              <w:rPr>
                <w:rFonts w:ascii="Verdana" w:eastAsia="Times New Roman" w:hAnsi="Verdana" w:cs="Times New Roman"/>
                <w:color w:val="000000"/>
                <w:sz w:val="20"/>
              </w:rPr>
              <w:t> </w:t>
            </w:r>
            <w:r w:rsidRPr="00AF072D">
              <w:rPr>
                <w:rFonts w:ascii="inherit" w:eastAsia="Times New Roman" w:hAnsi="inherit" w:cs="Times New Roman"/>
                <w:i/>
                <w:iCs/>
                <w:color w:val="000000"/>
                <w:sz w:val="20"/>
              </w:rPr>
              <w:t>Defining writing: Effects of discourse and response mode</w:t>
            </w:r>
            <w:r w:rsidRPr="00AF072D">
              <w:rPr>
                <w:rFonts w:ascii="Verdana" w:eastAsia="Times New Roman" w:hAnsi="Verdana" w:cs="Times New Roman"/>
                <w:color w:val="000000"/>
                <w:sz w:val="20"/>
              </w:rPr>
              <w:t> </w:t>
            </w:r>
            <w:r w:rsidRPr="00AF072D">
              <w:rPr>
                <w:rFonts w:ascii="Verdana" w:eastAsia="Times New Roman" w:hAnsi="Verdana" w:cs="Times New Roman"/>
                <w:color w:val="000000"/>
                <w:sz w:val="20"/>
                <w:szCs w:val="13"/>
              </w:rPr>
              <w:t>(CSE Report No. 132). Center for the Study of Evaluation: Los Angeles.</w:t>
            </w:r>
          </w:p>
          <w:p w:rsidR="002A12A4" w:rsidRPr="001B4851" w:rsidRDefault="00AF072D"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proofErr w:type="spellStart"/>
            <w:r w:rsidRPr="00AF072D">
              <w:rPr>
                <w:rFonts w:ascii="Verdana" w:eastAsia="Times New Roman" w:hAnsi="Verdana" w:cs="Times New Roman"/>
                <w:color w:val="000000"/>
                <w:sz w:val="20"/>
                <w:szCs w:val="13"/>
              </w:rPr>
              <w:t>Stiggins</w:t>
            </w:r>
            <w:proofErr w:type="spellEnd"/>
            <w:r w:rsidRPr="00AF072D">
              <w:rPr>
                <w:rFonts w:ascii="Verdana" w:eastAsia="Times New Roman" w:hAnsi="Verdana" w:cs="Times New Roman"/>
                <w:color w:val="000000"/>
                <w:sz w:val="20"/>
                <w:szCs w:val="13"/>
              </w:rPr>
              <w:t xml:space="preserve">, R. J. (1982). A comparison of direct and indirect writing assessment </w:t>
            </w:r>
            <w:proofErr w:type="spellStart"/>
            <w:proofErr w:type="gramStart"/>
            <w:r w:rsidRPr="00AF072D">
              <w:rPr>
                <w:rFonts w:ascii="Verdana" w:eastAsia="Times New Roman" w:hAnsi="Verdana" w:cs="Times New Roman"/>
                <w:color w:val="000000"/>
                <w:sz w:val="20"/>
                <w:szCs w:val="13"/>
              </w:rPr>
              <w:t>methods.</w:t>
            </w:r>
            <w:r w:rsidRPr="00AF072D">
              <w:rPr>
                <w:rFonts w:ascii="inherit" w:eastAsia="Times New Roman" w:hAnsi="inherit" w:cs="Times New Roman"/>
                <w:i/>
                <w:iCs/>
                <w:color w:val="000000"/>
                <w:sz w:val="20"/>
              </w:rPr>
              <w:t>Research</w:t>
            </w:r>
            <w:proofErr w:type="spellEnd"/>
            <w:proofErr w:type="gramEnd"/>
            <w:r w:rsidRPr="00AF072D">
              <w:rPr>
                <w:rFonts w:ascii="inherit" w:eastAsia="Times New Roman" w:hAnsi="inherit" w:cs="Times New Roman"/>
                <w:i/>
                <w:iCs/>
                <w:color w:val="000000"/>
                <w:sz w:val="20"/>
              </w:rPr>
              <w:t xml:space="preserve"> in the Teaching of English, 16</w:t>
            </w:r>
            <w:r w:rsidRPr="00AF072D">
              <w:rPr>
                <w:rFonts w:ascii="Verdana" w:eastAsia="Times New Roman" w:hAnsi="Verdana" w:cs="Times New Roman"/>
                <w:color w:val="000000"/>
                <w:sz w:val="20"/>
                <w:szCs w:val="13"/>
              </w:rPr>
              <w:t>(2): 101-114.</w:t>
            </w:r>
          </w:p>
          <w:p w:rsidR="002A12A4" w:rsidRPr="001B4851" w:rsidRDefault="00AF072D"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proofErr w:type="spellStart"/>
            <w:r w:rsidRPr="00AF072D">
              <w:rPr>
                <w:rFonts w:ascii="Verdana" w:eastAsia="Times New Roman" w:hAnsi="Verdana" w:cs="Times New Roman"/>
                <w:color w:val="000000"/>
                <w:sz w:val="20"/>
                <w:szCs w:val="13"/>
              </w:rPr>
              <w:t>Wainer</w:t>
            </w:r>
            <w:proofErr w:type="spellEnd"/>
            <w:r w:rsidRPr="00AF072D">
              <w:rPr>
                <w:rFonts w:ascii="Verdana" w:eastAsia="Times New Roman" w:hAnsi="Verdana" w:cs="Times New Roman"/>
                <w:color w:val="000000"/>
                <w:sz w:val="20"/>
                <w:szCs w:val="13"/>
              </w:rPr>
              <w:t xml:space="preserve">, H. &amp; </w:t>
            </w:r>
            <w:proofErr w:type="spellStart"/>
            <w:r w:rsidRPr="00AF072D">
              <w:rPr>
                <w:rFonts w:ascii="Verdana" w:eastAsia="Times New Roman" w:hAnsi="Verdana" w:cs="Times New Roman"/>
                <w:color w:val="000000"/>
                <w:sz w:val="20"/>
                <w:szCs w:val="13"/>
              </w:rPr>
              <w:t>Thissen</w:t>
            </w:r>
            <w:proofErr w:type="spellEnd"/>
            <w:r w:rsidRPr="00AF072D">
              <w:rPr>
                <w:rFonts w:ascii="Verdana" w:eastAsia="Times New Roman" w:hAnsi="Verdana" w:cs="Times New Roman"/>
                <w:color w:val="000000"/>
                <w:sz w:val="20"/>
                <w:szCs w:val="13"/>
              </w:rPr>
              <w:t>, D. (1994). On examinee choice in educational testing.</w:t>
            </w:r>
            <w:r w:rsidRPr="00AF072D">
              <w:rPr>
                <w:rFonts w:ascii="Verdana" w:eastAsia="Times New Roman" w:hAnsi="Verdana" w:cs="Times New Roman"/>
                <w:color w:val="000000"/>
                <w:sz w:val="20"/>
              </w:rPr>
              <w:t> </w:t>
            </w:r>
            <w:r w:rsidRPr="00AF072D">
              <w:rPr>
                <w:rFonts w:ascii="inherit" w:eastAsia="Times New Roman" w:hAnsi="inherit" w:cs="Times New Roman"/>
                <w:i/>
                <w:iCs/>
                <w:color w:val="000000"/>
                <w:sz w:val="20"/>
              </w:rPr>
              <w:t>Review of Educational Research</w:t>
            </w:r>
            <w:r w:rsidRPr="00AF072D">
              <w:rPr>
                <w:rFonts w:ascii="Verdana" w:eastAsia="Times New Roman" w:hAnsi="Verdana" w:cs="Times New Roman"/>
                <w:color w:val="000000"/>
                <w:sz w:val="20"/>
                <w:szCs w:val="13"/>
              </w:rPr>
              <w:t>, 64(1): 159-195.</w:t>
            </w:r>
          </w:p>
          <w:p w:rsidR="002A12A4" w:rsidRPr="001B4851" w:rsidRDefault="00AF072D"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r w:rsidRPr="00AF072D">
              <w:rPr>
                <w:rFonts w:ascii="Verdana" w:eastAsia="Times New Roman" w:hAnsi="Verdana" w:cs="Times New Roman"/>
                <w:color w:val="000000"/>
                <w:sz w:val="20"/>
                <w:szCs w:val="13"/>
              </w:rPr>
              <w:t>Willingham, W. W., &amp; Cole, N. S. (1997).</w:t>
            </w:r>
            <w:r w:rsidRPr="00AF072D">
              <w:rPr>
                <w:rFonts w:ascii="Verdana" w:eastAsia="Times New Roman" w:hAnsi="Verdana" w:cs="Times New Roman"/>
                <w:color w:val="000000"/>
                <w:sz w:val="20"/>
              </w:rPr>
              <w:t> </w:t>
            </w:r>
            <w:r w:rsidRPr="00AF072D">
              <w:rPr>
                <w:rFonts w:ascii="inherit" w:eastAsia="Times New Roman" w:hAnsi="inherit" w:cs="Times New Roman"/>
                <w:i/>
                <w:iCs/>
                <w:color w:val="000000"/>
                <w:sz w:val="20"/>
              </w:rPr>
              <w:t>Gender and fair assessment</w:t>
            </w:r>
            <w:r w:rsidRPr="00AF072D">
              <w:rPr>
                <w:rFonts w:ascii="Verdana" w:eastAsia="Times New Roman" w:hAnsi="Verdana" w:cs="Times New Roman"/>
                <w:color w:val="000000"/>
                <w:sz w:val="20"/>
                <w:szCs w:val="13"/>
              </w:rPr>
              <w:t>. Mahwah, NJ:  Erlbaum.</w:t>
            </w:r>
          </w:p>
          <w:p w:rsidR="002A12A4" w:rsidRPr="00E120BD" w:rsidRDefault="002A12A4" w:rsidP="00FC09F1">
            <w:pPr>
              <w:rPr>
                <w:rFonts w:ascii="Verdana" w:hAnsi="Verdana"/>
                <w:sz w:val="20"/>
                <w:szCs w:val="20"/>
              </w:rPr>
            </w:pPr>
          </w:p>
        </w:tc>
      </w:tr>
    </w:tbl>
    <w:p w:rsidR="008F445A" w:rsidRPr="00E120BD" w:rsidRDefault="008F445A" w:rsidP="008F445A">
      <w:pPr>
        <w:rPr>
          <w:rFonts w:ascii="Verdana" w:hAnsi="Verdana"/>
          <w:sz w:val="20"/>
          <w:szCs w:val="20"/>
        </w:rPr>
      </w:pPr>
    </w:p>
    <w:p w:rsidR="008F445A" w:rsidRPr="00E120BD" w:rsidRDefault="008F445A" w:rsidP="008F445A">
      <w:pPr>
        <w:pStyle w:val="Heading2"/>
        <w:rPr>
          <w:rFonts w:ascii="Verdana" w:hAnsi="Verdana"/>
          <w:sz w:val="20"/>
          <w:szCs w:val="20"/>
        </w:rPr>
      </w:pPr>
      <w:r w:rsidRPr="00E120BD">
        <w:rPr>
          <w:rFonts w:ascii="Verdana" w:hAnsi="Verdana"/>
          <w:sz w:val="20"/>
          <w:szCs w:val="20"/>
        </w:rPr>
        <w:t>0</w:t>
      </w:r>
      <w:r w:rsidR="00A56F55" w:rsidRPr="00E120BD">
        <w:rPr>
          <w:rFonts w:ascii="Verdana" w:hAnsi="Verdana"/>
          <w:sz w:val="20"/>
          <w:szCs w:val="20"/>
        </w:rPr>
        <w:t>5</w:t>
      </w:r>
      <w:r w:rsidRPr="00E120BD">
        <w:rPr>
          <w:rFonts w:ascii="Verdana" w:hAnsi="Verdana"/>
          <w:sz w:val="20"/>
          <w:szCs w:val="20"/>
        </w:rPr>
        <w:t>b Ex</w:t>
      </w:r>
      <w:r w:rsidR="004F6938" w:rsidRPr="00E120BD">
        <w:rPr>
          <w:rFonts w:ascii="Verdana" w:hAnsi="Verdana"/>
          <w:sz w:val="20"/>
          <w:szCs w:val="20"/>
        </w:rPr>
        <w:t>e</w:t>
      </w:r>
      <w:r w:rsidRPr="00E120BD">
        <w:rPr>
          <w:rFonts w:ascii="Verdana" w:hAnsi="Verdana"/>
          <w:sz w:val="20"/>
          <w:szCs w:val="20"/>
        </w:rPr>
        <w:t>mplars</w:t>
      </w:r>
    </w:p>
    <w:tbl>
      <w:tblPr>
        <w:tblStyle w:val="TableGrid"/>
        <w:tblW w:w="0" w:type="auto"/>
        <w:tblLayout w:type="fixed"/>
        <w:tblLook w:val="00BF"/>
      </w:tblPr>
      <w:tblGrid>
        <w:gridCol w:w="1638"/>
        <w:gridCol w:w="7218"/>
      </w:tblGrid>
      <w:tr w:rsidR="008F445A" w:rsidRPr="00E120BD">
        <w:tc>
          <w:tcPr>
            <w:tcW w:w="1638" w:type="dxa"/>
            <w:shd w:val="clear" w:color="auto" w:fill="F2DBDB" w:themeFill="accent2" w:themeFillTint="33"/>
          </w:tcPr>
          <w:p w:rsidR="008F445A" w:rsidRPr="00E120BD" w:rsidRDefault="008F445A" w:rsidP="00BF2072">
            <w:pPr>
              <w:spacing w:before="2" w:after="2"/>
              <w:rPr>
                <w:rFonts w:ascii="Verdana" w:hAnsi="Verdana"/>
                <w:sz w:val="20"/>
                <w:szCs w:val="20"/>
              </w:rPr>
            </w:pPr>
            <w:r w:rsidRPr="00E120BD">
              <w:rPr>
                <w:rFonts w:ascii="Verdana" w:hAnsi="Verdana"/>
                <w:sz w:val="20"/>
                <w:szCs w:val="20"/>
              </w:rPr>
              <w:t>Page Title in Header</w:t>
            </w:r>
          </w:p>
        </w:tc>
        <w:tc>
          <w:tcPr>
            <w:tcW w:w="7218" w:type="dxa"/>
          </w:tcPr>
          <w:p w:rsidR="008F445A" w:rsidRPr="00E120BD" w:rsidRDefault="002C0AE6" w:rsidP="00BF2072">
            <w:pPr>
              <w:spacing w:before="2" w:after="2"/>
              <w:rPr>
                <w:rFonts w:ascii="Verdana" w:hAnsi="Verdana"/>
                <w:sz w:val="20"/>
                <w:szCs w:val="20"/>
              </w:rPr>
            </w:pPr>
            <w:r w:rsidRPr="00E120BD">
              <w:rPr>
                <w:rFonts w:ascii="Verdana" w:hAnsi="Verdana"/>
                <w:sz w:val="20"/>
                <w:szCs w:val="20"/>
              </w:rPr>
              <w:t>Examples</w:t>
            </w:r>
            <w:r w:rsidR="0085127D" w:rsidRPr="00E120BD">
              <w:rPr>
                <w:rFonts w:ascii="Verdana" w:hAnsi="Verdana"/>
                <w:sz w:val="20"/>
                <w:szCs w:val="20"/>
              </w:rPr>
              <w:t xml:space="preserve"> of Essays</w:t>
            </w:r>
          </w:p>
        </w:tc>
      </w:tr>
      <w:tr w:rsidR="00F0508A" w:rsidRPr="00E120BD">
        <w:tc>
          <w:tcPr>
            <w:tcW w:w="1638" w:type="dxa"/>
            <w:shd w:val="clear" w:color="auto" w:fill="F2DBDB" w:themeFill="accent2" w:themeFillTint="33"/>
          </w:tcPr>
          <w:p w:rsidR="00F0508A" w:rsidRPr="00E120BD" w:rsidRDefault="00F0508A" w:rsidP="00BF2072">
            <w:pPr>
              <w:spacing w:before="2" w:after="2"/>
              <w:rPr>
                <w:rFonts w:ascii="Verdana" w:hAnsi="Verdana"/>
                <w:sz w:val="20"/>
                <w:szCs w:val="20"/>
              </w:rPr>
            </w:pPr>
            <w:r w:rsidRPr="00E120BD">
              <w:rPr>
                <w:rFonts w:ascii="Verdana" w:hAnsi="Verdana"/>
                <w:sz w:val="20"/>
                <w:szCs w:val="20"/>
              </w:rPr>
              <w:t>Header Text</w:t>
            </w:r>
          </w:p>
        </w:tc>
        <w:tc>
          <w:tcPr>
            <w:tcW w:w="7218" w:type="dxa"/>
          </w:tcPr>
          <w:p w:rsidR="00F0508A" w:rsidRPr="00E120BD" w:rsidRDefault="00F0508A" w:rsidP="00F0508A">
            <w:pPr>
              <w:spacing w:before="2" w:after="2"/>
              <w:rPr>
                <w:rFonts w:ascii="Verdana" w:hAnsi="Verdana"/>
                <w:sz w:val="20"/>
                <w:szCs w:val="20"/>
              </w:rPr>
            </w:pPr>
            <w:r w:rsidRPr="00E120BD">
              <w:rPr>
                <w:rFonts w:ascii="Verdana" w:hAnsi="Verdana"/>
                <w:sz w:val="20"/>
                <w:szCs w:val="20"/>
              </w:rPr>
              <w:t>Below is a list of innovative examples that demonstrate some of the ways that essays may be used as performance assessment.</w:t>
            </w:r>
          </w:p>
        </w:tc>
      </w:tr>
      <w:tr w:rsidR="00F0508A" w:rsidRPr="00E120BD">
        <w:tc>
          <w:tcPr>
            <w:tcW w:w="1638" w:type="dxa"/>
            <w:shd w:val="clear" w:color="auto" w:fill="F2DBDB" w:themeFill="accent2" w:themeFillTint="33"/>
          </w:tcPr>
          <w:p w:rsidR="00F0508A" w:rsidRPr="00E120BD" w:rsidRDefault="00F0508A" w:rsidP="00BF2072">
            <w:pPr>
              <w:spacing w:before="2" w:after="2"/>
              <w:rPr>
                <w:rFonts w:ascii="Verdana" w:hAnsi="Verdana"/>
                <w:sz w:val="20"/>
                <w:szCs w:val="20"/>
              </w:rPr>
            </w:pPr>
            <w:r w:rsidRPr="00E120BD">
              <w:rPr>
                <w:rFonts w:ascii="Verdana" w:hAnsi="Verdana"/>
                <w:sz w:val="20"/>
                <w:szCs w:val="20"/>
              </w:rPr>
              <w:t>Body Header</w:t>
            </w:r>
          </w:p>
        </w:tc>
        <w:tc>
          <w:tcPr>
            <w:tcW w:w="7218" w:type="dxa"/>
          </w:tcPr>
          <w:p w:rsidR="00F0508A" w:rsidRPr="00E120BD" w:rsidRDefault="008855B2" w:rsidP="008446F5">
            <w:pPr>
              <w:rPr>
                <w:rFonts w:ascii="Verdana" w:hAnsi="Verdana"/>
                <w:sz w:val="20"/>
                <w:szCs w:val="20"/>
              </w:rPr>
            </w:pPr>
            <w:hyperlink r:id="rId17" w:history="1">
              <w:r w:rsidR="00F0508A" w:rsidRPr="00E120BD">
                <w:rPr>
                  <w:rStyle w:val="Hyperlink"/>
                  <w:rFonts w:ascii="Verdana" w:hAnsi="Verdana"/>
                  <w:color w:val="AD2323"/>
                  <w:sz w:val="20"/>
                  <w:szCs w:val="20"/>
                  <w:bdr w:val="none" w:sz="0" w:space="0" w:color="auto" w:frame="1"/>
                  <w:shd w:val="clear" w:color="auto" w:fill="FFFFFF"/>
                </w:rPr>
                <w:t>National Assessment of Educational Progress</w:t>
              </w:r>
            </w:hyperlink>
          </w:p>
        </w:tc>
      </w:tr>
      <w:tr w:rsidR="00F0508A" w:rsidRPr="00E120BD">
        <w:trPr>
          <w:trHeight w:val="1403"/>
        </w:trPr>
        <w:tc>
          <w:tcPr>
            <w:tcW w:w="1638" w:type="dxa"/>
            <w:shd w:val="clear" w:color="auto" w:fill="F2DBDB" w:themeFill="accent2" w:themeFillTint="33"/>
          </w:tcPr>
          <w:p w:rsidR="00F0508A" w:rsidRPr="00E120BD" w:rsidRDefault="00F0508A" w:rsidP="00BF2072">
            <w:pPr>
              <w:spacing w:before="2" w:after="2"/>
              <w:rPr>
                <w:rFonts w:ascii="Verdana" w:hAnsi="Verdana"/>
                <w:sz w:val="20"/>
                <w:szCs w:val="20"/>
              </w:rPr>
            </w:pPr>
            <w:r w:rsidRPr="00E120BD">
              <w:rPr>
                <w:rFonts w:ascii="Verdana" w:hAnsi="Verdana"/>
                <w:sz w:val="20"/>
                <w:szCs w:val="20"/>
              </w:rPr>
              <w:t>Body Copy</w:t>
            </w:r>
          </w:p>
        </w:tc>
        <w:tc>
          <w:tcPr>
            <w:tcW w:w="7218" w:type="dxa"/>
          </w:tcPr>
          <w:p w:rsidR="00F0508A" w:rsidRPr="00E120BD" w:rsidRDefault="00F0508A" w:rsidP="002C0AE6">
            <w:pPr>
              <w:pStyle w:val="NormalWeb"/>
              <w:shd w:val="clear" w:color="auto" w:fill="FFFFFF"/>
              <w:spacing w:before="0" w:after="0" w:line="253" w:lineRule="atLeast"/>
              <w:textAlignment w:val="baseline"/>
              <w:rPr>
                <w:rFonts w:ascii="Verdana" w:hAnsi="Verdana"/>
                <w:color w:val="000000"/>
                <w:sz w:val="20"/>
                <w:szCs w:val="20"/>
              </w:rPr>
            </w:pPr>
            <w:r w:rsidRPr="00E120BD">
              <w:rPr>
                <w:rFonts w:ascii="Verdana" w:hAnsi="Verdana"/>
                <w:color w:val="000000"/>
                <w:sz w:val="20"/>
                <w:szCs w:val="20"/>
              </w:rPr>
              <w:t>The National Assessment of Educational Progress (NAEP) has released several writing prompts and rubrics from previous administrations.</w:t>
            </w:r>
          </w:p>
          <w:p w:rsidR="00F0508A" w:rsidRPr="00E120BD" w:rsidRDefault="00F0508A" w:rsidP="002C0AE6">
            <w:pPr>
              <w:numPr>
                <w:ilvl w:val="0"/>
                <w:numId w:val="11"/>
                <w:numberingChange w:id="38" w:author="Ashley Peterson-DeLuca," w:date="2013-05-28T22:51:00Z" w:original=""/>
              </w:numPr>
              <w:shd w:val="clear" w:color="auto" w:fill="FFFFFF"/>
              <w:spacing w:line="253" w:lineRule="atLeast"/>
              <w:ind w:left="0"/>
              <w:textAlignment w:val="baseline"/>
              <w:rPr>
                <w:rFonts w:ascii="Verdana" w:hAnsi="Verdana"/>
                <w:color w:val="000000"/>
                <w:sz w:val="20"/>
                <w:szCs w:val="20"/>
              </w:rPr>
            </w:pPr>
            <w:r w:rsidRPr="00E120BD">
              <w:rPr>
                <w:rFonts w:ascii="Verdana" w:hAnsi="Verdana"/>
                <w:color w:val="000000"/>
                <w:sz w:val="20"/>
                <w:szCs w:val="20"/>
              </w:rPr>
              <w:t xml:space="preserve">Released writing prompts (grades 4, 8, </w:t>
            </w:r>
            <w:r w:rsidR="00C6493D">
              <w:rPr>
                <w:rFonts w:ascii="Verdana" w:hAnsi="Verdana"/>
                <w:color w:val="000000"/>
                <w:sz w:val="20"/>
                <w:szCs w:val="20"/>
              </w:rPr>
              <w:t xml:space="preserve">and </w:t>
            </w:r>
            <w:r w:rsidRPr="00E120BD">
              <w:rPr>
                <w:rFonts w:ascii="Verdana" w:hAnsi="Verdana"/>
                <w:color w:val="000000"/>
                <w:sz w:val="20"/>
                <w:szCs w:val="20"/>
              </w:rPr>
              <w:t>12):</w:t>
            </w:r>
            <w:r w:rsidR="008446F5" w:rsidRPr="00E120BD">
              <w:rPr>
                <w:rFonts w:ascii="Verdana" w:hAnsi="Verdana"/>
                <w:color w:val="000000"/>
                <w:sz w:val="20"/>
                <w:szCs w:val="20"/>
              </w:rPr>
              <w:t xml:space="preserve"> </w:t>
            </w:r>
            <w:hyperlink r:id="rId18" w:history="1">
              <w:r w:rsidRPr="00E120BD">
                <w:rPr>
                  <w:rStyle w:val="Hyperlink"/>
                  <w:rFonts w:ascii="Verdana" w:hAnsi="Verdana"/>
                  <w:color w:val="AD2323"/>
                  <w:sz w:val="20"/>
                  <w:szCs w:val="20"/>
                  <w:bdr w:val="none" w:sz="0" w:space="0" w:color="auto" w:frame="1"/>
                </w:rPr>
                <w:t>http://nces.ed.gov/nationsreportcard/itmrlsx/search.aspx?subject=writing</w:t>
              </w:r>
            </w:hyperlink>
          </w:p>
          <w:p w:rsidR="008446F5" w:rsidRPr="00E120BD" w:rsidRDefault="008446F5" w:rsidP="002C0AE6">
            <w:pPr>
              <w:numPr>
                <w:ilvl w:val="0"/>
                <w:numId w:val="11"/>
                <w:numberingChange w:id="39" w:author="Ashley Peterson-DeLuca," w:date="2013-05-28T22:51:00Z" w:original=""/>
              </w:numPr>
              <w:shd w:val="clear" w:color="auto" w:fill="FFFFFF"/>
              <w:spacing w:line="253" w:lineRule="atLeast"/>
              <w:ind w:left="0"/>
              <w:textAlignment w:val="baseline"/>
              <w:rPr>
                <w:rFonts w:ascii="Verdana" w:hAnsi="Verdana"/>
                <w:color w:val="000000"/>
                <w:sz w:val="20"/>
                <w:szCs w:val="20"/>
              </w:rPr>
            </w:pPr>
          </w:p>
          <w:p w:rsidR="00F0508A" w:rsidRPr="00E120BD" w:rsidRDefault="00F0508A" w:rsidP="002C0AE6">
            <w:pPr>
              <w:numPr>
                <w:ilvl w:val="0"/>
                <w:numId w:val="11"/>
                <w:numberingChange w:id="40" w:author="Ashley Peterson-DeLuca," w:date="2013-05-28T22:51:00Z" w:original=""/>
              </w:numPr>
              <w:shd w:val="clear" w:color="auto" w:fill="FFFFFF"/>
              <w:spacing w:line="253" w:lineRule="atLeast"/>
              <w:ind w:left="0"/>
              <w:textAlignment w:val="baseline"/>
              <w:rPr>
                <w:rFonts w:ascii="Verdana" w:hAnsi="Verdana"/>
                <w:color w:val="000000"/>
                <w:sz w:val="20"/>
                <w:szCs w:val="20"/>
              </w:rPr>
            </w:pPr>
            <w:r w:rsidRPr="00E120BD">
              <w:rPr>
                <w:rFonts w:ascii="Verdana" w:hAnsi="Verdana"/>
                <w:color w:val="000000"/>
                <w:sz w:val="20"/>
                <w:szCs w:val="20"/>
              </w:rPr>
              <w:t>Rubrics:</w:t>
            </w:r>
            <w:r w:rsidR="00C6493D">
              <w:rPr>
                <w:rFonts w:ascii="Verdana" w:hAnsi="Verdana"/>
                <w:color w:val="000000"/>
                <w:sz w:val="20"/>
                <w:szCs w:val="20"/>
              </w:rPr>
              <w:t xml:space="preserve"> </w:t>
            </w:r>
            <w:hyperlink r:id="rId19" w:history="1">
              <w:r w:rsidRPr="00E120BD">
                <w:rPr>
                  <w:rStyle w:val="Hyperlink"/>
                  <w:rFonts w:ascii="Verdana" w:hAnsi="Verdana"/>
                  <w:color w:val="AD2323"/>
                  <w:sz w:val="20"/>
                  <w:szCs w:val="20"/>
                  <w:bdr w:val="none" w:sz="0" w:space="0" w:color="auto" w:frame="1"/>
                </w:rPr>
                <w:t>http://www.nagb.org/content/nagb/assets/documents/publications/frameworks/writin g-2011.pdf</w:t>
              </w:r>
            </w:hyperlink>
          </w:p>
          <w:p w:rsidR="00F0508A" w:rsidRPr="00E120BD" w:rsidRDefault="00F0508A" w:rsidP="004014D3">
            <w:pPr>
              <w:pStyle w:val="NormalWeb"/>
              <w:shd w:val="clear" w:color="auto" w:fill="FFFFFF"/>
              <w:spacing w:before="0" w:after="0" w:line="253" w:lineRule="atLeast"/>
              <w:textAlignment w:val="baseline"/>
              <w:rPr>
                <w:rFonts w:ascii="Verdana" w:hAnsi="Verdana"/>
                <w:color w:val="000000"/>
                <w:sz w:val="20"/>
                <w:szCs w:val="20"/>
              </w:rPr>
            </w:pPr>
            <w:r w:rsidRPr="00E120BD">
              <w:rPr>
                <w:rStyle w:val="Emphasis"/>
                <w:rFonts w:ascii="Verdana" w:hAnsi="Verdana"/>
                <w:i w:val="0"/>
                <w:iCs/>
                <w:color w:val="000000"/>
                <w:sz w:val="20"/>
                <w:szCs w:val="20"/>
                <w:bdr w:val="none" w:sz="0" w:space="0" w:color="auto" w:frame="1"/>
                <w:shd w:val="clear" w:color="auto" w:fill="FFFFFF"/>
              </w:rPr>
              <w:t>NAEP. Retrieved March 14, 2013 from</w:t>
            </w:r>
            <w:r w:rsidRPr="00E120BD">
              <w:rPr>
                <w:rStyle w:val="apple-converted-space"/>
                <w:rFonts w:ascii="Verdana" w:eastAsiaTheme="majorEastAsia" w:hAnsi="Verdana"/>
                <w:iCs/>
                <w:color w:val="000000"/>
                <w:sz w:val="20"/>
                <w:szCs w:val="20"/>
                <w:bdr w:val="none" w:sz="0" w:space="0" w:color="auto" w:frame="1"/>
                <w:shd w:val="clear" w:color="auto" w:fill="FFFFFF"/>
              </w:rPr>
              <w:t> </w:t>
            </w:r>
            <w:r w:rsidRPr="004014D3">
              <w:rPr>
                <w:rFonts w:ascii="Verdana" w:eastAsiaTheme="minorHAnsi" w:hAnsi="Verdana" w:cstheme="minorBidi"/>
                <w:sz w:val="20"/>
                <w:szCs w:val="20"/>
              </w:rPr>
              <w:t>http://nces.ed.gov/nationsreportcard/</w:t>
            </w:r>
            <w:r w:rsidR="004014D3" w:rsidDel="004014D3">
              <w:t xml:space="preserve"> </w:t>
            </w:r>
          </w:p>
        </w:tc>
      </w:tr>
      <w:tr w:rsidR="00F0508A" w:rsidRPr="00E120BD">
        <w:trPr>
          <w:trHeight w:val="431"/>
        </w:trPr>
        <w:tc>
          <w:tcPr>
            <w:tcW w:w="1638" w:type="dxa"/>
            <w:shd w:val="clear" w:color="auto" w:fill="F2DBDB" w:themeFill="accent2" w:themeFillTint="33"/>
          </w:tcPr>
          <w:p w:rsidR="00F0508A" w:rsidRPr="00E120BD" w:rsidRDefault="00F0508A" w:rsidP="00BF2072">
            <w:pPr>
              <w:spacing w:before="2" w:after="2"/>
              <w:rPr>
                <w:rFonts w:ascii="Verdana" w:hAnsi="Verdana"/>
                <w:sz w:val="20"/>
                <w:szCs w:val="20"/>
              </w:rPr>
            </w:pPr>
            <w:r w:rsidRPr="00E120BD">
              <w:rPr>
                <w:rFonts w:ascii="Verdana" w:hAnsi="Verdana"/>
                <w:sz w:val="20"/>
                <w:szCs w:val="20"/>
              </w:rPr>
              <w:t>Body Header</w:t>
            </w:r>
          </w:p>
        </w:tc>
        <w:tc>
          <w:tcPr>
            <w:tcW w:w="7218" w:type="dxa"/>
          </w:tcPr>
          <w:p w:rsidR="00F0508A" w:rsidRPr="00E120BD" w:rsidRDefault="008855B2" w:rsidP="00F0508A">
            <w:pPr>
              <w:rPr>
                <w:rFonts w:ascii="Verdana" w:hAnsi="Verdana"/>
                <w:sz w:val="20"/>
                <w:szCs w:val="20"/>
              </w:rPr>
            </w:pPr>
            <w:hyperlink r:id="rId20" w:history="1">
              <w:r w:rsidR="00F0508A" w:rsidRPr="00E120BD">
                <w:rPr>
                  <w:rStyle w:val="Hyperlink"/>
                  <w:rFonts w:ascii="Verdana" w:hAnsi="Verdana"/>
                  <w:color w:val="AD2323"/>
                  <w:sz w:val="20"/>
                  <w:szCs w:val="20"/>
                  <w:bdr w:val="none" w:sz="0" w:space="0" w:color="auto" w:frame="1"/>
                  <w:shd w:val="clear" w:color="auto" w:fill="FFFFFF"/>
                </w:rPr>
                <w:t>Oklahoma State Department of Education, Oklahoma Core Curriculum Tests</w:t>
              </w:r>
            </w:hyperlink>
          </w:p>
        </w:tc>
      </w:tr>
      <w:tr w:rsidR="00F0508A" w:rsidRPr="00E120BD">
        <w:trPr>
          <w:trHeight w:val="1439"/>
        </w:trPr>
        <w:tc>
          <w:tcPr>
            <w:tcW w:w="1638" w:type="dxa"/>
            <w:shd w:val="clear" w:color="auto" w:fill="F2DBDB" w:themeFill="accent2" w:themeFillTint="33"/>
          </w:tcPr>
          <w:p w:rsidR="00F0508A" w:rsidRPr="00E120BD" w:rsidRDefault="00F0508A" w:rsidP="00BF2072">
            <w:pPr>
              <w:spacing w:before="2" w:after="2"/>
              <w:rPr>
                <w:rFonts w:ascii="Verdana" w:hAnsi="Verdana"/>
                <w:sz w:val="20"/>
                <w:szCs w:val="20"/>
              </w:rPr>
            </w:pPr>
            <w:r w:rsidRPr="00E120BD">
              <w:rPr>
                <w:rFonts w:ascii="Verdana" w:hAnsi="Verdana"/>
                <w:sz w:val="20"/>
                <w:szCs w:val="20"/>
              </w:rPr>
              <w:t>Body Text</w:t>
            </w:r>
          </w:p>
        </w:tc>
        <w:tc>
          <w:tcPr>
            <w:tcW w:w="7218" w:type="dxa"/>
          </w:tcPr>
          <w:p w:rsidR="00F0508A" w:rsidRPr="00E120BD" w:rsidRDefault="00F0508A" w:rsidP="00F0508A">
            <w:pPr>
              <w:pStyle w:val="NormalWeb"/>
              <w:shd w:val="clear" w:color="auto" w:fill="FFFFFF"/>
              <w:spacing w:before="0" w:after="0" w:line="253" w:lineRule="atLeast"/>
              <w:textAlignment w:val="baseline"/>
              <w:rPr>
                <w:rFonts w:ascii="Verdana" w:hAnsi="Verdana"/>
                <w:color w:val="000000"/>
                <w:sz w:val="20"/>
                <w:szCs w:val="20"/>
              </w:rPr>
            </w:pPr>
            <w:r w:rsidRPr="00E120BD">
              <w:rPr>
                <w:rFonts w:ascii="Verdana" w:hAnsi="Verdana"/>
                <w:color w:val="000000"/>
                <w:sz w:val="20"/>
                <w:szCs w:val="20"/>
              </w:rPr>
              <w:t>The Oklahoma State Department of Education (ODE) includes writing in their Oklahoma Core Curriculum Tests (OCCT) for students in grade 5. As an example of what might appear on the assessment, the ODE has provided the public with a narrative writing prompt and rubric.</w:t>
            </w:r>
          </w:p>
          <w:p w:rsidR="00F0508A" w:rsidRPr="00E120BD" w:rsidRDefault="00F0508A" w:rsidP="00F0508A">
            <w:pPr>
              <w:pStyle w:val="NormalWeb"/>
              <w:shd w:val="clear" w:color="auto" w:fill="FFFFFF"/>
              <w:spacing w:before="0" w:after="0" w:line="253" w:lineRule="atLeast"/>
              <w:textAlignment w:val="baseline"/>
              <w:rPr>
                <w:rFonts w:ascii="Verdana" w:hAnsi="Verdana"/>
                <w:color w:val="000000"/>
                <w:sz w:val="20"/>
                <w:szCs w:val="20"/>
              </w:rPr>
            </w:pPr>
            <w:r w:rsidRPr="00E120BD">
              <w:rPr>
                <w:rFonts w:ascii="Verdana" w:hAnsi="Verdana"/>
                <w:color w:val="000000"/>
                <w:sz w:val="20"/>
                <w:szCs w:val="20"/>
              </w:rPr>
              <w:t>Grade 5 narrative writing prompt:</w:t>
            </w:r>
            <w:r w:rsidR="00C6493D">
              <w:rPr>
                <w:rFonts w:ascii="Verdana" w:hAnsi="Verdana"/>
                <w:color w:val="000000"/>
                <w:sz w:val="20"/>
                <w:szCs w:val="20"/>
              </w:rPr>
              <w:t xml:space="preserve"> </w:t>
            </w:r>
            <w:hyperlink r:id="rId21" w:history="1">
              <w:r w:rsidRPr="00E120BD">
                <w:rPr>
                  <w:rStyle w:val="Hyperlink"/>
                  <w:rFonts w:ascii="Verdana" w:hAnsi="Verdana"/>
                  <w:color w:val="AD2323"/>
                  <w:sz w:val="20"/>
                  <w:szCs w:val="20"/>
                  <w:bdr w:val="none" w:sz="0" w:space="0" w:color="auto" w:frame="1"/>
                </w:rPr>
                <w:t>http://ok.gov/sde/sites/ok.gov.sde/files/Gr5_Narrative_Prompt.pdf</w:t>
              </w:r>
            </w:hyperlink>
          </w:p>
          <w:p w:rsidR="00F0508A" w:rsidRPr="00E120BD" w:rsidRDefault="00F0508A" w:rsidP="00F0508A">
            <w:pPr>
              <w:pStyle w:val="NormalWeb"/>
              <w:shd w:val="clear" w:color="auto" w:fill="FFFFFF"/>
              <w:spacing w:before="0" w:after="0" w:line="253" w:lineRule="atLeast"/>
              <w:textAlignment w:val="baseline"/>
              <w:rPr>
                <w:rFonts w:ascii="Verdana" w:hAnsi="Verdana"/>
                <w:color w:val="000000"/>
                <w:sz w:val="20"/>
                <w:szCs w:val="20"/>
              </w:rPr>
            </w:pPr>
            <w:r w:rsidRPr="00E120BD">
              <w:rPr>
                <w:rFonts w:ascii="Verdana" w:hAnsi="Verdana"/>
                <w:color w:val="000000"/>
                <w:sz w:val="20"/>
                <w:szCs w:val="20"/>
              </w:rPr>
              <w:t>Rubric:</w:t>
            </w:r>
            <w:r w:rsidRPr="00E120BD">
              <w:rPr>
                <w:rStyle w:val="apple-converted-space"/>
                <w:rFonts w:ascii="Verdana" w:hAnsi="Verdana"/>
                <w:color w:val="000000"/>
                <w:sz w:val="20"/>
                <w:szCs w:val="20"/>
              </w:rPr>
              <w:t> </w:t>
            </w:r>
            <w:hyperlink r:id="rId22" w:history="1">
              <w:r w:rsidRPr="00E120BD">
                <w:rPr>
                  <w:rStyle w:val="Hyperlink"/>
                  <w:rFonts w:ascii="Verdana" w:hAnsi="Verdana"/>
                  <w:color w:val="AD2323"/>
                  <w:sz w:val="20"/>
                  <w:szCs w:val="20"/>
                  <w:bdr w:val="none" w:sz="0" w:space="0" w:color="auto" w:frame="1"/>
                </w:rPr>
                <w:t>http://ok.gov/sde/sites/ok.gov.sde/files/CCSS_Gr5_Trans_Rubric.pdf</w:t>
              </w:r>
            </w:hyperlink>
          </w:p>
          <w:p w:rsidR="00F0508A" w:rsidRPr="00E120BD" w:rsidRDefault="00F0508A" w:rsidP="002C0AE6">
            <w:pPr>
              <w:pStyle w:val="NormalWeb"/>
              <w:shd w:val="clear" w:color="auto" w:fill="FFFFFF"/>
              <w:spacing w:before="0" w:after="0" w:line="253" w:lineRule="atLeast"/>
              <w:textAlignment w:val="baseline"/>
              <w:rPr>
                <w:rFonts w:ascii="Verdana" w:hAnsi="Verdana"/>
                <w:color w:val="000000"/>
                <w:sz w:val="20"/>
                <w:szCs w:val="20"/>
              </w:rPr>
            </w:pPr>
            <w:r w:rsidRPr="00E120BD">
              <w:rPr>
                <w:rStyle w:val="Emphasis"/>
                <w:rFonts w:ascii="Verdana" w:hAnsi="Verdana"/>
                <w:i w:val="0"/>
                <w:iCs/>
                <w:color w:val="000000"/>
                <w:sz w:val="20"/>
                <w:szCs w:val="20"/>
                <w:bdr w:val="none" w:sz="0" w:space="0" w:color="auto" w:frame="1"/>
              </w:rPr>
              <w:t>ODE. Retrieved March 14, 2013 from</w:t>
            </w:r>
            <w:r w:rsidRPr="00E120BD">
              <w:rPr>
                <w:rStyle w:val="apple-converted-space"/>
                <w:rFonts w:ascii="Verdana" w:hAnsi="Verdana"/>
                <w:iCs/>
                <w:color w:val="000000"/>
                <w:sz w:val="20"/>
                <w:szCs w:val="20"/>
                <w:bdr w:val="none" w:sz="0" w:space="0" w:color="auto" w:frame="1"/>
              </w:rPr>
              <w:t> </w:t>
            </w:r>
            <w:hyperlink r:id="rId23" w:history="1">
              <w:r w:rsidRPr="00E120BD">
                <w:rPr>
                  <w:rStyle w:val="Hyperlink"/>
                  <w:rFonts w:ascii="Verdana" w:hAnsi="Verdana"/>
                  <w:iCs/>
                  <w:color w:val="AD2323"/>
                  <w:sz w:val="20"/>
                  <w:szCs w:val="20"/>
                  <w:bdr w:val="none" w:sz="0" w:space="0" w:color="auto" w:frame="1"/>
                </w:rPr>
                <w:t>http://ode.gov/sde</w:t>
              </w:r>
            </w:hyperlink>
          </w:p>
        </w:tc>
      </w:tr>
    </w:tbl>
    <w:p w:rsidR="008F445A" w:rsidRPr="00E120BD" w:rsidRDefault="008F445A" w:rsidP="008F445A">
      <w:pPr>
        <w:rPr>
          <w:rFonts w:ascii="Verdana" w:hAnsi="Verdana"/>
          <w:sz w:val="20"/>
          <w:szCs w:val="20"/>
        </w:rPr>
      </w:pPr>
    </w:p>
    <w:p w:rsidR="004F6938" w:rsidRPr="00E120BD" w:rsidRDefault="008F445A" w:rsidP="004F6938">
      <w:pPr>
        <w:pStyle w:val="Heading1"/>
        <w:rPr>
          <w:rFonts w:ascii="Verdana" w:hAnsi="Verdana"/>
          <w:sz w:val="20"/>
          <w:szCs w:val="20"/>
        </w:rPr>
      </w:pPr>
      <w:r w:rsidRPr="00E120BD">
        <w:rPr>
          <w:rFonts w:ascii="Verdana" w:hAnsi="Verdana"/>
          <w:sz w:val="20"/>
          <w:szCs w:val="20"/>
        </w:rPr>
        <w:br w:type="page"/>
      </w:r>
      <w:r w:rsidR="004F6938" w:rsidRPr="00E120BD">
        <w:rPr>
          <w:rFonts w:ascii="Verdana" w:hAnsi="Verdana"/>
          <w:sz w:val="20"/>
          <w:szCs w:val="20"/>
        </w:rPr>
        <w:t>06 Performance Tasks</w:t>
      </w:r>
    </w:p>
    <w:tbl>
      <w:tblPr>
        <w:tblStyle w:val="TableGrid"/>
        <w:tblW w:w="0" w:type="auto"/>
        <w:tblLook w:val="00BF"/>
      </w:tblPr>
      <w:tblGrid>
        <w:gridCol w:w="1548"/>
        <w:gridCol w:w="7308"/>
      </w:tblGrid>
      <w:tr w:rsidR="004F6938" w:rsidRPr="00E120BD">
        <w:tc>
          <w:tcPr>
            <w:tcW w:w="1548" w:type="dxa"/>
            <w:shd w:val="clear" w:color="auto" w:fill="F2DBDB" w:themeFill="accent2" w:themeFillTint="33"/>
          </w:tcPr>
          <w:p w:rsidR="004F6938" w:rsidRPr="00E120BD" w:rsidRDefault="004F6938" w:rsidP="0028308B">
            <w:pPr>
              <w:rPr>
                <w:rFonts w:ascii="Verdana" w:hAnsi="Verdana"/>
                <w:sz w:val="20"/>
                <w:szCs w:val="20"/>
              </w:rPr>
            </w:pPr>
            <w:r w:rsidRPr="00E120BD">
              <w:rPr>
                <w:rFonts w:ascii="Verdana" w:hAnsi="Verdana"/>
                <w:sz w:val="20"/>
                <w:szCs w:val="20"/>
              </w:rPr>
              <w:t>Page Title in Header</w:t>
            </w:r>
          </w:p>
        </w:tc>
        <w:tc>
          <w:tcPr>
            <w:tcW w:w="7308" w:type="dxa"/>
          </w:tcPr>
          <w:p w:rsidR="004F6938" w:rsidRPr="00E120BD" w:rsidRDefault="004F6938" w:rsidP="0028308B">
            <w:pPr>
              <w:rPr>
                <w:rFonts w:ascii="Verdana" w:hAnsi="Verdana"/>
                <w:sz w:val="20"/>
                <w:szCs w:val="20"/>
              </w:rPr>
            </w:pPr>
            <w:r w:rsidRPr="00E120BD">
              <w:rPr>
                <w:rFonts w:ascii="Verdana" w:hAnsi="Verdana"/>
                <w:sz w:val="20"/>
                <w:szCs w:val="20"/>
              </w:rPr>
              <w:t>Performance Tasks</w:t>
            </w:r>
          </w:p>
        </w:tc>
      </w:tr>
      <w:tr w:rsidR="004F6938" w:rsidRPr="00E120BD">
        <w:tc>
          <w:tcPr>
            <w:tcW w:w="1548" w:type="dxa"/>
            <w:shd w:val="clear" w:color="auto" w:fill="F2DBDB" w:themeFill="accent2" w:themeFillTint="33"/>
          </w:tcPr>
          <w:p w:rsidR="004F6938" w:rsidRPr="00E120BD" w:rsidRDefault="004F6938" w:rsidP="0028308B">
            <w:pPr>
              <w:rPr>
                <w:rFonts w:ascii="Verdana" w:hAnsi="Verdana"/>
                <w:sz w:val="20"/>
                <w:szCs w:val="20"/>
              </w:rPr>
            </w:pPr>
            <w:r w:rsidRPr="00E120BD">
              <w:rPr>
                <w:rFonts w:ascii="Verdana" w:hAnsi="Verdana"/>
                <w:sz w:val="20"/>
                <w:szCs w:val="20"/>
              </w:rPr>
              <w:t>Header Text</w:t>
            </w:r>
          </w:p>
        </w:tc>
        <w:tc>
          <w:tcPr>
            <w:tcW w:w="7308" w:type="dxa"/>
          </w:tcPr>
          <w:p w:rsidR="004F6938" w:rsidRPr="00E120BD" w:rsidRDefault="004F6938" w:rsidP="005863B8">
            <w:pPr>
              <w:rPr>
                <w:rFonts w:ascii="Verdana" w:hAnsi="Verdana"/>
                <w:sz w:val="20"/>
                <w:szCs w:val="20"/>
              </w:rPr>
            </w:pPr>
            <w:r w:rsidRPr="00E120BD">
              <w:rPr>
                <w:rFonts w:ascii="Verdana" w:hAnsi="Verdana"/>
                <w:sz w:val="20"/>
                <w:szCs w:val="20"/>
              </w:rPr>
              <w:t>Performance tasks require examinees to use one or more stimulus materials in responding to a series of discrete items or activities that are aligned around a common theme or culminating activity.</w:t>
            </w:r>
          </w:p>
        </w:tc>
      </w:tr>
      <w:tr w:rsidR="004F6938" w:rsidRPr="00E120BD">
        <w:trPr>
          <w:trHeight w:val="63"/>
        </w:trPr>
        <w:tc>
          <w:tcPr>
            <w:tcW w:w="1548" w:type="dxa"/>
            <w:shd w:val="clear" w:color="auto" w:fill="F2DBDB" w:themeFill="accent2" w:themeFillTint="33"/>
          </w:tcPr>
          <w:p w:rsidR="004F6938" w:rsidRPr="00E120BD" w:rsidRDefault="004F6938" w:rsidP="0028308B">
            <w:pPr>
              <w:rPr>
                <w:rFonts w:ascii="Verdana" w:hAnsi="Verdana"/>
                <w:sz w:val="20"/>
                <w:szCs w:val="20"/>
              </w:rPr>
            </w:pPr>
            <w:r w:rsidRPr="00E120BD">
              <w:rPr>
                <w:rFonts w:ascii="Verdana" w:hAnsi="Verdana"/>
                <w:sz w:val="20"/>
                <w:szCs w:val="20"/>
              </w:rPr>
              <w:t>Body Header</w:t>
            </w:r>
          </w:p>
        </w:tc>
        <w:tc>
          <w:tcPr>
            <w:tcW w:w="7308" w:type="dxa"/>
          </w:tcPr>
          <w:p w:rsidR="004F6938" w:rsidRPr="00E120BD" w:rsidRDefault="004F6938" w:rsidP="00FF25CB">
            <w:pPr>
              <w:rPr>
                <w:rFonts w:ascii="Verdana" w:hAnsi="Verdana"/>
                <w:sz w:val="20"/>
                <w:szCs w:val="20"/>
              </w:rPr>
            </w:pPr>
          </w:p>
        </w:tc>
      </w:tr>
      <w:tr w:rsidR="004F6938" w:rsidRPr="00E120BD">
        <w:trPr>
          <w:trHeight w:val="1403"/>
        </w:trPr>
        <w:tc>
          <w:tcPr>
            <w:tcW w:w="1548" w:type="dxa"/>
            <w:shd w:val="clear" w:color="auto" w:fill="F2DBDB" w:themeFill="accent2" w:themeFillTint="33"/>
          </w:tcPr>
          <w:p w:rsidR="004F6938" w:rsidRPr="00E120BD" w:rsidRDefault="004F6938" w:rsidP="0028308B">
            <w:pPr>
              <w:rPr>
                <w:rFonts w:ascii="Verdana" w:hAnsi="Verdana"/>
                <w:sz w:val="20"/>
                <w:szCs w:val="20"/>
              </w:rPr>
            </w:pPr>
            <w:r w:rsidRPr="00E120BD">
              <w:rPr>
                <w:rFonts w:ascii="Verdana" w:hAnsi="Verdana"/>
                <w:sz w:val="20"/>
                <w:szCs w:val="20"/>
              </w:rPr>
              <w:t>Body Copy</w:t>
            </w:r>
          </w:p>
        </w:tc>
        <w:tc>
          <w:tcPr>
            <w:tcW w:w="7308" w:type="dxa"/>
          </w:tcPr>
          <w:p w:rsidR="004F6938" w:rsidRPr="00E120BD" w:rsidRDefault="004F6938" w:rsidP="004F6938">
            <w:pPr>
              <w:rPr>
                <w:rFonts w:ascii="Verdana" w:hAnsi="Verdana"/>
                <w:sz w:val="20"/>
                <w:szCs w:val="20"/>
              </w:rPr>
            </w:pPr>
            <w:r w:rsidRPr="00E120BD">
              <w:rPr>
                <w:rFonts w:ascii="Verdana" w:hAnsi="Verdana"/>
                <w:sz w:val="20"/>
                <w:szCs w:val="20"/>
              </w:rPr>
              <w:t>In general, features of performance tasks include:</w:t>
            </w:r>
          </w:p>
          <w:p w:rsidR="004F6938" w:rsidRPr="00E120BD" w:rsidRDefault="004F6938" w:rsidP="004F6938">
            <w:pPr>
              <w:pStyle w:val="ListParagraph"/>
              <w:numPr>
                <w:ilvl w:val="0"/>
                <w:numId w:val="12"/>
                <w:numberingChange w:id="41" w:author="Ashley Peterson-DeLuca," w:date="2013-05-28T22:51:00Z" w:original=""/>
              </w:numPr>
              <w:rPr>
                <w:rFonts w:ascii="Verdana" w:hAnsi="Verdana"/>
                <w:sz w:val="20"/>
                <w:szCs w:val="20"/>
              </w:rPr>
            </w:pPr>
            <w:r w:rsidRPr="00E120BD">
              <w:rPr>
                <w:rFonts w:ascii="Verdana" w:hAnsi="Verdana"/>
                <w:sz w:val="20"/>
                <w:szCs w:val="20"/>
              </w:rPr>
              <w:t>Items or activities organized around a theme or culminating activity</w:t>
            </w:r>
          </w:p>
          <w:p w:rsidR="004F6938" w:rsidRPr="00E120BD" w:rsidRDefault="004F6938" w:rsidP="004F6938">
            <w:pPr>
              <w:pStyle w:val="ListParagraph"/>
              <w:numPr>
                <w:ilvl w:val="0"/>
                <w:numId w:val="12"/>
                <w:numberingChange w:id="42" w:author="Ashley Peterson-DeLuca," w:date="2013-05-28T22:51:00Z" w:original=""/>
              </w:numPr>
              <w:rPr>
                <w:rFonts w:ascii="Verdana" w:hAnsi="Verdana"/>
                <w:sz w:val="20"/>
                <w:szCs w:val="20"/>
              </w:rPr>
            </w:pPr>
            <w:r w:rsidRPr="00E120BD">
              <w:rPr>
                <w:rFonts w:ascii="Verdana" w:hAnsi="Verdana"/>
                <w:sz w:val="20"/>
                <w:szCs w:val="20"/>
              </w:rPr>
              <w:t>Contexts that simulate realistic instructional, professional, or on-the-job activities</w:t>
            </w:r>
          </w:p>
          <w:p w:rsidR="004F6938" w:rsidRPr="00E120BD" w:rsidRDefault="004F6938" w:rsidP="004F6938">
            <w:pPr>
              <w:pStyle w:val="ListParagraph"/>
              <w:numPr>
                <w:ilvl w:val="0"/>
                <w:numId w:val="12"/>
                <w:numberingChange w:id="43" w:author="Ashley Peterson-DeLuca," w:date="2013-05-28T22:51:00Z" w:original=""/>
              </w:numPr>
              <w:rPr>
                <w:rFonts w:ascii="Verdana" w:hAnsi="Verdana"/>
                <w:sz w:val="20"/>
                <w:szCs w:val="20"/>
              </w:rPr>
            </w:pPr>
            <w:r w:rsidRPr="00E120BD">
              <w:rPr>
                <w:rFonts w:ascii="Verdana" w:hAnsi="Verdana"/>
                <w:sz w:val="20"/>
                <w:szCs w:val="20"/>
              </w:rPr>
              <w:t>A focus on valued learning outcomes</w:t>
            </w:r>
          </w:p>
          <w:p w:rsidR="004F6938" w:rsidRPr="00E120BD" w:rsidRDefault="004F6938" w:rsidP="004F6938">
            <w:pPr>
              <w:pStyle w:val="ListParagraph"/>
              <w:numPr>
                <w:ilvl w:val="0"/>
                <w:numId w:val="12"/>
                <w:numberingChange w:id="44" w:author="Ashley Peterson-DeLuca," w:date="2013-05-28T22:51:00Z" w:original=""/>
              </w:numPr>
              <w:rPr>
                <w:rFonts w:ascii="Verdana" w:hAnsi="Verdana"/>
                <w:sz w:val="20"/>
                <w:szCs w:val="20"/>
              </w:rPr>
            </w:pPr>
            <w:r w:rsidRPr="00E120BD">
              <w:rPr>
                <w:rFonts w:ascii="Verdana" w:hAnsi="Verdana"/>
                <w:sz w:val="20"/>
                <w:szCs w:val="20"/>
              </w:rPr>
              <w:t>Alignment to multiple content standards, skills, or processes</w:t>
            </w:r>
          </w:p>
          <w:p w:rsidR="004F6938" w:rsidRPr="00E120BD" w:rsidRDefault="004F6938" w:rsidP="004F6938">
            <w:pPr>
              <w:pStyle w:val="ListParagraph"/>
              <w:numPr>
                <w:ilvl w:val="0"/>
                <w:numId w:val="12"/>
                <w:numberingChange w:id="45" w:author="Ashley Peterson-DeLuca," w:date="2013-05-28T22:51:00Z" w:original=""/>
              </w:numPr>
              <w:rPr>
                <w:rFonts w:ascii="Verdana" w:hAnsi="Verdana"/>
                <w:sz w:val="20"/>
                <w:szCs w:val="20"/>
              </w:rPr>
            </w:pPr>
            <w:r w:rsidRPr="00E120BD">
              <w:rPr>
                <w:rFonts w:ascii="Verdana" w:hAnsi="Verdana"/>
                <w:sz w:val="20"/>
                <w:szCs w:val="20"/>
              </w:rPr>
              <w:t>Evaluation procedures that typically involve the application of one or more rubrics</w:t>
            </w:r>
          </w:p>
        </w:tc>
      </w:tr>
      <w:tr w:rsidR="004F6938" w:rsidRPr="00E120BD">
        <w:trPr>
          <w:trHeight w:val="341"/>
        </w:trPr>
        <w:tc>
          <w:tcPr>
            <w:tcW w:w="1548" w:type="dxa"/>
            <w:tcBorders>
              <w:bottom w:val="single" w:sz="4" w:space="0" w:color="000000" w:themeColor="text1"/>
            </w:tcBorders>
            <w:shd w:val="clear" w:color="auto" w:fill="FDE9D9" w:themeFill="accent6" w:themeFillTint="33"/>
          </w:tcPr>
          <w:p w:rsidR="004F6938" w:rsidRPr="00E120BD" w:rsidRDefault="004F6938" w:rsidP="0028308B">
            <w:pPr>
              <w:rPr>
                <w:rFonts w:ascii="Verdana" w:hAnsi="Verdana"/>
                <w:sz w:val="20"/>
                <w:szCs w:val="20"/>
              </w:rPr>
            </w:pPr>
            <w:proofErr w:type="spellStart"/>
            <w:r w:rsidRPr="00E120BD">
              <w:rPr>
                <w:rFonts w:ascii="Verdana" w:hAnsi="Verdana"/>
                <w:sz w:val="20"/>
                <w:szCs w:val="20"/>
              </w:rPr>
              <w:t>Brainshark</w:t>
            </w:r>
            <w:proofErr w:type="spellEnd"/>
          </w:p>
        </w:tc>
        <w:tc>
          <w:tcPr>
            <w:tcW w:w="7308" w:type="dxa"/>
            <w:tcBorders>
              <w:bottom w:val="single" w:sz="4" w:space="0" w:color="000000" w:themeColor="text1"/>
            </w:tcBorders>
          </w:tcPr>
          <w:p w:rsidR="004F6938" w:rsidRPr="00E120BD" w:rsidRDefault="004F6938" w:rsidP="002413BC">
            <w:pPr>
              <w:pStyle w:val="NormalWeb"/>
              <w:shd w:val="clear" w:color="auto" w:fill="FFFFFF"/>
              <w:spacing w:before="0" w:beforeAutospacing="0" w:after="0" w:afterAutospacing="0" w:line="240" w:lineRule="atLeast"/>
              <w:textAlignment w:val="baseline"/>
              <w:rPr>
                <w:rFonts w:ascii="Verdana" w:hAnsi="Verdana"/>
                <w:sz w:val="20"/>
                <w:szCs w:val="20"/>
              </w:rPr>
            </w:pPr>
            <w:r w:rsidRPr="00E120BD">
              <w:rPr>
                <w:rFonts w:ascii="Verdana" w:hAnsi="Verdana"/>
                <w:sz w:val="20"/>
                <w:szCs w:val="20"/>
              </w:rPr>
              <w:t>Yes</w:t>
            </w:r>
          </w:p>
        </w:tc>
      </w:tr>
    </w:tbl>
    <w:p w:rsidR="004F6938" w:rsidRPr="00E120BD" w:rsidRDefault="004F6938" w:rsidP="004F6938">
      <w:pPr>
        <w:rPr>
          <w:rFonts w:ascii="Verdana" w:hAnsi="Verdana"/>
          <w:sz w:val="20"/>
          <w:szCs w:val="20"/>
        </w:rPr>
      </w:pPr>
    </w:p>
    <w:p w:rsidR="004F6938" w:rsidRPr="00E120BD" w:rsidRDefault="004F6938" w:rsidP="004F6938">
      <w:pPr>
        <w:pStyle w:val="Heading2"/>
        <w:rPr>
          <w:rFonts w:ascii="Verdana" w:hAnsi="Verdana"/>
          <w:sz w:val="20"/>
          <w:szCs w:val="20"/>
        </w:rPr>
      </w:pPr>
      <w:r w:rsidRPr="00E120BD">
        <w:rPr>
          <w:rFonts w:ascii="Verdana" w:hAnsi="Verdana"/>
          <w:sz w:val="20"/>
          <w:szCs w:val="20"/>
        </w:rPr>
        <w:t>06a More Info</w:t>
      </w:r>
    </w:p>
    <w:tbl>
      <w:tblPr>
        <w:tblStyle w:val="TableGrid"/>
        <w:tblW w:w="0" w:type="auto"/>
        <w:tblLook w:val="00BF"/>
      </w:tblPr>
      <w:tblGrid>
        <w:gridCol w:w="1698"/>
        <w:gridCol w:w="7158"/>
      </w:tblGrid>
      <w:tr w:rsidR="004F6938" w:rsidRPr="00E120BD">
        <w:tc>
          <w:tcPr>
            <w:tcW w:w="1670" w:type="dxa"/>
            <w:shd w:val="clear" w:color="auto" w:fill="F2DBDB" w:themeFill="accent2" w:themeFillTint="33"/>
          </w:tcPr>
          <w:p w:rsidR="004F6938" w:rsidRPr="00E120BD" w:rsidRDefault="004F6938" w:rsidP="00FD56EC">
            <w:pPr>
              <w:rPr>
                <w:rFonts w:ascii="Verdana" w:hAnsi="Verdana"/>
                <w:sz w:val="20"/>
                <w:szCs w:val="20"/>
              </w:rPr>
            </w:pPr>
            <w:r w:rsidRPr="00E120BD">
              <w:rPr>
                <w:rFonts w:ascii="Verdana" w:hAnsi="Verdana"/>
                <w:sz w:val="20"/>
                <w:szCs w:val="20"/>
              </w:rPr>
              <w:t>Page Title</w:t>
            </w:r>
          </w:p>
        </w:tc>
        <w:tc>
          <w:tcPr>
            <w:tcW w:w="7186" w:type="dxa"/>
          </w:tcPr>
          <w:p w:rsidR="004F6938" w:rsidRPr="00E120BD" w:rsidRDefault="008446F5" w:rsidP="00B61798">
            <w:pPr>
              <w:rPr>
                <w:rFonts w:ascii="Verdana" w:hAnsi="Verdana"/>
                <w:sz w:val="20"/>
                <w:szCs w:val="20"/>
              </w:rPr>
            </w:pPr>
            <w:r w:rsidRPr="00E120BD">
              <w:rPr>
                <w:rFonts w:ascii="Verdana" w:hAnsi="Verdana"/>
                <w:sz w:val="20"/>
                <w:szCs w:val="20"/>
              </w:rPr>
              <w:t>What Are Performance T</w:t>
            </w:r>
            <w:r w:rsidR="004F6938" w:rsidRPr="00E120BD">
              <w:rPr>
                <w:rFonts w:ascii="Verdana" w:hAnsi="Verdana"/>
                <w:sz w:val="20"/>
                <w:szCs w:val="20"/>
              </w:rPr>
              <w:t>asks?</w:t>
            </w:r>
          </w:p>
        </w:tc>
      </w:tr>
      <w:tr w:rsidR="004F6938" w:rsidRPr="00E120BD">
        <w:tc>
          <w:tcPr>
            <w:tcW w:w="1670" w:type="dxa"/>
            <w:shd w:val="clear" w:color="auto" w:fill="F2DBDB" w:themeFill="accent2" w:themeFillTint="33"/>
          </w:tcPr>
          <w:p w:rsidR="004F6938" w:rsidRPr="00E120BD" w:rsidRDefault="004F6938" w:rsidP="00FD56EC">
            <w:pPr>
              <w:rPr>
                <w:rFonts w:ascii="Verdana" w:hAnsi="Verdana"/>
                <w:sz w:val="20"/>
                <w:szCs w:val="20"/>
              </w:rPr>
            </w:pPr>
            <w:r w:rsidRPr="00E120BD">
              <w:rPr>
                <w:rFonts w:ascii="Verdana" w:hAnsi="Verdana"/>
                <w:sz w:val="20"/>
                <w:szCs w:val="20"/>
              </w:rPr>
              <w:t>Definition</w:t>
            </w:r>
          </w:p>
        </w:tc>
        <w:tc>
          <w:tcPr>
            <w:tcW w:w="7186" w:type="dxa"/>
          </w:tcPr>
          <w:p w:rsidR="004F6938" w:rsidRPr="00E120BD" w:rsidRDefault="008446F5" w:rsidP="008446F5">
            <w:pPr>
              <w:spacing w:line="253" w:lineRule="atLeast"/>
              <w:textAlignment w:val="baseline"/>
              <w:rPr>
                <w:rFonts w:ascii="Verdana" w:hAnsi="Verdana"/>
                <w:sz w:val="20"/>
                <w:szCs w:val="20"/>
              </w:rPr>
            </w:pPr>
            <w:r w:rsidRPr="00E120BD">
              <w:rPr>
                <w:rFonts w:ascii="Verdana" w:hAnsi="Verdana"/>
                <w:sz w:val="20"/>
                <w:szCs w:val="20"/>
              </w:rPr>
              <w:t>Performance tasks require examinees to process and use one or more stimulus materials in responding to a series of discrete items or activities that are organized coherently around a common theme or culminating activity. Collectively, these activities reflect multiple content standards, skills, and/or processes that represent valued learning outcomes. Performance tasks are typically embedded in contexts that simulate realistic instructional, professional, or on-the-job activities, where the simulation is characterized by at least a moderate degree of fidelity between the assessment activities and the criterion performance(s) to which we would like to generalize. One or more component items within a performance task are typically evaluated using a rubric.</w:t>
            </w:r>
          </w:p>
        </w:tc>
      </w:tr>
      <w:tr w:rsidR="004F6938" w:rsidRPr="00E120BD">
        <w:tc>
          <w:tcPr>
            <w:tcW w:w="1670" w:type="dxa"/>
            <w:shd w:val="clear" w:color="auto" w:fill="F2DBDB" w:themeFill="accent2" w:themeFillTint="33"/>
          </w:tcPr>
          <w:p w:rsidR="004F6938" w:rsidRPr="00E120BD" w:rsidRDefault="004F6938" w:rsidP="000578AE">
            <w:pPr>
              <w:rPr>
                <w:rFonts w:ascii="Verdana" w:hAnsi="Verdana"/>
                <w:sz w:val="20"/>
                <w:szCs w:val="20"/>
              </w:rPr>
            </w:pPr>
            <w:r w:rsidRPr="00E120BD">
              <w:rPr>
                <w:rFonts w:ascii="Verdana" w:hAnsi="Verdana"/>
                <w:bCs/>
                <w:sz w:val="20"/>
                <w:szCs w:val="20"/>
              </w:rPr>
              <w:t>Characteristic Features</w:t>
            </w:r>
          </w:p>
          <w:p w:rsidR="004F6938" w:rsidRPr="00E120BD" w:rsidRDefault="004F6938" w:rsidP="00FD56EC">
            <w:pPr>
              <w:rPr>
                <w:rFonts w:ascii="Verdana" w:hAnsi="Verdana"/>
                <w:sz w:val="20"/>
                <w:szCs w:val="20"/>
              </w:rPr>
            </w:pPr>
          </w:p>
        </w:tc>
        <w:tc>
          <w:tcPr>
            <w:tcW w:w="7186" w:type="dxa"/>
          </w:tcPr>
          <w:p w:rsidR="004F6938" w:rsidRPr="00E120BD" w:rsidRDefault="004F6938" w:rsidP="004F6938">
            <w:pPr>
              <w:pStyle w:val="ListParagraph"/>
              <w:numPr>
                <w:ilvl w:val="0"/>
                <w:numId w:val="14"/>
                <w:numberingChange w:id="46" w:author="Ashley Peterson-DeLuca," w:date="2013-05-28T22:51:00Z" w:original=""/>
              </w:numPr>
              <w:shd w:val="clear" w:color="auto" w:fill="FFFFFF"/>
              <w:spacing w:line="253" w:lineRule="atLeast"/>
              <w:textAlignment w:val="baseline"/>
              <w:rPr>
                <w:rFonts w:ascii="Verdana" w:hAnsi="Verdana"/>
                <w:color w:val="000000"/>
                <w:sz w:val="20"/>
                <w:szCs w:val="20"/>
              </w:rPr>
            </w:pPr>
            <w:r w:rsidRPr="00E120BD">
              <w:rPr>
                <w:rFonts w:ascii="Verdana" w:hAnsi="Verdana"/>
                <w:color w:val="000000"/>
                <w:sz w:val="20"/>
                <w:szCs w:val="20"/>
              </w:rPr>
              <w:t>Collection of discrete items or activities organized around a theme or culminating activity</w:t>
            </w:r>
          </w:p>
          <w:p w:rsidR="004F6938" w:rsidRPr="00E120BD" w:rsidRDefault="004F6938" w:rsidP="004F6938">
            <w:pPr>
              <w:pStyle w:val="ListParagraph"/>
              <w:numPr>
                <w:ilvl w:val="0"/>
                <w:numId w:val="14"/>
                <w:numberingChange w:id="47" w:author="Ashley Peterson-DeLuca," w:date="2013-05-28T22:51:00Z" w:original=""/>
              </w:numPr>
              <w:shd w:val="clear" w:color="auto" w:fill="FFFFFF"/>
              <w:spacing w:line="253" w:lineRule="atLeast"/>
              <w:textAlignment w:val="baseline"/>
              <w:rPr>
                <w:rFonts w:ascii="Verdana" w:hAnsi="Verdana"/>
                <w:color w:val="000000"/>
                <w:sz w:val="20"/>
                <w:szCs w:val="20"/>
              </w:rPr>
            </w:pPr>
            <w:r w:rsidRPr="00E120BD">
              <w:rPr>
                <w:rFonts w:ascii="Verdana" w:hAnsi="Verdana"/>
                <w:color w:val="000000"/>
                <w:sz w:val="20"/>
                <w:szCs w:val="20"/>
              </w:rPr>
              <w:t>Makes use of one or more stimulus materials</w:t>
            </w:r>
          </w:p>
          <w:p w:rsidR="004F6938" w:rsidRPr="00E120BD" w:rsidRDefault="004F6938" w:rsidP="004F6938">
            <w:pPr>
              <w:pStyle w:val="ListParagraph"/>
              <w:numPr>
                <w:ilvl w:val="0"/>
                <w:numId w:val="14"/>
                <w:numberingChange w:id="48" w:author="Ashley Peterson-DeLuca," w:date="2013-05-28T22:51:00Z" w:original=""/>
              </w:numPr>
              <w:shd w:val="clear" w:color="auto" w:fill="FFFFFF"/>
              <w:spacing w:line="253" w:lineRule="atLeast"/>
              <w:textAlignment w:val="baseline"/>
              <w:rPr>
                <w:rFonts w:ascii="Verdana" w:hAnsi="Verdana"/>
                <w:color w:val="000000"/>
                <w:sz w:val="20"/>
                <w:szCs w:val="20"/>
              </w:rPr>
            </w:pPr>
            <w:r w:rsidRPr="00E120BD">
              <w:rPr>
                <w:rFonts w:ascii="Verdana" w:hAnsi="Verdana"/>
                <w:color w:val="000000"/>
                <w:sz w:val="20"/>
                <w:szCs w:val="20"/>
              </w:rPr>
              <w:t>Set in contexts that simulate realis</w:t>
            </w:r>
            <w:r w:rsidR="008446F5" w:rsidRPr="00E120BD">
              <w:rPr>
                <w:rFonts w:ascii="Verdana" w:hAnsi="Verdana"/>
                <w:color w:val="000000"/>
                <w:sz w:val="20"/>
                <w:szCs w:val="20"/>
              </w:rPr>
              <w:t>tic instructional, professional, or on-the-job </w:t>
            </w:r>
            <w:r w:rsidRPr="00E120BD">
              <w:rPr>
                <w:rFonts w:ascii="Verdana" w:hAnsi="Verdana"/>
                <w:color w:val="000000"/>
                <w:sz w:val="20"/>
                <w:szCs w:val="20"/>
              </w:rPr>
              <w:t>activities</w:t>
            </w:r>
          </w:p>
          <w:p w:rsidR="004F6938" w:rsidRPr="00E120BD" w:rsidRDefault="004F6938" w:rsidP="004F6938">
            <w:pPr>
              <w:pStyle w:val="ListParagraph"/>
              <w:numPr>
                <w:ilvl w:val="0"/>
                <w:numId w:val="14"/>
                <w:numberingChange w:id="49" w:author="Ashley Peterson-DeLuca," w:date="2013-05-28T22:51:00Z" w:original=""/>
              </w:numPr>
              <w:shd w:val="clear" w:color="auto" w:fill="FFFFFF"/>
              <w:spacing w:line="253" w:lineRule="atLeast"/>
              <w:textAlignment w:val="baseline"/>
              <w:rPr>
                <w:rFonts w:ascii="Verdana" w:hAnsi="Verdana"/>
                <w:color w:val="000000"/>
                <w:sz w:val="20"/>
                <w:szCs w:val="20"/>
              </w:rPr>
            </w:pPr>
            <w:r w:rsidRPr="00E120BD">
              <w:rPr>
                <w:rFonts w:ascii="Verdana" w:hAnsi="Verdana"/>
                <w:color w:val="000000"/>
                <w:sz w:val="20"/>
                <w:szCs w:val="20"/>
              </w:rPr>
              <w:t>At least a moderate degree of fidelity between the assessment activity and the criterion performance</w:t>
            </w:r>
          </w:p>
          <w:p w:rsidR="004F6938" w:rsidRPr="00E120BD" w:rsidRDefault="004F6938" w:rsidP="004F6938">
            <w:pPr>
              <w:pStyle w:val="ListParagraph"/>
              <w:numPr>
                <w:ilvl w:val="0"/>
                <w:numId w:val="14"/>
                <w:numberingChange w:id="50" w:author="Ashley Peterson-DeLuca," w:date="2013-05-28T22:51:00Z" w:original=""/>
              </w:numPr>
              <w:shd w:val="clear" w:color="auto" w:fill="FFFFFF"/>
              <w:spacing w:line="253" w:lineRule="atLeast"/>
              <w:textAlignment w:val="baseline"/>
              <w:rPr>
                <w:rFonts w:ascii="Verdana" w:hAnsi="Verdana"/>
                <w:color w:val="000000"/>
                <w:sz w:val="20"/>
                <w:szCs w:val="20"/>
              </w:rPr>
            </w:pPr>
            <w:r w:rsidRPr="00E120BD">
              <w:rPr>
                <w:rFonts w:ascii="Verdana" w:hAnsi="Verdana"/>
                <w:color w:val="000000"/>
                <w:sz w:val="20"/>
                <w:szCs w:val="20"/>
              </w:rPr>
              <w:t>Focus on valued learning outcomes</w:t>
            </w:r>
          </w:p>
          <w:p w:rsidR="004F6938" w:rsidRPr="00E120BD" w:rsidRDefault="004F6938" w:rsidP="004F6938">
            <w:pPr>
              <w:pStyle w:val="ListParagraph"/>
              <w:numPr>
                <w:ilvl w:val="0"/>
                <w:numId w:val="14"/>
                <w:numberingChange w:id="51" w:author="Ashley Peterson-DeLuca," w:date="2013-05-28T22:51:00Z" w:original=""/>
              </w:numPr>
              <w:shd w:val="clear" w:color="auto" w:fill="FFFFFF"/>
              <w:spacing w:line="253" w:lineRule="atLeast"/>
              <w:textAlignment w:val="baseline"/>
              <w:rPr>
                <w:rFonts w:ascii="Verdana" w:hAnsi="Verdana"/>
                <w:color w:val="000000"/>
                <w:sz w:val="20"/>
                <w:szCs w:val="20"/>
              </w:rPr>
            </w:pPr>
            <w:r w:rsidRPr="00E120BD">
              <w:rPr>
                <w:rFonts w:ascii="Verdana" w:hAnsi="Verdana"/>
                <w:color w:val="000000"/>
                <w:sz w:val="20"/>
                <w:szCs w:val="20"/>
              </w:rPr>
              <w:t>Align to multiple content standards, skills, or processes</w:t>
            </w:r>
          </w:p>
          <w:p w:rsidR="004F6938" w:rsidRPr="00E120BD" w:rsidRDefault="004F6938" w:rsidP="00FD56EC">
            <w:pPr>
              <w:pStyle w:val="ListParagraph"/>
              <w:numPr>
                <w:ilvl w:val="0"/>
                <w:numId w:val="14"/>
                <w:numberingChange w:id="52" w:author="Ashley Peterson-DeLuca," w:date="2013-05-28T22:51:00Z" w:original=""/>
              </w:numPr>
              <w:shd w:val="clear" w:color="auto" w:fill="FFFFFF"/>
              <w:spacing w:line="253" w:lineRule="atLeast"/>
              <w:textAlignment w:val="baseline"/>
              <w:rPr>
                <w:rFonts w:ascii="Verdana" w:hAnsi="Verdana"/>
                <w:color w:val="000000"/>
                <w:sz w:val="20"/>
                <w:szCs w:val="20"/>
              </w:rPr>
            </w:pPr>
            <w:r w:rsidRPr="00E120BD">
              <w:rPr>
                <w:rFonts w:ascii="Verdana" w:hAnsi="Verdana"/>
                <w:color w:val="000000"/>
                <w:sz w:val="20"/>
                <w:szCs w:val="20"/>
              </w:rPr>
              <w:t>Evaluation procedures typically involve the application of one or more rubrics</w:t>
            </w:r>
          </w:p>
        </w:tc>
      </w:tr>
      <w:tr w:rsidR="004F6938" w:rsidRPr="00E120BD">
        <w:tc>
          <w:tcPr>
            <w:tcW w:w="1670" w:type="dxa"/>
            <w:shd w:val="clear" w:color="auto" w:fill="F2DBDB" w:themeFill="accent2" w:themeFillTint="33"/>
          </w:tcPr>
          <w:p w:rsidR="004F6938" w:rsidRPr="00E120BD" w:rsidRDefault="004F6938" w:rsidP="000578AE">
            <w:pPr>
              <w:rPr>
                <w:rFonts w:ascii="Verdana" w:hAnsi="Verdana"/>
                <w:bCs/>
                <w:sz w:val="20"/>
                <w:szCs w:val="20"/>
              </w:rPr>
            </w:pPr>
            <w:r w:rsidRPr="00E120BD">
              <w:rPr>
                <w:rFonts w:ascii="Verdana" w:hAnsi="Verdana"/>
                <w:bCs/>
                <w:sz w:val="20"/>
                <w:szCs w:val="20"/>
              </w:rPr>
              <w:t>Common Contexts</w:t>
            </w:r>
          </w:p>
        </w:tc>
        <w:tc>
          <w:tcPr>
            <w:tcW w:w="7186" w:type="dxa"/>
          </w:tcPr>
          <w:p w:rsidR="004F6938" w:rsidRPr="00E120BD" w:rsidRDefault="004F6938" w:rsidP="004F6938">
            <w:pPr>
              <w:rPr>
                <w:rFonts w:ascii="Verdana" w:hAnsi="Verdana"/>
                <w:color w:val="000000"/>
                <w:sz w:val="20"/>
                <w:szCs w:val="20"/>
              </w:rPr>
            </w:pPr>
            <w:r w:rsidRPr="00E120BD">
              <w:rPr>
                <w:rFonts w:ascii="Verdana" w:hAnsi="Verdana"/>
                <w:color w:val="000000"/>
                <w:sz w:val="20"/>
                <w:szCs w:val="20"/>
              </w:rPr>
              <w:t>Performance tasks are commonly used in classroom formative contexts (e.g., a biology lab exercise), summative K-12 settings (e.g., a district/state assessment or an Advanced Placement exam), and certification or licensure examinations.</w:t>
            </w:r>
          </w:p>
        </w:tc>
      </w:tr>
      <w:tr w:rsidR="004F6938" w:rsidRPr="00E120BD">
        <w:tc>
          <w:tcPr>
            <w:tcW w:w="1670" w:type="dxa"/>
            <w:shd w:val="clear" w:color="auto" w:fill="F2DBDB" w:themeFill="accent2" w:themeFillTint="33"/>
          </w:tcPr>
          <w:p w:rsidR="004F6938" w:rsidRPr="00E120BD" w:rsidRDefault="004F6938" w:rsidP="00FD56EC">
            <w:pPr>
              <w:rPr>
                <w:rFonts w:ascii="Verdana" w:hAnsi="Verdana"/>
                <w:sz w:val="20"/>
                <w:szCs w:val="20"/>
              </w:rPr>
            </w:pPr>
            <w:r w:rsidRPr="00E120BD">
              <w:rPr>
                <w:rFonts w:ascii="Verdana" w:hAnsi="Verdana"/>
                <w:sz w:val="20"/>
                <w:szCs w:val="20"/>
              </w:rPr>
              <w:t>Design Variations and Other Considerations</w:t>
            </w:r>
          </w:p>
        </w:tc>
        <w:tc>
          <w:tcPr>
            <w:tcW w:w="7186" w:type="dxa"/>
          </w:tcPr>
          <w:p w:rsidR="004F6938" w:rsidRPr="00E120BD" w:rsidRDefault="004F6938" w:rsidP="004F6938">
            <w:pPr>
              <w:shd w:val="clear" w:color="auto" w:fill="FFFFFF"/>
              <w:spacing w:line="253" w:lineRule="atLeast"/>
              <w:textAlignment w:val="baseline"/>
              <w:rPr>
                <w:rFonts w:ascii="Verdana" w:hAnsi="Verdana" w:cs="Times New Roman"/>
                <w:b/>
                <w:color w:val="000000"/>
                <w:sz w:val="20"/>
                <w:szCs w:val="20"/>
              </w:rPr>
            </w:pPr>
            <w:r w:rsidRPr="00E120BD">
              <w:rPr>
                <w:rFonts w:ascii="Verdana" w:hAnsi="Verdana" w:cs="Times New Roman"/>
                <w:b/>
                <w:bCs/>
                <w:iCs/>
                <w:color w:val="000000"/>
                <w:sz w:val="20"/>
                <w:szCs w:val="20"/>
              </w:rPr>
              <w:t>Item and Scoring Options</w:t>
            </w:r>
          </w:p>
          <w:p w:rsidR="004F6938" w:rsidRPr="00E120BD" w:rsidRDefault="004F6938" w:rsidP="004F6938">
            <w:pPr>
              <w:shd w:val="clear" w:color="auto" w:fill="FFFFFF"/>
              <w:spacing w:line="253" w:lineRule="atLeast"/>
              <w:textAlignment w:val="baseline"/>
              <w:rPr>
                <w:rFonts w:ascii="Verdana" w:hAnsi="Verdana" w:cs="Times New Roman"/>
                <w:color w:val="000000"/>
                <w:sz w:val="20"/>
                <w:szCs w:val="20"/>
              </w:rPr>
            </w:pPr>
            <w:r w:rsidRPr="00E120BD">
              <w:rPr>
                <w:rFonts w:ascii="Verdana" w:hAnsi="Verdana" w:cs="Times New Roman"/>
                <w:color w:val="000000"/>
                <w:sz w:val="20"/>
                <w:szCs w:val="20"/>
              </w:rPr>
              <w:t>The discrete items or activities that comprise a task may combine several formats, including selected</w:t>
            </w:r>
            <w:r w:rsidR="00C6493D">
              <w:rPr>
                <w:rFonts w:ascii="Verdana" w:hAnsi="Verdana" w:cs="Times New Roman"/>
                <w:color w:val="000000"/>
                <w:sz w:val="20"/>
                <w:szCs w:val="20"/>
              </w:rPr>
              <w:t>-</w:t>
            </w:r>
            <w:r w:rsidRPr="00E120BD">
              <w:rPr>
                <w:rFonts w:ascii="Verdana" w:hAnsi="Verdana" w:cs="Times New Roman"/>
                <w:color w:val="000000"/>
                <w:sz w:val="20"/>
                <w:szCs w:val="20"/>
              </w:rPr>
              <w:t>response, technology-enhanced, or constructed</w:t>
            </w:r>
            <w:r w:rsidR="00C6493D">
              <w:rPr>
                <w:rFonts w:ascii="Verdana" w:hAnsi="Verdana" w:cs="Times New Roman"/>
                <w:color w:val="000000"/>
                <w:sz w:val="20"/>
                <w:szCs w:val="20"/>
              </w:rPr>
              <w:t>-</w:t>
            </w:r>
            <w:r w:rsidRPr="00E120BD">
              <w:rPr>
                <w:rFonts w:ascii="Verdana" w:hAnsi="Verdana" w:cs="Times New Roman"/>
                <w:color w:val="000000"/>
                <w:sz w:val="20"/>
                <w:szCs w:val="20"/>
              </w:rPr>
              <w:t>response (short or extended). These items or activities may or may not culminate in an extended performance that occurs at the end of the task and ties together preceding activities.</w:t>
            </w:r>
          </w:p>
          <w:p w:rsidR="008446F5" w:rsidRPr="00E120BD" w:rsidRDefault="008446F5" w:rsidP="004F6938">
            <w:pPr>
              <w:shd w:val="clear" w:color="auto" w:fill="FFFFFF"/>
              <w:spacing w:line="253" w:lineRule="atLeast"/>
              <w:textAlignment w:val="baseline"/>
              <w:rPr>
                <w:rFonts w:ascii="Verdana" w:hAnsi="Verdana" w:cs="Times New Roman"/>
                <w:color w:val="000000"/>
                <w:sz w:val="20"/>
                <w:szCs w:val="20"/>
              </w:rPr>
            </w:pPr>
          </w:p>
          <w:p w:rsidR="004F6938" w:rsidRPr="00E120BD" w:rsidRDefault="004F6938" w:rsidP="004F6938">
            <w:pPr>
              <w:shd w:val="clear" w:color="auto" w:fill="FFFFFF"/>
              <w:spacing w:line="253" w:lineRule="atLeast"/>
              <w:textAlignment w:val="baseline"/>
              <w:rPr>
                <w:rFonts w:ascii="Verdana" w:hAnsi="Verdana" w:cs="Times New Roman"/>
                <w:color w:val="000000"/>
                <w:sz w:val="20"/>
                <w:szCs w:val="20"/>
              </w:rPr>
            </w:pPr>
            <w:r w:rsidRPr="00E120BD">
              <w:rPr>
                <w:rFonts w:ascii="Verdana" w:hAnsi="Verdana" w:cs="Times New Roman"/>
                <w:color w:val="000000"/>
                <w:sz w:val="20"/>
                <w:szCs w:val="20"/>
              </w:rPr>
              <w:t xml:space="preserve">Depending on the types of items or activities included in a task, items may be machine-scored, human-scored, or some combination. Machine </w:t>
            </w:r>
            <w:proofErr w:type="spellStart"/>
            <w:r w:rsidRPr="00E120BD">
              <w:rPr>
                <w:rFonts w:ascii="Verdana" w:hAnsi="Verdana" w:cs="Times New Roman"/>
                <w:color w:val="000000"/>
                <w:sz w:val="20"/>
                <w:szCs w:val="20"/>
              </w:rPr>
              <w:t>scorable</w:t>
            </w:r>
            <w:proofErr w:type="spellEnd"/>
            <w:r w:rsidRPr="00E120BD">
              <w:rPr>
                <w:rFonts w:ascii="Verdana" w:hAnsi="Verdana" w:cs="Times New Roman"/>
                <w:color w:val="000000"/>
                <w:sz w:val="20"/>
                <w:szCs w:val="20"/>
              </w:rPr>
              <w:t xml:space="preserve"> items may include those scored with an automated scoring engine.</w:t>
            </w:r>
          </w:p>
          <w:p w:rsidR="004F6938" w:rsidRPr="00E120BD" w:rsidRDefault="004F6938" w:rsidP="004F6938">
            <w:pPr>
              <w:shd w:val="clear" w:color="auto" w:fill="FFFFFF"/>
              <w:spacing w:line="253" w:lineRule="atLeast"/>
              <w:textAlignment w:val="baseline"/>
              <w:rPr>
                <w:rFonts w:ascii="Verdana" w:hAnsi="Verdana" w:cs="Times New Roman"/>
                <w:color w:val="000000"/>
                <w:sz w:val="20"/>
                <w:szCs w:val="20"/>
              </w:rPr>
            </w:pPr>
            <w:r w:rsidRPr="00E120BD">
              <w:rPr>
                <w:rFonts w:ascii="Verdana" w:hAnsi="Verdana" w:cs="Times New Roman"/>
                <w:color w:val="000000"/>
                <w:sz w:val="20"/>
                <w:szCs w:val="20"/>
              </w:rPr>
              <w:t> </w:t>
            </w:r>
          </w:p>
          <w:p w:rsidR="004F6938" w:rsidRPr="00E120BD" w:rsidRDefault="004F6938" w:rsidP="004F6938">
            <w:pPr>
              <w:shd w:val="clear" w:color="auto" w:fill="FFFFFF"/>
              <w:spacing w:line="253" w:lineRule="atLeast"/>
              <w:textAlignment w:val="baseline"/>
              <w:rPr>
                <w:rFonts w:ascii="Verdana" w:hAnsi="Verdana" w:cs="Times New Roman"/>
                <w:b/>
                <w:color w:val="000000"/>
                <w:sz w:val="20"/>
                <w:szCs w:val="20"/>
              </w:rPr>
            </w:pPr>
            <w:r w:rsidRPr="00E120BD">
              <w:rPr>
                <w:rFonts w:ascii="Verdana" w:hAnsi="Verdana" w:cs="Times New Roman"/>
                <w:b/>
                <w:bCs/>
                <w:iCs/>
                <w:color w:val="000000"/>
                <w:sz w:val="20"/>
                <w:szCs w:val="20"/>
              </w:rPr>
              <w:t>Purposes</w:t>
            </w:r>
          </w:p>
          <w:p w:rsidR="004F6938" w:rsidRPr="00E120BD" w:rsidRDefault="004F6938" w:rsidP="00BF2072">
            <w:pPr>
              <w:shd w:val="clear" w:color="auto" w:fill="FFFFFF"/>
              <w:spacing w:line="253" w:lineRule="atLeast"/>
              <w:textAlignment w:val="baseline"/>
              <w:rPr>
                <w:rFonts w:ascii="Verdana" w:hAnsi="Verdana" w:cs="Times New Roman"/>
                <w:color w:val="000000"/>
                <w:sz w:val="20"/>
                <w:szCs w:val="20"/>
              </w:rPr>
            </w:pPr>
            <w:r w:rsidRPr="00E120BD">
              <w:rPr>
                <w:rFonts w:ascii="Verdana" w:hAnsi="Verdana" w:cs="Times New Roman"/>
                <w:color w:val="000000"/>
                <w:sz w:val="20"/>
                <w:szCs w:val="20"/>
              </w:rPr>
              <w:t>Performance tasks can be used for summative purposes (e.g., holding teachers or students accountable for learning) or for classroom formative purposes. Performance tasks designed to fulfill one of these goals will not necessarily collect information useful for serving the other. For example, tasks used for high-stakes summative purposes require a higher level of standardization of task administration conditions (e.g., testing time, student instructions, prompts, available resources and supports) than tasks used for classroom formative purposes. In the latter context, tasks may be modified to fit student interest or ability by allowing students to choose the manner in which they will respond or by allowing students to submit portions of the task over an extended period of time.</w:t>
            </w:r>
          </w:p>
        </w:tc>
      </w:tr>
      <w:tr w:rsidR="004F6938" w:rsidRPr="00E120BD">
        <w:tc>
          <w:tcPr>
            <w:tcW w:w="1670" w:type="dxa"/>
            <w:shd w:val="clear" w:color="auto" w:fill="F2DBDB" w:themeFill="accent2" w:themeFillTint="33"/>
          </w:tcPr>
          <w:p w:rsidR="004F6938" w:rsidRPr="00E120BD" w:rsidRDefault="008446F5" w:rsidP="00FD56EC">
            <w:pPr>
              <w:rPr>
                <w:rFonts w:ascii="Verdana" w:hAnsi="Verdana"/>
                <w:sz w:val="20"/>
                <w:szCs w:val="20"/>
              </w:rPr>
            </w:pPr>
            <w:r w:rsidRPr="00E120BD">
              <w:rPr>
                <w:rFonts w:ascii="Verdana" w:hAnsi="Verdana"/>
                <w:sz w:val="20"/>
                <w:szCs w:val="20"/>
              </w:rPr>
              <w:t>Response Demands</w:t>
            </w:r>
          </w:p>
        </w:tc>
        <w:tc>
          <w:tcPr>
            <w:tcW w:w="7186" w:type="dxa"/>
          </w:tcPr>
          <w:p w:rsidR="004F6938" w:rsidRPr="00E120BD" w:rsidRDefault="004F6938" w:rsidP="004F6938">
            <w:pPr>
              <w:shd w:val="clear" w:color="auto" w:fill="FFFFFF"/>
              <w:spacing w:line="253" w:lineRule="atLeast"/>
              <w:textAlignment w:val="baseline"/>
              <w:rPr>
                <w:rFonts w:ascii="Verdana" w:hAnsi="Verdana" w:cs="Times New Roman"/>
                <w:color w:val="000000"/>
                <w:sz w:val="20"/>
                <w:szCs w:val="20"/>
              </w:rPr>
            </w:pPr>
            <w:r w:rsidRPr="00E120BD">
              <w:rPr>
                <w:rFonts w:ascii="Verdana" w:hAnsi="Verdana" w:cs="Times New Roman"/>
                <w:color w:val="000000"/>
                <w:sz w:val="20"/>
                <w:szCs w:val="20"/>
              </w:rPr>
              <w:t>In a performance task, examinees are asked to respond to the discrete items or activities that comprise the task. Depending on the purpose of the task, students may respond orally, in writing, via a concrete work product (e.g., a graph or drawing), or some combination of the three. For performance tasks that include technology-enhanced items, students respond using technology capabilities, such as clicking, dragging, or otherwise manipulating the online interface.</w:t>
            </w:r>
          </w:p>
          <w:p w:rsidR="004F6938" w:rsidRPr="00E120BD" w:rsidRDefault="004F6938" w:rsidP="004F6938">
            <w:pPr>
              <w:shd w:val="clear" w:color="auto" w:fill="FFFFFF"/>
              <w:spacing w:line="253" w:lineRule="atLeast"/>
              <w:textAlignment w:val="baseline"/>
              <w:rPr>
                <w:rFonts w:ascii="Verdana" w:hAnsi="Verdana" w:cs="Times New Roman"/>
                <w:color w:val="000000"/>
                <w:sz w:val="20"/>
                <w:szCs w:val="20"/>
              </w:rPr>
            </w:pPr>
            <w:r w:rsidRPr="00E120BD">
              <w:rPr>
                <w:rFonts w:ascii="Verdana" w:hAnsi="Verdana" w:cs="Times New Roman"/>
                <w:color w:val="000000"/>
                <w:sz w:val="20"/>
                <w:szCs w:val="20"/>
              </w:rPr>
              <w:t> </w:t>
            </w:r>
          </w:p>
          <w:p w:rsidR="004F6938" w:rsidRPr="00E120BD" w:rsidRDefault="004F6938" w:rsidP="008B4BEC">
            <w:pPr>
              <w:shd w:val="clear" w:color="auto" w:fill="FFFFFF"/>
              <w:spacing w:line="253" w:lineRule="atLeast"/>
              <w:textAlignment w:val="baseline"/>
              <w:rPr>
                <w:rFonts w:ascii="Verdana" w:hAnsi="Verdana" w:cs="Times New Roman"/>
                <w:color w:val="000000"/>
                <w:sz w:val="20"/>
                <w:szCs w:val="20"/>
              </w:rPr>
            </w:pPr>
            <w:r w:rsidRPr="00E120BD">
              <w:rPr>
                <w:rFonts w:ascii="Verdana" w:hAnsi="Verdana" w:cs="Times New Roman"/>
                <w:color w:val="000000"/>
                <w:sz w:val="20"/>
                <w:szCs w:val="20"/>
              </w:rPr>
              <w:t>What distinguishes performance tasks from other approaches of performance assessments is the wide range of potential response demands and modes that can be represented within a single task.</w:t>
            </w:r>
          </w:p>
        </w:tc>
      </w:tr>
      <w:tr w:rsidR="004F6938" w:rsidRPr="00E120BD">
        <w:tc>
          <w:tcPr>
            <w:tcW w:w="1670" w:type="dxa"/>
            <w:shd w:val="clear" w:color="auto" w:fill="F2DBDB" w:themeFill="accent2" w:themeFillTint="33"/>
          </w:tcPr>
          <w:p w:rsidR="004F6938" w:rsidRPr="00E120BD" w:rsidRDefault="004F6938" w:rsidP="00FD56EC">
            <w:pPr>
              <w:rPr>
                <w:rFonts w:ascii="Verdana" w:hAnsi="Verdana"/>
                <w:sz w:val="20"/>
                <w:szCs w:val="20"/>
              </w:rPr>
            </w:pPr>
            <w:r w:rsidRPr="00E120BD">
              <w:rPr>
                <w:rFonts w:ascii="Verdana" w:hAnsi="Verdana"/>
                <w:sz w:val="20"/>
                <w:szCs w:val="20"/>
              </w:rPr>
              <w:t>Evaluation Criteria and Procedures</w:t>
            </w:r>
          </w:p>
        </w:tc>
        <w:tc>
          <w:tcPr>
            <w:tcW w:w="7186" w:type="dxa"/>
          </w:tcPr>
          <w:p w:rsidR="004F6938" w:rsidRPr="00E120BD" w:rsidRDefault="004F6938" w:rsidP="008B4BEC">
            <w:pPr>
              <w:rPr>
                <w:rFonts w:ascii="Verdana" w:hAnsi="Verdana"/>
                <w:sz w:val="20"/>
                <w:szCs w:val="20"/>
              </w:rPr>
            </w:pPr>
            <w:r w:rsidRPr="00E120BD">
              <w:rPr>
                <w:rFonts w:ascii="Verdana" w:hAnsi="Verdana"/>
                <w:sz w:val="20"/>
                <w:szCs w:val="20"/>
              </w:rPr>
              <w:t>Performance tasks (or pieces of them) commonly require application of one or more rubrics. Typically, there are separate rubrics created for each discrete item or activity within a task, but one might also create a rubric for the overall task performance. Rubrics may be holistic or analytic. They may focus on a single dimension of performance or encompass multiple dimensions of performance, depending on the purpose of the assessment. For example, performance tasks that feature a culminating written performance might focus on both the content of the essay (e.g., student knowledge of a specific history topic), as well as the quality of the writing (e.g., organization, voice, use of writing conventions).</w:t>
            </w:r>
          </w:p>
        </w:tc>
      </w:tr>
      <w:tr w:rsidR="004F6938" w:rsidRPr="00E120BD">
        <w:tc>
          <w:tcPr>
            <w:tcW w:w="1670" w:type="dxa"/>
            <w:shd w:val="clear" w:color="auto" w:fill="F2DBDB" w:themeFill="accent2" w:themeFillTint="33"/>
          </w:tcPr>
          <w:p w:rsidR="004F6938" w:rsidRPr="00E120BD" w:rsidRDefault="004F6938" w:rsidP="00FD56EC">
            <w:pPr>
              <w:rPr>
                <w:rFonts w:ascii="Verdana" w:hAnsi="Verdana"/>
                <w:sz w:val="20"/>
                <w:szCs w:val="20"/>
              </w:rPr>
            </w:pPr>
            <w:r w:rsidRPr="00E120BD">
              <w:rPr>
                <w:rFonts w:ascii="Verdana" w:hAnsi="Verdana"/>
                <w:sz w:val="20"/>
                <w:szCs w:val="20"/>
              </w:rPr>
              <w:t>Administration Time</w:t>
            </w:r>
          </w:p>
        </w:tc>
        <w:tc>
          <w:tcPr>
            <w:tcW w:w="7186" w:type="dxa"/>
          </w:tcPr>
          <w:p w:rsidR="004F6938" w:rsidRPr="00E120BD" w:rsidRDefault="004F6938" w:rsidP="004F6938">
            <w:pPr>
              <w:rPr>
                <w:rFonts w:ascii="Verdana" w:hAnsi="Verdana"/>
                <w:sz w:val="20"/>
                <w:szCs w:val="20"/>
              </w:rPr>
            </w:pPr>
            <w:r w:rsidRPr="00E120BD">
              <w:rPr>
                <w:rFonts w:ascii="Verdana" w:hAnsi="Verdana"/>
                <w:sz w:val="20"/>
                <w:szCs w:val="20"/>
              </w:rPr>
              <w:t>May range from 45 minutes to several hours or even ove</w:t>
            </w:r>
            <w:r w:rsidR="008B4BEC" w:rsidRPr="00E120BD">
              <w:rPr>
                <w:rFonts w:ascii="Verdana" w:hAnsi="Verdana"/>
                <w:sz w:val="20"/>
                <w:szCs w:val="20"/>
              </w:rPr>
              <w:t>r several days or weeks</w:t>
            </w:r>
          </w:p>
        </w:tc>
      </w:tr>
      <w:tr w:rsidR="005E22B9" w:rsidRPr="00E120BD">
        <w:trPr>
          <w:ins w:id="53" w:author="Ashley Peterson-DeLuca," w:date="2013-05-30T23:51:00Z"/>
        </w:trPr>
        <w:tc>
          <w:tcPr>
            <w:tcW w:w="1670" w:type="dxa"/>
            <w:shd w:val="clear" w:color="auto" w:fill="F2DBDB" w:themeFill="accent2" w:themeFillTint="33"/>
          </w:tcPr>
          <w:p w:rsidR="005E22B9" w:rsidRPr="00E120BD" w:rsidRDefault="005E22B9" w:rsidP="00FD56EC">
            <w:pPr>
              <w:rPr>
                <w:ins w:id="54" w:author="Ashley Peterson-DeLuca," w:date="2013-05-30T23:51:00Z"/>
                <w:rFonts w:ascii="Verdana" w:hAnsi="Verdana"/>
                <w:sz w:val="20"/>
                <w:szCs w:val="20"/>
              </w:rPr>
            </w:pPr>
            <w:ins w:id="55" w:author="Ashley Peterson-DeLuca," w:date="2013-05-30T23:51:00Z">
              <w:r>
                <w:rPr>
                  <w:rFonts w:ascii="Verdana" w:hAnsi="Verdana"/>
                  <w:sz w:val="20"/>
                  <w:szCs w:val="20"/>
                </w:rPr>
                <w:t>References</w:t>
              </w:r>
            </w:ins>
          </w:p>
        </w:tc>
        <w:tc>
          <w:tcPr>
            <w:tcW w:w="7186" w:type="dxa"/>
          </w:tcPr>
          <w:p w:rsidR="005E22B9" w:rsidRPr="005E22B9" w:rsidRDefault="005E22B9" w:rsidP="005E22B9">
            <w:pPr>
              <w:ind w:left="720" w:hanging="720"/>
              <w:rPr>
                <w:ins w:id="56" w:author="Ashley Peterson-DeLuca," w:date="2013-05-30T23:51:00Z"/>
                <w:rFonts w:ascii="Verdana" w:hAnsi="Verdana"/>
                <w:sz w:val="20"/>
                <w:szCs w:val="20"/>
              </w:rPr>
              <w:pPrChange w:id="57" w:author="Ashley Peterson-DeLuca," w:date="2013-05-30T23:52:00Z">
                <w:pPr/>
              </w:pPrChange>
            </w:pPr>
            <w:proofErr w:type="spellStart"/>
            <w:ins w:id="58" w:author="Ashley Peterson-DeLuca," w:date="2013-05-30T23:51:00Z">
              <w:r w:rsidRPr="005E22B9">
                <w:rPr>
                  <w:rFonts w:ascii="Verdana" w:hAnsi="Verdana"/>
                  <w:sz w:val="20"/>
                  <w:szCs w:val="20"/>
                </w:rPr>
                <w:t>Landauer</w:t>
              </w:r>
              <w:proofErr w:type="spellEnd"/>
              <w:r w:rsidRPr="005E22B9">
                <w:rPr>
                  <w:rFonts w:ascii="Verdana" w:hAnsi="Verdana"/>
                  <w:sz w:val="20"/>
                  <w:szCs w:val="20"/>
                </w:rPr>
                <w:t xml:space="preserve">, T. K., </w:t>
              </w:r>
              <w:proofErr w:type="spellStart"/>
              <w:r w:rsidRPr="005E22B9">
                <w:rPr>
                  <w:rFonts w:ascii="Verdana" w:hAnsi="Verdana"/>
                  <w:sz w:val="20"/>
                  <w:szCs w:val="20"/>
                </w:rPr>
                <w:t>Laham</w:t>
              </w:r>
              <w:proofErr w:type="spellEnd"/>
              <w:r w:rsidRPr="005E22B9">
                <w:rPr>
                  <w:rFonts w:ascii="Verdana" w:hAnsi="Verdana"/>
                  <w:sz w:val="20"/>
                  <w:szCs w:val="20"/>
                </w:rPr>
                <w:t xml:space="preserve">, D., &amp; Foltz, P. (2003). Automatic essay assessment.  </w:t>
              </w:r>
              <w:r w:rsidRPr="005E22B9">
                <w:rPr>
                  <w:rFonts w:ascii="Verdana" w:hAnsi="Verdana"/>
                  <w:i/>
                  <w:sz w:val="20"/>
                  <w:szCs w:val="20"/>
                  <w:rPrChange w:id="59" w:author="Ashley Peterson-DeLuca," w:date="2013-05-30T23:52:00Z">
                    <w:rPr>
                      <w:rFonts w:ascii="Verdana" w:hAnsi="Verdana"/>
                      <w:sz w:val="20"/>
                      <w:szCs w:val="20"/>
                    </w:rPr>
                  </w:rPrChange>
                </w:rPr>
                <w:t xml:space="preserve">Assessment in Education, </w:t>
              </w:r>
              <w:r w:rsidRPr="005E22B9">
                <w:rPr>
                  <w:rFonts w:ascii="Verdana" w:hAnsi="Verdana"/>
                  <w:sz w:val="20"/>
                  <w:szCs w:val="20"/>
                </w:rPr>
                <w:t>10(3): 295-308.</w:t>
              </w:r>
            </w:ins>
          </w:p>
          <w:p w:rsidR="005E22B9" w:rsidRPr="005E22B9" w:rsidRDefault="005E22B9" w:rsidP="005E22B9">
            <w:pPr>
              <w:ind w:left="720" w:hanging="720"/>
              <w:rPr>
                <w:ins w:id="60" w:author="Ashley Peterson-DeLuca," w:date="2013-05-30T23:51:00Z"/>
                <w:rFonts w:ascii="Verdana" w:hAnsi="Verdana"/>
                <w:sz w:val="20"/>
                <w:szCs w:val="20"/>
              </w:rPr>
              <w:pPrChange w:id="61" w:author="Ashley Peterson-DeLuca," w:date="2013-05-30T23:52:00Z">
                <w:pPr/>
              </w:pPrChange>
            </w:pPr>
            <w:ins w:id="62" w:author="Ashley Peterson-DeLuca," w:date="2013-05-30T23:51:00Z">
              <w:r w:rsidRPr="005E22B9">
                <w:rPr>
                  <w:rFonts w:ascii="Verdana" w:hAnsi="Verdana"/>
                  <w:sz w:val="20"/>
                  <w:szCs w:val="20"/>
                </w:rPr>
                <w:t>Nichols, P. D. (2004, April). Evidence for the interpretation and use of scores from an automated essay scorer. Paper presented at the Annual Meeting of the American Educational Research Association (AERA), San Diego, CA.</w:t>
              </w:r>
            </w:ins>
          </w:p>
          <w:p w:rsidR="005E22B9" w:rsidRPr="005E22B9" w:rsidRDefault="005E22B9" w:rsidP="005E22B9">
            <w:pPr>
              <w:ind w:left="720" w:hanging="720"/>
              <w:rPr>
                <w:ins w:id="63" w:author="Ashley Peterson-DeLuca," w:date="2013-05-30T23:51:00Z"/>
                <w:rFonts w:ascii="Verdana" w:hAnsi="Verdana"/>
                <w:sz w:val="20"/>
                <w:szCs w:val="20"/>
              </w:rPr>
              <w:pPrChange w:id="64" w:author="Ashley Peterson-DeLuca," w:date="2013-05-30T23:52:00Z">
                <w:pPr/>
              </w:pPrChange>
            </w:pPr>
            <w:proofErr w:type="spellStart"/>
            <w:ins w:id="65" w:author="Ashley Peterson-DeLuca," w:date="2013-05-30T23:51:00Z">
              <w:r w:rsidRPr="005E22B9">
                <w:rPr>
                  <w:rFonts w:ascii="Verdana" w:hAnsi="Verdana"/>
                  <w:sz w:val="20"/>
                  <w:szCs w:val="20"/>
                </w:rPr>
                <w:t>Osterlind</w:t>
              </w:r>
              <w:proofErr w:type="spellEnd"/>
              <w:r w:rsidRPr="005E22B9">
                <w:rPr>
                  <w:rFonts w:ascii="Verdana" w:hAnsi="Verdana"/>
                  <w:sz w:val="20"/>
                  <w:szCs w:val="20"/>
                </w:rPr>
                <w:t>, S. J. (1998). C</w:t>
              </w:r>
              <w:r w:rsidRPr="005E22B9">
                <w:rPr>
                  <w:rFonts w:ascii="Verdana" w:hAnsi="Verdana"/>
                  <w:i/>
                  <w:sz w:val="20"/>
                  <w:szCs w:val="20"/>
                  <w:rPrChange w:id="66" w:author="Ashley Peterson-DeLuca," w:date="2013-05-30T23:52:00Z">
                    <w:rPr>
                      <w:rFonts w:ascii="Verdana" w:hAnsi="Verdana"/>
                      <w:sz w:val="20"/>
                      <w:szCs w:val="20"/>
                    </w:rPr>
                  </w:rPrChange>
                </w:rPr>
                <w:t xml:space="preserve">onstructing </w:t>
              </w:r>
              <w:proofErr w:type="gramStart"/>
              <w:r w:rsidRPr="005E22B9">
                <w:rPr>
                  <w:rFonts w:ascii="Verdana" w:hAnsi="Verdana"/>
                  <w:i/>
                  <w:sz w:val="20"/>
                  <w:szCs w:val="20"/>
                  <w:rPrChange w:id="67" w:author="Ashley Peterson-DeLuca," w:date="2013-05-30T23:52:00Z">
                    <w:rPr>
                      <w:rFonts w:ascii="Verdana" w:hAnsi="Verdana"/>
                      <w:sz w:val="20"/>
                      <w:szCs w:val="20"/>
                    </w:rPr>
                  </w:rPrChange>
                </w:rPr>
                <w:t>test</w:t>
              </w:r>
              <w:proofErr w:type="gramEnd"/>
              <w:r w:rsidRPr="005E22B9">
                <w:rPr>
                  <w:rFonts w:ascii="Verdana" w:hAnsi="Verdana"/>
                  <w:i/>
                  <w:sz w:val="20"/>
                  <w:szCs w:val="20"/>
                  <w:rPrChange w:id="68" w:author="Ashley Peterson-DeLuca," w:date="2013-05-30T23:52:00Z">
                    <w:rPr>
                      <w:rFonts w:ascii="Verdana" w:hAnsi="Verdana"/>
                      <w:sz w:val="20"/>
                      <w:szCs w:val="20"/>
                    </w:rPr>
                  </w:rPrChange>
                </w:rPr>
                <w:t xml:space="preserve"> items: Multiple-choice, constructed-response, performance, and other formats.</w:t>
              </w:r>
              <w:r w:rsidRPr="005E22B9">
                <w:rPr>
                  <w:rFonts w:ascii="Verdana" w:hAnsi="Verdana"/>
                  <w:sz w:val="20"/>
                  <w:szCs w:val="20"/>
                </w:rPr>
                <w:t xml:space="preserve"> Norwell, MA: </w:t>
              </w:r>
              <w:proofErr w:type="spellStart"/>
              <w:r w:rsidRPr="005E22B9">
                <w:rPr>
                  <w:rFonts w:ascii="Verdana" w:hAnsi="Verdana"/>
                  <w:sz w:val="20"/>
                  <w:szCs w:val="20"/>
                </w:rPr>
                <w:t>Kluwer</w:t>
              </w:r>
              <w:proofErr w:type="spellEnd"/>
              <w:r w:rsidRPr="005E22B9">
                <w:rPr>
                  <w:rFonts w:ascii="Verdana" w:hAnsi="Verdana"/>
                  <w:sz w:val="20"/>
                  <w:szCs w:val="20"/>
                </w:rPr>
                <w:t xml:space="preserve"> Academic Publisher.</w:t>
              </w:r>
            </w:ins>
          </w:p>
          <w:p w:rsidR="005E22B9" w:rsidRPr="005E22B9" w:rsidRDefault="005E22B9" w:rsidP="005E22B9">
            <w:pPr>
              <w:ind w:left="720" w:hanging="720"/>
              <w:rPr>
                <w:ins w:id="69" w:author="Ashley Peterson-DeLuca," w:date="2013-05-30T23:51:00Z"/>
                <w:rFonts w:ascii="Verdana" w:hAnsi="Verdana"/>
                <w:sz w:val="20"/>
                <w:szCs w:val="20"/>
              </w:rPr>
              <w:pPrChange w:id="70" w:author="Ashley Peterson-DeLuca," w:date="2013-05-30T23:52:00Z">
                <w:pPr/>
              </w:pPrChange>
            </w:pPr>
            <w:ins w:id="71" w:author="Ashley Peterson-DeLuca," w:date="2013-05-30T23:51:00Z">
              <w:r w:rsidRPr="005E22B9">
                <w:rPr>
                  <w:rFonts w:ascii="Verdana" w:hAnsi="Verdana"/>
                  <w:sz w:val="20"/>
                  <w:szCs w:val="20"/>
                </w:rPr>
                <w:t xml:space="preserve">Partnership for Assessment of Readiness for College and Careers. (2010). Application for the Race to the Top Comprehensive Assessment Systems Competition. Retrieved from http://www.fldoe.org/parcc/pdf/apprtcasc.pdf.  </w:t>
              </w:r>
            </w:ins>
          </w:p>
          <w:p w:rsidR="005E22B9" w:rsidRPr="005E22B9" w:rsidRDefault="005E22B9" w:rsidP="005E22B9">
            <w:pPr>
              <w:ind w:left="720" w:hanging="720"/>
              <w:rPr>
                <w:ins w:id="72" w:author="Ashley Peterson-DeLuca," w:date="2013-05-30T23:51:00Z"/>
                <w:rFonts w:ascii="Verdana" w:hAnsi="Verdana"/>
                <w:sz w:val="20"/>
                <w:szCs w:val="20"/>
              </w:rPr>
              <w:pPrChange w:id="73" w:author="Ashley Peterson-DeLuca," w:date="2013-05-30T23:52:00Z">
                <w:pPr/>
              </w:pPrChange>
            </w:pPr>
            <w:ins w:id="74" w:author="Ashley Peterson-DeLuca," w:date="2013-05-30T23:51:00Z">
              <w:r w:rsidRPr="005E22B9">
                <w:rPr>
                  <w:rFonts w:ascii="Verdana" w:hAnsi="Verdana"/>
                  <w:sz w:val="20"/>
                  <w:szCs w:val="20"/>
                </w:rPr>
                <w:t xml:space="preserve">SMARTER Balanced Assessment Consortium. (2010). Race to the Top assessment program application for new grants. Retrieved from http://www.k12.wa.us/SMARTER/RTTTApplication.aspx.   </w:t>
              </w:r>
            </w:ins>
          </w:p>
          <w:p w:rsidR="005E22B9" w:rsidRPr="005E22B9" w:rsidRDefault="005E22B9" w:rsidP="005E22B9">
            <w:pPr>
              <w:ind w:left="720" w:hanging="720"/>
              <w:rPr>
                <w:ins w:id="75" w:author="Ashley Peterson-DeLuca," w:date="2013-05-30T23:51:00Z"/>
                <w:rFonts w:ascii="Verdana" w:hAnsi="Verdana"/>
                <w:sz w:val="20"/>
                <w:szCs w:val="20"/>
              </w:rPr>
              <w:pPrChange w:id="76" w:author="Ashley Peterson-DeLuca," w:date="2013-05-30T23:52:00Z">
                <w:pPr/>
              </w:pPrChange>
            </w:pPr>
            <w:proofErr w:type="spellStart"/>
            <w:ins w:id="77" w:author="Ashley Peterson-DeLuca," w:date="2013-05-30T23:51:00Z">
              <w:r w:rsidRPr="005E22B9">
                <w:rPr>
                  <w:rFonts w:ascii="Verdana" w:hAnsi="Verdana"/>
                  <w:sz w:val="20"/>
                  <w:szCs w:val="20"/>
                </w:rPr>
                <w:t>Stiggins</w:t>
              </w:r>
              <w:proofErr w:type="spellEnd"/>
              <w:r w:rsidRPr="005E22B9">
                <w:rPr>
                  <w:rFonts w:ascii="Verdana" w:hAnsi="Verdana"/>
                  <w:sz w:val="20"/>
                  <w:szCs w:val="20"/>
                </w:rPr>
                <w:t>, R. J. (1987). The design and development of performance</w:t>
              </w:r>
            </w:ins>
          </w:p>
          <w:p w:rsidR="005E22B9" w:rsidRPr="005E22B9" w:rsidRDefault="005E22B9" w:rsidP="005E22B9">
            <w:pPr>
              <w:ind w:left="720" w:hanging="720"/>
              <w:rPr>
                <w:ins w:id="78" w:author="Ashley Peterson-DeLuca," w:date="2013-05-30T23:51:00Z"/>
                <w:rFonts w:ascii="Verdana" w:hAnsi="Verdana"/>
                <w:sz w:val="20"/>
                <w:szCs w:val="20"/>
              </w:rPr>
              <w:pPrChange w:id="79" w:author="Ashley Peterson-DeLuca," w:date="2013-05-30T23:52:00Z">
                <w:pPr/>
              </w:pPrChange>
            </w:pPr>
            <w:proofErr w:type="gramStart"/>
            <w:ins w:id="80" w:author="Ashley Peterson-DeLuca," w:date="2013-05-30T23:51:00Z">
              <w:r w:rsidRPr="005E22B9">
                <w:rPr>
                  <w:rFonts w:ascii="Verdana" w:hAnsi="Verdana"/>
                  <w:sz w:val="20"/>
                  <w:szCs w:val="20"/>
                </w:rPr>
                <w:t>assessments</w:t>
              </w:r>
              <w:proofErr w:type="gramEnd"/>
              <w:r w:rsidRPr="005E22B9">
                <w:rPr>
                  <w:rFonts w:ascii="Verdana" w:hAnsi="Verdana"/>
                  <w:sz w:val="20"/>
                  <w:szCs w:val="20"/>
                </w:rPr>
                <w:t xml:space="preserve">. </w:t>
              </w:r>
              <w:r w:rsidRPr="005E22B9">
                <w:rPr>
                  <w:rFonts w:ascii="Verdana" w:hAnsi="Verdana"/>
                  <w:i/>
                  <w:sz w:val="20"/>
                  <w:szCs w:val="20"/>
                  <w:rPrChange w:id="81" w:author="Ashley Peterson-DeLuca," w:date="2013-05-30T23:52:00Z">
                    <w:rPr>
                      <w:rFonts w:ascii="Verdana" w:hAnsi="Verdana"/>
                      <w:sz w:val="20"/>
                      <w:szCs w:val="20"/>
                    </w:rPr>
                  </w:rPrChange>
                </w:rPr>
                <w:t xml:space="preserve">Educational Measurement: Issues and Practice, </w:t>
              </w:r>
              <w:r w:rsidRPr="005E22B9">
                <w:rPr>
                  <w:rFonts w:ascii="Verdana" w:hAnsi="Verdana"/>
                  <w:sz w:val="20"/>
                  <w:szCs w:val="20"/>
                </w:rPr>
                <w:t>6, 33-42.</w:t>
              </w:r>
            </w:ins>
          </w:p>
          <w:p w:rsidR="005E22B9" w:rsidRPr="005E22B9" w:rsidRDefault="005E22B9" w:rsidP="005E22B9">
            <w:pPr>
              <w:ind w:left="720" w:hanging="720"/>
              <w:rPr>
                <w:ins w:id="82" w:author="Ashley Peterson-DeLuca," w:date="2013-05-30T23:51:00Z"/>
                <w:rFonts w:ascii="Verdana" w:hAnsi="Verdana"/>
                <w:sz w:val="20"/>
                <w:szCs w:val="20"/>
              </w:rPr>
              <w:pPrChange w:id="83" w:author="Ashley Peterson-DeLuca," w:date="2013-05-30T23:52:00Z">
                <w:pPr/>
              </w:pPrChange>
            </w:pPr>
            <w:ins w:id="84" w:author="Ashley Peterson-DeLuca," w:date="2013-05-30T23:51:00Z">
              <w:r w:rsidRPr="005E22B9">
                <w:rPr>
                  <w:rFonts w:ascii="Verdana" w:hAnsi="Verdana"/>
                  <w:sz w:val="20"/>
                  <w:szCs w:val="20"/>
                </w:rPr>
                <w:t xml:space="preserve">Wiggins, G. (1993). </w:t>
              </w:r>
              <w:r w:rsidRPr="005E22B9">
                <w:rPr>
                  <w:rFonts w:ascii="Verdana" w:hAnsi="Verdana"/>
                  <w:i/>
                  <w:sz w:val="20"/>
                  <w:szCs w:val="20"/>
                  <w:rPrChange w:id="85" w:author="Ashley Peterson-DeLuca," w:date="2013-05-30T23:52:00Z">
                    <w:rPr>
                      <w:rFonts w:ascii="Verdana" w:hAnsi="Verdana"/>
                      <w:sz w:val="20"/>
                      <w:szCs w:val="20"/>
                    </w:rPr>
                  </w:rPrChange>
                </w:rPr>
                <w:t>Assessing student performance.</w:t>
              </w:r>
              <w:r w:rsidRPr="005E22B9">
                <w:rPr>
                  <w:rFonts w:ascii="Verdana" w:hAnsi="Verdana"/>
                  <w:sz w:val="20"/>
                  <w:szCs w:val="20"/>
                </w:rPr>
                <w:t xml:space="preserve"> San Francisco: </w:t>
              </w:r>
              <w:proofErr w:type="spellStart"/>
              <w:r w:rsidRPr="005E22B9">
                <w:rPr>
                  <w:rFonts w:ascii="Verdana" w:hAnsi="Verdana"/>
                  <w:sz w:val="20"/>
                  <w:szCs w:val="20"/>
                </w:rPr>
                <w:t>Jossey</w:t>
              </w:r>
              <w:proofErr w:type="spellEnd"/>
              <w:r w:rsidRPr="005E22B9">
                <w:rPr>
                  <w:rFonts w:ascii="Verdana" w:hAnsi="Verdana"/>
                  <w:sz w:val="20"/>
                  <w:szCs w:val="20"/>
                </w:rPr>
                <w:t>-Bass Publishers</w:t>
              </w:r>
            </w:ins>
          </w:p>
          <w:p w:rsidR="005E22B9" w:rsidRPr="005E22B9" w:rsidRDefault="005E22B9" w:rsidP="005E22B9">
            <w:pPr>
              <w:rPr>
                <w:ins w:id="86" w:author="Ashley Peterson-DeLuca," w:date="2013-05-30T23:51:00Z"/>
                <w:rFonts w:ascii="Verdana" w:hAnsi="Verdana"/>
                <w:sz w:val="20"/>
                <w:szCs w:val="20"/>
              </w:rPr>
            </w:pPr>
          </w:p>
        </w:tc>
      </w:tr>
    </w:tbl>
    <w:p w:rsidR="004F6938" w:rsidRPr="00E120BD" w:rsidRDefault="004F6938" w:rsidP="004F6938">
      <w:pPr>
        <w:rPr>
          <w:rFonts w:ascii="Verdana" w:hAnsi="Verdana"/>
          <w:sz w:val="20"/>
          <w:szCs w:val="20"/>
        </w:rPr>
      </w:pPr>
    </w:p>
    <w:p w:rsidR="004F6938" w:rsidRPr="00E120BD" w:rsidRDefault="004F6938" w:rsidP="004F6938">
      <w:pPr>
        <w:pStyle w:val="Heading2"/>
        <w:rPr>
          <w:rFonts w:ascii="Verdana" w:hAnsi="Verdana"/>
          <w:sz w:val="20"/>
          <w:szCs w:val="20"/>
        </w:rPr>
      </w:pPr>
      <w:r w:rsidRPr="00E120BD">
        <w:rPr>
          <w:rFonts w:ascii="Verdana" w:hAnsi="Verdana"/>
          <w:sz w:val="20"/>
          <w:szCs w:val="20"/>
        </w:rPr>
        <w:t>06b Exemplars</w:t>
      </w:r>
    </w:p>
    <w:tbl>
      <w:tblPr>
        <w:tblStyle w:val="TableGrid"/>
        <w:tblW w:w="0" w:type="auto"/>
        <w:tblLayout w:type="fixed"/>
        <w:tblLook w:val="00BF"/>
      </w:tblPr>
      <w:tblGrid>
        <w:gridCol w:w="1638"/>
        <w:gridCol w:w="7218"/>
      </w:tblGrid>
      <w:tr w:rsidR="004F6938" w:rsidRPr="00E120BD">
        <w:tc>
          <w:tcPr>
            <w:tcW w:w="1638" w:type="dxa"/>
            <w:shd w:val="clear" w:color="auto" w:fill="F2DBDB" w:themeFill="accent2" w:themeFillTint="33"/>
          </w:tcPr>
          <w:p w:rsidR="004F6938" w:rsidRPr="00E120BD" w:rsidRDefault="004F6938" w:rsidP="00BF2072">
            <w:pPr>
              <w:spacing w:before="2" w:after="2"/>
              <w:rPr>
                <w:rFonts w:ascii="Verdana" w:hAnsi="Verdana"/>
                <w:sz w:val="20"/>
                <w:szCs w:val="20"/>
              </w:rPr>
            </w:pPr>
            <w:r w:rsidRPr="00E120BD">
              <w:rPr>
                <w:rFonts w:ascii="Verdana" w:hAnsi="Verdana"/>
                <w:sz w:val="20"/>
                <w:szCs w:val="20"/>
              </w:rPr>
              <w:t>Page Title in Header</w:t>
            </w:r>
          </w:p>
        </w:tc>
        <w:tc>
          <w:tcPr>
            <w:tcW w:w="7218" w:type="dxa"/>
          </w:tcPr>
          <w:p w:rsidR="004F6938" w:rsidRPr="00E120BD" w:rsidRDefault="0085127D" w:rsidP="0085127D">
            <w:pPr>
              <w:spacing w:before="2" w:after="2"/>
              <w:rPr>
                <w:rFonts w:ascii="Verdana" w:hAnsi="Verdana"/>
                <w:sz w:val="20"/>
                <w:szCs w:val="20"/>
              </w:rPr>
            </w:pPr>
            <w:r w:rsidRPr="00E120BD">
              <w:rPr>
                <w:rFonts w:ascii="Verdana" w:hAnsi="Verdana"/>
                <w:sz w:val="20"/>
                <w:szCs w:val="20"/>
              </w:rPr>
              <w:t xml:space="preserve">Examples of </w:t>
            </w:r>
            <w:r w:rsidR="004F6938" w:rsidRPr="00E120BD">
              <w:rPr>
                <w:rFonts w:ascii="Verdana" w:hAnsi="Verdana"/>
                <w:sz w:val="20"/>
                <w:szCs w:val="20"/>
              </w:rPr>
              <w:t>Performance Task</w:t>
            </w:r>
          </w:p>
        </w:tc>
      </w:tr>
      <w:tr w:rsidR="004F6938" w:rsidRPr="00E120BD">
        <w:tc>
          <w:tcPr>
            <w:tcW w:w="1638" w:type="dxa"/>
            <w:shd w:val="clear" w:color="auto" w:fill="F2DBDB" w:themeFill="accent2" w:themeFillTint="33"/>
          </w:tcPr>
          <w:p w:rsidR="004F6938" w:rsidRPr="00E120BD" w:rsidRDefault="004F6938" w:rsidP="00BF2072">
            <w:pPr>
              <w:spacing w:before="2" w:after="2"/>
              <w:rPr>
                <w:rFonts w:ascii="Verdana" w:hAnsi="Verdana"/>
                <w:sz w:val="20"/>
                <w:szCs w:val="20"/>
              </w:rPr>
            </w:pPr>
            <w:r w:rsidRPr="00E120BD">
              <w:rPr>
                <w:rFonts w:ascii="Verdana" w:hAnsi="Verdana"/>
                <w:sz w:val="20"/>
                <w:szCs w:val="20"/>
              </w:rPr>
              <w:t>Header Text</w:t>
            </w:r>
          </w:p>
        </w:tc>
        <w:tc>
          <w:tcPr>
            <w:tcW w:w="7218" w:type="dxa"/>
          </w:tcPr>
          <w:p w:rsidR="004F6938" w:rsidRPr="00E120BD" w:rsidRDefault="0085127D" w:rsidP="0085127D">
            <w:pPr>
              <w:rPr>
                <w:rFonts w:ascii="Verdana" w:hAnsi="Verdana"/>
                <w:sz w:val="20"/>
                <w:szCs w:val="20"/>
              </w:rPr>
            </w:pPr>
            <w:r w:rsidRPr="00E120BD">
              <w:rPr>
                <w:rFonts w:ascii="Verdana" w:hAnsi="Verdana"/>
                <w:sz w:val="20"/>
                <w:szCs w:val="20"/>
              </w:rPr>
              <w:t>Below is a list of innovative examples that demonstrate some of the ways that performance tasks may be used as performance assessment.</w:t>
            </w:r>
          </w:p>
        </w:tc>
      </w:tr>
      <w:tr w:rsidR="004F6938" w:rsidRPr="00E120BD">
        <w:tc>
          <w:tcPr>
            <w:tcW w:w="1638" w:type="dxa"/>
            <w:shd w:val="clear" w:color="auto" w:fill="F2DBDB" w:themeFill="accent2" w:themeFillTint="33"/>
          </w:tcPr>
          <w:p w:rsidR="004F6938" w:rsidRPr="00E120BD" w:rsidRDefault="004F6938" w:rsidP="00BF2072">
            <w:pPr>
              <w:spacing w:before="2" w:after="2"/>
              <w:rPr>
                <w:rFonts w:ascii="Verdana" w:hAnsi="Verdana"/>
                <w:sz w:val="20"/>
                <w:szCs w:val="20"/>
              </w:rPr>
            </w:pPr>
            <w:r w:rsidRPr="00E120BD">
              <w:rPr>
                <w:rFonts w:ascii="Verdana" w:hAnsi="Verdana"/>
                <w:sz w:val="20"/>
                <w:szCs w:val="20"/>
              </w:rPr>
              <w:t>Body Header</w:t>
            </w:r>
          </w:p>
        </w:tc>
        <w:tc>
          <w:tcPr>
            <w:tcW w:w="7218" w:type="dxa"/>
          </w:tcPr>
          <w:p w:rsidR="004F6938" w:rsidRPr="00E120BD" w:rsidRDefault="008855B2" w:rsidP="008B4BEC">
            <w:pPr>
              <w:rPr>
                <w:rFonts w:ascii="Verdana" w:hAnsi="Verdana"/>
                <w:sz w:val="20"/>
                <w:szCs w:val="20"/>
              </w:rPr>
            </w:pPr>
            <w:hyperlink r:id="rId24" w:history="1">
              <w:r w:rsidR="004F6938" w:rsidRPr="00E120BD">
                <w:rPr>
                  <w:rStyle w:val="Hyperlink"/>
                  <w:rFonts w:ascii="Verdana" w:hAnsi="Verdana"/>
                  <w:sz w:val="20"/>
                  <w:szCs w:val="20"/>
                  <w:bdr w:val="none" w:sz="0" w:space="0" w:color="auto" w:frame="1"/>
                  <w:shd w:val="clear" w:color="auto" w:fill="FFFFFF"/>
                </w:rPr>
                <w:t>Partnership for the Assessment of Readiness for College and Career</w:t>
              </w:r>
              <w:r w:rsidR="00C6493D">
                <w:rPr>
                  <w:rStyle w:val="Hyperlink"/>
                  <w:rFonts w:ascii="Verdana" w:hAnsi="Verdana"/>
                  <w:sz w:val="20"/>
                  <w:szCs w:val="20"/>
                  <w:bdr w:val="none" w:sz="0" w:space="0" w:color="auto" w:frame="1"/>
                  <w:shd w:val="clear" w:color="auto" w:fill="FFFFFF"/>
                </w:rPr>
                <w:t>s</w:t>
              </w:r>
              <w:r w:rsidR="004F6938" w:rsidRPr="00E120BD">
                <w:rPr>
                  <w:rStyle w:val="Hyperlink"/>
                  <w:rFonts w:ascii="Verdana" w:hAnsi="Verdana"/>
                  <w:sz w:val="20"/>
                  <w:szCs w:val="20"/>
                  <w:bdr w:val="none" w:sz="0" w:space="0" w:color="auto" w:frame="1"/>
                  <w:shd w:val="clear" w:color="auto" w:fill="FFFFFF"/>
                </w:rPr>
                <w:t xml:space="preserve"> (PARCC) - Sample Grade 10 Literary Task</w:t>
              </w:r>
            </w:hyperlink>
          </w:p>
        </w:tc>
      </w:tr>
      <w:tr w:rsidR="004F6938" w:rsidRPr="00E120BD">
        <w:trPr>
          <w:trHeight w:val="1403"/>
        </w:trPr>
        <w:tc>
          <w:tcPr>
            <w:tcW w:w="1638" w:type="dxa"/>
            <w:shd w:val="clear" w:color="auto" w:fill="F2DBDB" w:themeFill="accent2" w:themeFillTint="33"/>
          </w:tcPr>
          <w:p w:rsidR="004F6938" w:rsidRPr="00E120BD" w:rsidRDefault="004F6938" w:rsidP="00BF2072">
            <w:pPr>
              <w:spacing w:before="2" w:after="2"/>
              <w:rPr>
                <w:rFonts w:ascii="Verdana" w:hAnsi="Verdana"/>
                <w:sz w:val="20"/>
                <w:szCs w:val="20"/>
              </w:rPr>
            </w:pPr>
            <w:r w:rsidRPr="00E120BD">
              <w:rPr>
                <w:rFonts w:ascii="Verdana" w:hAnsi="Verdana"/>
                <w:sz w:val="20"/>
                <w:szCs w:val="20"/>
              </w:rPr>
              <w:t>Body Copy</w:t>
            </w:r>
          </w:p>
        </w:tc>
        <w:tc>
          <w:tcPr>
            <w:tcW w:w="7218" w:type="dxa"/>
          </w:tcPr>
          <w:p w:rsidR="004F6938" w:rsidRPr="00E120BD" w:rsidRDefault="004F6938" w:rsidP="00097247">
            <w:pPr>
              <w:pStyle w:val="NormalWeb"/>
              <w:shd w:val="clear" w:color="auto" w:fill="FFFFFF"/>
              <w:spacing w:before="0" w:after="0" w:line="253" w:lineRule="atLeast"/>
              <w:textAlignment w:val="baseline"/>
              <w:rPr>
                <w:rFonts w:ascii="Verdana" w:hAnsi="Verdana"/>
                <w:color w:val="000000"/>
                <w:sz w:val="20"/>
                <w:szCs w:val="20"/>
              </w:rPr>
            </w:pPr>
            <w:r w:rsidRPr="00E120BD">
              <w:rPr>
                <w:rFonts w:ascii="Verdana" w:hAnsi="Verdana"/>
                <w:color w:val="000000"/>
                <w:sz w:val="20"/>
                <w:szCs w:val="20"/>
                <w:bdr w:val="none" w:sz="0" w:space="0" w:color="auto" w:frame="1"/>
              </w:rPr>
              <w:t>The Partnership for Assessment of Readiness for College and Careers (PARCC</w:t>
            </w:r>
            <w:proofErr w:type="gramStart"/>
            <w:r w:rsidRPr="00E120BD">
              <w:rPr>
                <w:rFonts w:ascii="Verdana" w:hAnsi="Verdana"/>
                <w:color w:val="000000"/>
                <w:sz w:val="20"/>
                <w:szCs w:val="20"/>
                <w:bdr w:val="none" w:sz="0" w:space="0" w:color="auto" w:frame="1"/>
              </w:rPr>
              <w:t xml:space="preserve">) </w:t>
            </w:r>
            <w:r w:rsidR="00C93307">
              <w:rPr>
                <w:rFonts w:ascii="Verdana" w:hAnsi="Verdana"/>
                <w:color w:val="000000"/>
                <w:sz w:val="20"/>
                <w:szCs w:val="20"/>
                <w:bdr w:val="none" w:sz="0" w:space="0" w:color="auto" w:frame="1"/>
              </w:rPr>
              <w:t xml:space="preserve"> has</w:t>
            </w:r>
            <w:proofErr w:type="gramEnd"/>
            <w:r w:rsidRPr="00E120BD">
              <w:rPr>
                <w:rFonts w:ascii="Verdana" w:hAnsi="Verdana"/>
                <w:color w:val="000000"/>
                <w:sz w:val="20"/>
                <w:szCs w:val="20"/>
                <w:bdr w:val="none" w:sz="0" w:space="0" w:color="auto" w:frame="1"/>
              </w:rPr>
              <w:t xml:space="preserve"> released several prototype</w:t>
            </w:r>
            <w:r w:rsidR="00BB40DA" w:rsidRPr="00E120BD">
              <w:rPr>
                <w:rFonts w:ascii="Verdana" w:hAnsi="Verdana"/>
                <w:color w:val="000000"/>
                <w:sz w:val="20"/>
                <w:szCs w:val="20"/>
                <w:bdr w:val="none" w:sz="0" w:space="0" w:color="auto" w:frame="1"/>
              </w:rPr>
              <w:t xml:space="preserve"> performance tasks, such as thi</w:t>
            </w:r>
            <w:r w:rsidRPr="00E120BD">
              <w:rPr>
                <w:rFonts w:ascii="Verdana" w:hAnsi="Verdana"/>
                <w:color w:val="000000"/>
                <w:sz w:val="20"/>
                <w:szCs w:val="20"/>
                <w:bdr w:val="none" w:sz="0" w:space="0" w:color="auto" w:frame="1"/>
              </w:rPr>
              <w:t>s grade 10 literary task, which requires students to carefully read two complex texts, respond to evidence-based selected</w:t>
            </w:r>
            <w:r w:rsidR="00C6493D">
              <w:rPr>
                <w:rFonts w:ascii="Verdana" w:hAnsi="Verdana"/>
                <w:color w:val="000000"/>
                <w:sz w:val="20"/>
                <w:szCs w:val="20"/>
                <w:bdr w:val="none" w:sz="0" w:space="0" w:color="auto" w:frame="1"/>
              </w:rPr>
              <w:t>-</w:t>
            </w:r>
            <w:r w:rsidRPr="00E120BD">
              <w:rPr>
                <w:rFonts w:ascii="Verdana" w:hAnsi="Verdana"/>
                <w:color w:val="000000"/>
                <w:sz w:val="20"/>
                <w:szCs w:val="20"/>
                <w:bdr w:val="none" w:sz="0" w:space="0" w:color="auto" w:frame="1"/>
              </w:rPr>
              <w:t>response items</w:t>
            </w:r>
            <w:r w:rsidR="00C6493D">
              <w:rPr>
                <w:rFonts w:ascii="Verdana" w:hAnsi="Verdana"/>
                <w:color w:val="000000"/>
                <w:sz w:val="20"/>
                <w:szCs w:val="20"/>
                <w:bdr w:val="none" w:sz="0" w:space="0" w:color="auto" w:frame="1"/>
              </w:rPr>
              <w:t>,</w:t>
            </w:r>
            <w:r w:rsidRPr="00E120BD">
              <w:rPr>
                <w:rFonts w:ascii="Verdana" w:hAnsi="Verdana"/>
                <w:color w:val="000000"/>
                <w:sz w:val="20"/>
                <w:szCs w:val="20"/>
                <w:bdr w:val="none" w:sz="0" w:space="0" w:color="auto" w:frame="1"/>
              </w:rPr>
              <w:t xml:space="preserve"> and then</w:t>
            </w:r>
            <w:r w:rsidRPr="00E120BD">
              <w:rPr>
                <w:rStyle w:val="apple-converted-space"/>
                <w:rFonts w:ascii="Verdana" w:hAnsi="Verdana"/>
                <w:color w:val="000000"/>
                <w:sz w:val="20"/>
                <w:szCs w:val="20"/>
                <w:bdr w:val="none" w:sz="0" w:space="0" w:color="auto" w:frame="1"/>
              </w:rPr>
              <w:t> </w:t>
            </w:r>
            <w:r w:rsidRPr="00E120BD">
              <w:rPr>
                <w:rFonts w:ascii="Verdana" w:hAnsi="Verdana"/>
                <w:color w:val="000000"/>
                <w:sz w:val="20"/>
                <w:szCs w:val="20"/>
                <w:bdr w:val="none" w:sz="0" w:space="0" w:color="auto" w:frame="1"/>
              </w:rPr>
              <w:t xml:space="preserve">compose two analytic </w:t>
            </w:r>
            <w:proofErr w:type="spellStart"/>
            <w:r w:rsidRPr="00E120BD">
              <w:rPr>
                <w:rFonts w:ascii="Verdana" w:hAnsi="Verdana"/>
                <w:color w:val="000000"/>
                <w:sz w:val="20"/>
                <w:szCs w:val="20"/>
                <w:bdr w:val="none" w:sz="0" w:space="0" w:color="auto" w:frame="1"/>
              </w:rPr>
              <w:t>essays.</w:t>
            </w:r>
            <w:r w:rsidRPr="00E120BD">
              <w:rPr>
                <w:rStyle w:val="Emphasis"/>
                <w:rFonts w:ascii="Verdana" w:hAnsi="Verdana"/>
                <w:i w:val="0"/>
                <w:iCs/>
                <w:color w:val="444444"/>
                <w:sz w:val="20"/>
                <w:szCs w:val="20"/>
                <w:bdr w:val="none" w:sz="0" w:space="0" w:color="auto" w:frame="1"/>
              </w:rPr>
              <w:t>PARCC</w:t>
            </w:r>
            <w:proofErr w:type="spellEnd"/>
            <w:r w:rsidRPr="00E120BD">
              <w:rPr>
                <w:rStyle w:val="Emphasis"/>
                <w:rFonts w:ascii="Verdana" w:hAnsi="Verdana"/>
                <w:i w:val="0"/>
                <w:iCs/>
                <w:color w:val="444444"/>
                <w:sz w:val="20"/>
                <w:szCs w:val="20"/>
                <w:bdr w:val="none" w:sz="0" w:space="0" w:color="auto" w:frame="1"/>
              </w:rPr>
              <w:t>. Retrieved November 27, 2012 from</w:t>
            </w:r>
            <w:r w:rsidRPr="00E120BD">
              <w:rPr>
                <w:rStyle w:val="apple-converted-space"/>
                <w:rFonts w:ascii="Verdana" w:hAnsi="Verdana"/>
                <w:iCs/>
                <w:color w:val="444444"/>
                <w:sz w:val="20"/>
                <w:szCs w:val="20"/>
                <w:bdr w:val="none" w:sz="0" w:space="0" w:color="auto" w:frame="1"/>
              </w:rPr>
              <w:t> </w:t>
            </w:r>
            <w:hyperlink r:id="rId25" w:history="1">
              <w:r w:rsidRPr="00E120BD">
                <w:rPr>
                  <w:rStyle w:val="Hyperlink"/>
                  <w:rFonts w:ascii="Verdana" w:hAnsi="Verdana"/>
                  <w:iCs/>
                  <w:sz w:val="20"/>
                  <w:szCs w:val="20"/>
                  <w:bdr w:val="none" w:sz="0" w:space="0" w:color="auto" w:frame="1"/>
                </w:rPr>
                <w:t>http://www.parcconline.org</w:t>
              </w:r>
            </w:hyperlink>
          </w:p>
        </w:tc>
      </w:tr>
      <w:tr w:rsidR="004F6938" w:rsidRPr="00E120BD">
        <w:trPr>
          <w:trHeight w:val="332"/>
        </w:trPr>
        <w:tc>
          <w:tcPr>
            <w:tcW w:w="1638" w:type="dxa"/>
            <w:shd w:val="clear" w:color="auto" w:fill="F2DBDB" w:themeFill="accent2" w:themeFillTint="33"/>
          </w:tcPr>
          <w:p w:rsidR="004F6938" w:rsidRPr="00E120BD" w:rsidRDefault="004F6938" w:rsidP="00BF2072">
            <w:pPr>
              <w:spacing w:before="2" w:after="2"/>
              <w:rPr>
                <w:rFonts w:ascii="Verdana" w:hAnsi="Verdana"/>
                <w:sz w:val="20"/>
                <w:szCs w:val="20"/>
              </w:rPr>
            </w:pPr>
            <w:r w:rsidRPr="00E120BD">
              <w:rPr>
                <w:rFonts w:ascii="Verdana" w:hAnsi="Verdana"/>
                <w:sz w:val="20"/>
                <w:szCs w:val="20"/>
              </w:rPr>
              <w:t>Body Header</w:t>
            </w:r>
          </w:p>
        </w:tc>
        <w:tc>
          <w:tcPr>
            <w:tcW w:w="7218" w:type="dxa"/>
          </w:tcPr>
          <w:p w:rsidR="004F6938" w:rsidRPr="00E120BD" w:rsidRDefault="008855B2" w:rsidP="004014D3">
            <w:pPr>
              <w:rPr>
                <w:rFonts w:ascii="Verdana" w:hAnsi="Verdana"/>
                <w:sz w:val="20"/>
                <w:szCs w:val="20"/>
              </w:rPr>
            </w:pPr>
            <w:hyperlink r:id="rId26" w:history="1">
              <w:r w:rsidR="004014D3" w:rsidRPr="004014D3">
                <w:rPr>
                  <w:rStyle w:val="Hyperlink"/>
                  <w:rFonts w:ascii="Verdana" w:hAnsi="Verdana"/>
                  <w:sz w:val="20"/>
                  <w:szCs w:val="20"/>
                  <w:bdr w:val="none" w:sz="0" w:space="0" w:color="auto" w:frame="1"/>
                  <w:shd w:val="clear" w:color="auto" w:fill="FFFFFF"/>
                </w:rPr>
                <w:t>New York City Department of Education (NYC DOE)</w:t>
              </w:r>
            </w:hyperlink>
            <w:r w:rsidR="004F6938" w:rsidRPr="00E120BD">
              <w:rPr>
                <w:rFonts w:ascii="Verdana" w:hAnsi="Verdana"/>
                <w:sz w:val="20"/>
                <w:szCs w:val="20"/>
                <w:bdr w:val="none" w:sz="0" w:space="0" w:color="auto" w:frame="1"/>
                <w:shd w:val="clear" w:color="auto" w:fill="FFFFFF"/>
              </w:rPr>
              <w:t xml:space="preserve"> </w:t>
            </w:r>
          </w:p>
        </w:tc>
      </w:tr>
      <w:tr w:rsidR="004F6938" w:rsidRPr="00E120BD">
        <w:trPr>
          <w:trHeight w:val="1439"/>
        </w:trPr>
        <w:tc>
          <w:tcPr>
            <w:tcW w:w="1638" w:type="dxa"/>
            <w:shd w:val="clear" w:color="auto" w:fill="F2DBDB" w:themeFill="accent2" w:themeFillTint="33"/>
          </w:tcPr>
          <w:p w:rsidR="004F6938" w:rsidRPr="00E120BD" w:rsidRDefault="004F6938" w:rsidP="00BF2072">
            <w:pPr>
              <w:spacing w:before="2" w:after="2"/>
              <w:rPr>
                <w:rFonts w:ascii="Verdana" w:hAnsi="Verdana"/>
                <w:sz w:val="20"/>
                <w:szCs w:val="20"/>
              </w:rPr>
            </w:pPr>
            <w:r w:rsidRPr="00E120BD">
              <w:rPr>
                <w:rFonts w:ascii="Verdana" w:hAnsi="Verdana"/>
                <w:sz w:val="20"/>
                <w:szCs w:val="20"/>
              </w:rPr>
              <w:t>Body Copy</w:t>
            </w:r>
          </w:p>
        </w:tc>
        <w:tc>
          <w:tcPr>
            <w:tcW w:w="7218" w:type="dxa"/>
          </w:tcPr>
          <w:p w:rsidR="004F6938" w:rsidRPr="00E120BD" w:rsidRDefault="004F6938" w:rsidP="004F6938">
            <w:pPr>
              <w:pStyle w:val="NormalWeb"/>
              <w:shd w:val="clear" w:color="auto" w:fill="FFFFFF"/>
              <w:spacing w:before="0" w:after="0" w:line="253" w:lineRule="atLeast"/>
              <w:textAlignment w:val="baseline"/>
              <w:rPr>
                <w:rFonts w:ascii="Verdana" w:hAnsi="Verdana"/>
                <w:color w:val="000000"/>
                <w:sz w:val="20"/>
                <w:szCs w:val="20"/>
              </w:rPr>
            </w:pPr>
            <w:r w:rsidRPr="00E120BD">
              <w:rPr>
                <w:rFonts w:ascii="Verdana" w:hAnsi="Verdana"/>
                <w:color w:val="000000"/>
                <w:sz w:val="20"/>
                <w:szCs w:val="20"/>
              </w:rPr>
              <w:t>NYC educators and national experts have developed Common Core-aligned tasks</w:t>
            </w:r>
            <w:r w:rsidR="00C93307">
              <w:rPr>
                <w:rFonts w:ascii="Verdana" w:hAnsi="Verdana"/>
                <w:color w:val="000000"/>
                <w:sz w:val="20"/>
                <w:szCs w:val="20"/>
              </w:rPr>
              <w:t xml:space="preserve">, such as </w:t>
            </w:r>
            <w:r w:rsidRPr="00E120BD">
              <w:rPr>
                <w:rFonts w:ascii="Verdana" w:hAnsi="Verdana"/>
                <w:color w:val="000000"/>
                <w:sz w:val="20"/>
                <w:szCs w:val="20"/>
              </w:rPr>
              <w:t>this example from grade 2</w:t>
            </w:r>
            <w:r w:rsidR="00C93307">
              <w:rPr>
                <w:rFonts w:ascii="Verdana" w:hAnsi="Verdana"/>
                <w:color w:val="000000"/>
                <w:sz w:val="20"/>
                <w:szCs w:val="20"/>
              </w:rPr>
              <w:t>.</w:t>
            </w:r>
            <w:r w:rsidRPr="00E120BD">
              <w:rPr>
                <w:rFonts w:ascii="Verdana" w:hAnsi="Verdana"/>
                <w:color w:val="000000"/>
                <w:sz w:val="20"/>
                <w:szCs w:val="20"/>
              </w:rPr>
              <w:t xml:space="preserve"> </w:t>
            </w:r>
            <w:proofErr w:type="gramStart"/>
            <w:r w:rsidR="006130A6">
              <w:rPr>
                <w:rFonts w:ascii="Verdana" w:hAnsi="Verdana"/>
                <w:color w:val="000000"/>
                <w:sz w:val="20"/>
                <w:szCs w:val="20"/>
              </w:rPr>
              <w:t>where</w:t>
            </w:r>
            <w:proofErr w:type="gramEnd"/>
            <w:r w:rsidR="006130A6">
              <w:rPr>
                <w:rFonts w:ascii="Verdana" w:hAnsi="Verdana"/>
                <w:color w:val="000000"/>
                <w:sz w:val="20"/>
                <w:szCs w:val="20"/>
              </w:rPr>
              <w:t xml:space="preserve"> </w:t>
            </w:r>
            <w:r w:rsidRPr="00E120BD">
              <w:rPr>
                <w:rFonts w:ascii="Verdana" w:hAnsi="Verdana"/>
                <w:color w:val="000000"/>
                <w:sz w:val="20"/>
                <w:szCs w:val="20"/>
              </w:rPr>
              <w:t>students read informational texts</w:t>
            </w:r>
            <w:r w:rsidR="006130A6">
              <w:rPr>
                <w:rFonts w:ascii="Verdana" w:hAnsi="Verdana"/>
                <w:color w:val="000000"/>
                <w:sz w:val="20"/>
                <w:szCs w:val="20"/>
              </w:rPr>
              <w:t xml:space="preserve">, </w:t>
            </w:r>
            <w:r w:rsidRPr="00E120BD">
              <w:rPr>
                <w:rFonts w:ascii="Verdana" w:hAnsi="Verdana"/>
                <w:color w:val="000000"/>
                <w:sz w:val="20"/>
                <w:szCs w:val="20"/>
              </w:rPr>
              <w:t>participate in the creation of</w:t>
            </w:r>
            <w:r w:rsidR="00C6493D">
              <w:rPr>
                <w:rFonts w:ascii="Verdana" w:hAnsi="Verdana"/>
                <w:color w:val="000000"/>
                <w:sz w:val="20"/>
                <w:szCs w:val="20"/>
              </w:rPr>
              <w:t xml:space="preserve"> a</w:t>
            </w:r>
            <w:r w:rsidRPr="00E120BD">
              <w:rPr>
                <w:rFonts w:ascii="Verdana" w:hAnsi="Verdana"/>
                <w:color w:val="000000"/>
                <w:sz w:val="20"/>
                <w:szCs w:val="20"/>
              </w:rPr>
              <w:t xml:space="preserve"> whole class essay about one type of community, </w:t>
            </w:r>
            <w:r w:rsidR="006130A6">
              <w:rPr>
                <w:rFonts w:ascii="Verdana" w:hAnsi="Verdana"/>
                <w:color w:val="000000"/>
                <w:sz w:val="20"/>
                <w:szCs w:val="20"/>
              </w:rPr>
              <w:t xml:space="preserve">, </w:t>
            </w:r>
            <w:r w:rsidR="00C6493D">
              <w:rPr>
                <w:rFonts w:ascii="Verdana" w:hAnsi="Verdana"/>
                <w:color w:val="000000"/>
                <w:sz w:val="20"/>
                <w:szCs w:val="20"/>
              </w:rPr>
              <w:t xml:space="preserve">and work </w:t>
            </w:r>
            <w:r w:rsidRPr="00E120BD">
              <w:rPr>
                <w:rFonts w:ascii="Verdana" w:hAnsi="Verdana"/>
                <w:color w:val="000000"/>
                <w:sz w:val="20"/>
                <w:szCs w:val="20"/>
              </w:rPr>
              <w:t xml:space="preserve">independently </w:t>
            </w:r>
            <w:r w:rsidR="00C6493D">
              <w:rPr>
                <w:rFonts w:ascii="Verdana" w:hAnsi="Verdana"/>
                <w:color w:val="000000"/>
                <w:sz w:val="20"/>
                <w:szCs w:val="20"/>
              </w:rPr>
              <w:t xml:space="preserve">on essays </w:t>
            </w:r>
            <w:r w:rsidRPr="00E120BD">
              <w:rPr>
                <w:rFonts w:ascii="Verdana" w:hAnsi="Verdana"/>
                <w:color w:val="000000"/>
                <w:sz w:val="20"/>
                <w:szCs w:val="20"/>
              </w:rPr>
              <w:t>about the two others.</w:t>
            </w:r>
          </w:p>
          <w:p w:rsidR="004F6938" w:rsidRPr="00E120BD" w:rsidRDefault="004F6938" w:rsidP="00097247">
            <w:pPr>
              <w:pStyle w:val="NormalWeb"/>
              <w:shd w:val="clear" w:color="auto" w:fill="FFFFFF"/>
              <w:spacing w:before="0" w:after="0" w:line="253" w:lineRule="atLeast"/>
              <w:textAlignment w:val="baseline"/>
              <w:rPr>
                <w:rFonts w:ascii="Verdana" w:hAnsi="Verdana"/>
                <w:color w:val="000000"/>
                <w:sz w:val="20"/>
                <w:szCs w:val="20"/>
              </w:rPr>
            </w:pPr>
            <w:r w:rsidRPr="00E120BD">
              <w:rPr>
                <w:rStyle w:val="Emphasis"/>
                <w:rFonts w:ascii="Verdana" w:eastAsiaTheme="majorEastAsia" w:hAnsi="Verdana"/>
                <w:i w:val="0"/>
                <w:iCs/>
                <w:color w:val="000000"/>
                <w:sz w:val="20"/>
                <w:szCs w:val="20"/>
                <w:bdr w:val="none" w:sz="0" w:space="0" w:color="auto" w:frame="1"/>
              </w:rPr>
              <w:t>NYC DOE. Retrieved November 27, 2012 from</w:t>
            </w:r>
            <w:r w:rsidRPr="00E120BD">
              <w:rPr>
                <w:rStyle w:val="apple-converted-space"/>
                <w:rFonts w:ascii="Verdana" w:hAnsi="Verdana"/>
                <w:iCs/>
                <w:color w:val="000000"/>
                <w:sz w:val="20"/>
                <w:szCs w:val="20"/>
                <w:bdr w:val="none" w:sz="0" w:space="0" w:color="auto" w:frame="1"/>
              </w:rPr>
              <w:t> </w:t>
            </w:r>
            <w:hyperlink r:id="rId27" w:history="1">
              <w:r w:rsidRPr="00E120BD">
                <w:rPr>
                  <w:rStyle w:val="Hyperlink"/>
                  <w:rFonts w:ascii="Verdana" w:hAnsi="Verdana"/>
                  <w:iCs/>
                  <w:color w:val="AD2323"/>
                  <w:sz w:val="20"/>
                  <w:szCs w:val="20"/>
                  <w:bdr w:val="none" w:sz="0" w:space="0" w:color="auto" w:frame="1"/>
                </w:rPr>
                <w:t>http://schools.nyc.gov</w:t>
              </w:r>
            </w:hyperlink>
          </w:p>
        </w:tc>
      </w:tr>
    </w:tbl>
    <w:p w:rsidR="004F6938" w:rsidRPr="00E120BD" w:rsidRDefault="004F6938" w:rsidP="008F445A">
      <w:pPr>
        <w:rPr>
          <w:rFonts w:ascii="Verdana" w:hAnsi="Verdana"/>
          <w:sz w:val="20"/>
          <w:szCs w:val="20"/>
        </w:rPr>
      </w:pPr>
    </w:p>
    <w:p w:rsidR="004F6938" w:rsidRPr="00E120BD" w:rsidRDefault="004F6938" w:rsidP="004F6938">
      <w:pPr>
        <w:pStyle w:val="Heading1"/>
        <w:rPr>
          <w:rFonts w:ascii="Verdana" w:hAnsi="Verdana"/>
          <w:sz w:val="20"/>
          <w:szCs w:val="20"/>
        </w:rPr>
      </w:pPr>
      <w:r w:rsidRPr="00E120BD">
        <w:rPr>
          <w:rFonts w:ascii="Verdana" w:hAnsi="Verdana"/>
          <w:sz w:val="20"/>
          <w:szCs w:val="20"/>
        </w:rPr>
        <w:br w:type="page"/>
        <w:t>07 Demonstrations</w:t>
      </w:r>
    </w:p>
    <w:tbl>
      <w:tblPr>
        <w:tblStyle w:val="TableGrid"/>
        <w:tblW w:w="0" w:type="auto"/>
        <w:tblLook w:val="00BF"/>
      </w:tblPr>
      <w:tblGrid>
        <w:gridCol w:w="1548"/>
        <w:gridCol w:w="7308"/>
      </w:tblGrid>
      <w:tr w:rsidR="004F6938" w:rsidRPr="00E120BD">
        <w:trPr>
          <w:trHeight w:val="485"/>
        </w:trPr>
        <w:tc>
          <w:tcPr>
            <w:tcW w:w="1548" w:type="dxa"/>
            <w:shd w:val="clear" w:color="auto" w:fill="F2DBDB" w:themeFill="accent2" w:themeFillTint="33"/>
          </w:tcPr>
          <w:p w:rsidR="004F6938" w:rsidRPr="00E120BD" w:rsidRDefault="004F6938" w:rsidP="0028308B">
            <w:pPr>
              <w:rPr>
                <w:rFonts w:ascii="Verdana" w:hAnsi="Verdana"/>
                <w:sz w:val="20"/>
                <w:szCs w:val="20"/>
              </w:rPr>
            </w:pPr>
            <w:r w:rsidRPr="00E120BD">
              <w:rPr>
                <w:rFonts w:ascii="Verdana" w:hAnsi="Verdana"/>
                <w:sz w:val="20"/>
                <w:szCs w:val="20"/>
              </w:rPr>
              <w:t>Page Title in Header</w:t>
            </w:r>
          </w:p>
        </w:tc>
        <w:tc>
          <w:tcPr>
            <w:tcW w:w="7308" w:type="dxa"/>
          </w:tcPr>
          <w:p w:rsidR="004F6938" w:rsidRPr="00E120BD" w:rsidRDefault="00093BE8" w:rsidP="0028308B">
            <w:pPr>
              <w:rPr>
                <w:rFonts w:ascii="Verdana" w:hAnsi="Verdana"/>
                <w:sz w:val="20"/>
                <w:szCs w:val="20"/>
              </w:rPr>
            </w:pPr>
            <w:r w:rsidRPr="00E120BD">
              <w:rPr>
                <w:rFonts w:ascii="Verdana" w:hAnsi="Verdana"/>
                <w:sz w:val="20"/>
                <w:szCs w:val="20"/>
              </w:rPr>
              <w:t>Demonstrations</w:t>
            </w:r>
          </w:p>
        </w:tc>
      </w:tr>
      <w:tr w:rsidR="004F6938" w:rsidRPr="00E120BD">
        <w:tc>
          <w:tcPr>
            <w:tcW w:w="1548" w:type="dxa"/>
            <w:shd w:val="clear" w:color="auto" w:fill="F2DBDB" w:themeFill="accent2" w:themeFillTint="33"/>
          </w:tcPr>
          <w:p w:rsidR="004F6938" w:rsidRPr="00E120BD" w:rsidRDefault="004F6938" w:rsidP="0028308B">
            <w:pPr>
              <w:rPr>
                <w:rFonts w:ascii="Verdana" w:hAnsi="Verdana"/>
                <w:sz w:val="20"/>
                <w:szCs w:val="20"/>
              </w:rPr>
            </w:pPr>
            <w:r w:rsidRPr="00E120BD">
              <w:rPr>
                <w:rFonts w:ascii="Verdana" w:hAnsi="Verdana"/>
                <w:sz w:val="20"/>
                <w:szCs w:val="20"/>
              </w:rPr>
              <w:t>Header Text</w:t>
            </w:r>
          </w:p>
        </w:tc>
        <w:tc>
          <w:tcPr>
            <w:tcW w:w="7308" w:type="dxa"/>
          </w:tcPr>
          <w:p w:rsidR="004F6938" w:rsidRPr="00E120BD" w:rsidRDefault="00093BE8" w:rsidP="00C6493D">
            <w:pPr>
              <w:rPr>
                <w:rFonts w:ascii="Verdana" w:hAnsi="Verdana"/>
                <w:sz w:val="20"/>
                <w:szCs w:val="20"/>
              </w:rPr>
            </w:pPr>
            <w:r w:rsidRPr="00E120BD">
              <w:rPr>
                <w:rFonts w:ascii="Verdana" w:hAnsi="Verdana"/>
                <w:sz w:val="20"/>
                <w:szCs w:val="20"/>
              </w:rPr>
              <w:t>Demonstrations require examinees to engage in a live performance of the targeted knowledge, skills, or abilities (</w:t>
            </w:r>
            <w:proofErr w:type="spellStart"/>
            <w:r w:rsidRPr="00E120BD">
              <w:rPr>
                <w:rFonts w:ascii="Verdana" w:hAnsi="Verdana"/>
                <w:sz w:val="20"/>
                <w:szCs w:val="20"/>
              </w:rPr>
              <w:t>KSAs</w:t>
            </w:r>
            <w:proofErr w:type="spellEnd"/>
            <w:r w:rsidRPr="00E120BD">
              <w:rPr>
                <w:rFonts w:ascii="Verdana" w:hAnsi="Verdana"/>
                <w:sz w:val="20"/>
                <w:szCs w:val="20"/>
              </w:rPr>
              <w:t xml:space="preserve">), where the assessment conditions resemble </w:t>
            </w:r>
            <w:r w:rsidR="00C6493D">
              <w:rPr>
                <w:rFonts w:ascii="Verdana" w:hAnsi="Verdana"/>
                <w:sz w:val="20"/>
                <w:szCs w:val="20"/>
              </w:rPr>
              <w:t>real-life situations</w:t>
            </w:r>
            <w:r w:rsidRPr="00E120BD">
              <w:rPr>
                <w:rFonts w:ascii="Verdana" w:hAnsi="Verdana"/>
                <w:sz w:val="20"/>
                <w:szCs w:val="20"/>
              </w:rPr>
              <w:t>.</w:t>
            </w:r>
          </w:p>
        </w:tc>
      </w:tr>
      <w:tr w:rsidR="004F6938" w:rsidRPr="00E120BD">
        <w:trPr>
          <w:trHeight w:val="63"/>
        </w:trPr>
        <w:tc>
          <w:tcPr>
            <w:tcW w:w="1548" w:type="dxa"/>
            <w:shd w:val="clear" w:color="auto" w:fill="F2DBDB" w:themeFill="accent2" w:themeFillTint="33"/>
          </w:tcPr>
          <w:p w:rsidR="004F6938" w:rsidRPr="00E120BD" w:rsidRDefault="004F6938" w:rsidP="0028308B">
            <w:pPr>
              <w:rPr>
                <w:rFonts w:ascii="Verdana" w:hAnsi="Verdana"/>
                <w:sz w:val="20"/>
                <w:szCs w:val="20"/>
              </w:rPr>
            </w:pPr>
            <w:r w:rsidRPr="00E120BD">
              <w:rPr>
                <w:rFonts w:ascii="Verdana" w:hAnsi="Verdana"/>
                <w:sz w:val="20"/>
                <w:szCs w:val="20"/>
              </w:rPr>
              <w:t>Body Header</w:t>
            </w:r>
          </w:p>
        </w:tc>
        <w:tc>
          <w:tcPr>
            <w:tcW w:w="7308" w:type="dxa"/>
          </w:tcPr>
          <w:p w:rsidR="004F6938" w:rsidRPr="00E120BD" w:rsidRDefault="004F6938" w:rsidP="00FF25CB">
            <w:pPr>
              <w:rPr>
                <w:rFonts w:ascii="Verdana" w:hAnsi="Verdana"/>
                <w:sz w:val="20"/>
                <w:szCs w:val="20"/>
              </w:rPr>
            </w:pPr>
          </w:p>
        </w:tc>
      </w:tr>
      <w:tr w:rsidR="004F6938" w:rsidRPr="00E120BD">
        <w:trPr>
          <w:trHeight w:val="1403"/>
        </w:trPr>
        <w:tc>
          <w:tcPr>
            <w:tcW w:w="1548" w:type="dxa"/>
            <w:shd w:val="clear" w:color="auto" w:fill="F2DBDB" w:themeFill="accent2" w:themeFillTint="33"/>
          </w:tcPr>
          <w:p w:rsidR="004F6938" w:rsidRPr="00E120BD" w:rsidRDefault="004F6938" w:rsidP="0028308B">
            <w:pPr>
              <w:rPr>
                <w:rFonts w:ascii="Verdana" w:hAnsi="Verdana"/>
                <w:sz w:val="20"/>
                <w:szCs w:val="20"/>
              </w:rPr>
            </w:pPr>
            <w:r w:rsidRPr="00E120BD">
              <w:rPr>
                <w:rFonts w:ascii="Verdana" w:hAnsi="Verdana"/>
                <w:sz w:val="20"/>
                <w:szCs w:val="20"/>
              </w:rPr>
              <w:t>Body Copy</w:t>
            </w:r>
          </w:p>
        </w:tc>
        <w:tc>
          <w:tcPr>
            <w:tcW w:w="7308" w:type="dxa"/>
          </w:tcPr>
          <w:p w:rsidR="00093BE8" w:rsidRPr="00E120BD" w:rsidRDefault="00093BE8" w:rsidP="00093BE8">
            <w:pPr>
              <w:rPr>
                <w:rFonts w:ascii="Verdana" w:hAnsi="Verdana"/>
                <w:sz w:val="20"/>
                <w:szCs w:val="20"/>
              </w:rPr>
            </w:pPr>
            <w:r w:rsidRPr="00E120BD">
              <w:rPr>
                <w:rFonts w:ascii="Verdana" w:hAnsi="Verdana"/>
                <w:sz w:val="20"/>
                <w:szCs w:val="20"/>
              </w:rPr>
              <w:t>In general, features of the demonstrations include:</w:t>
            </w:r>
          </w:p>
          <w:p w:rsidR="00093BE8" w:rsidRPr="00E120BD" w:rsidRDefault="00093BE8" w:rsidP="00BB40DA">
            <w:pPr>
              <w:pStyle w:val="ListParagraph"/>
              <w:numPr>
                <w:ilvl w:val="0"/>
                <w:numId w:val="25"/>
                <w:numberingChange w:id="87" w:author="Ashley Peterson-DeLuca," w:date="2013-05-28T22:51:00Z" w:original=""/>
              </w:numPr>
              <w:rPr>
                <w:rFonts w:ascii="Verdana" w:hAnsi="Verdana"/>
                <w:sz w:val="20"/>
                <w:szCs w:val="20"/>
              </w:rPr>
            </w:pPr>
            <w:r w:rsidRPr="00E120BD">
              <w:rPr>
                <w:rFonts w:ascii="Verdana" w:hAnsi="Verdana"/>
                <w:sz w:val="20"/>
                <w:szCs w:val="20"/>
              </w:rPr>
              <w:t>A live performance</w:t>
            </w:r>
          </w:p>
          <w:p w:rsidR="00093BE8" w:rsidRPr="00E120BD" w:rsidRDefault="00093BE8" w:rsidP="00BB40DA">
            <w:pPr>
              <w:pStyle w:val="ListParagraph"/>
              <w:numPr>
                <w:ilvl w:val="0"/>
                <w:numId w:val="25"/>
                <w:numberingChange w:id="88" w:author="Ashley Peterson-DeLuca," w:date="2013-05-28T22:51:00Z" w:original=""/>
              </w:numPr>
              <w:rPr>
                <w:rFonts w:ascii="Verdana" w:hAnsi="Verdana"/>
                <w:sz w:val="20"/>
                <w:szCs w:val="20"/>
              </w:rPr>
            </w:pPr>
            <w:r w:rsidRPr="00E120BD">
              <w:rPr>
                <w:rFonts w:ascii="Verdana" w:hAnsi="Verdana"/>
                <w:sz w:val="20"/>
                <w:szCs w:val="20"/>
              </w:rPr>
              <w:t>Evaluation that focused on both process and product</w:t>
            </w:r>
            <w:r w:rsidR="00C6493D">
              <w:rPr>
                <w:rFonts w:ascii="Verdana" w:hAnsi="Verdana"/>
                <w:sz w:val="20"/>
                <w:szCs w:val="20"/>
              </w:rPr>
              <w:t xml:space="preserve"> (in contrast to performance tasks)</w:t>
            </w:r>
          </w:p>
          <w:p w:rsidR="00093BE8" w:rsidRPr="00E120BD" w:rsidRDefault="00093BE8" w:rsidP="00BB40DA">
            <w:pPr>
              <w:pStyle w:val="ListParagraph"/>
              <w:numPr>
                <w:ilvl w:val="0"/>
                <w:numId w:val="25"/>
                <w:numberingChange w:id="89" w:author="Ashley Peterson-DeLuca," w:date="2013-05-28T22:51:00Z" w:original=""/>
              </w:numPr>
              <w:rPr>
                <w:rFonts w:ascii="Verdana" w:hAnsi="Verdana"/>
                <w:sz w:val="20"/>
                <w:szCs w:val="20"/>
              </w:rPr>
            </w:pPr>
            <w:r w:rsidRPr="00E120BD">
              <w:rPr>
                <w:rFonts w:ascii="Verdana" w:hAnsi="Verdana"/>
                <w:sz w:val="20"/>
                <w:szCs w:val="20"/>
              </w:rPr>
              <w:t>The input by subject-matter or professional experts on the scoring criteria</w:t>
            </w:r>
          </w:p>
          <w:p w:rsidR="004F6938" w:rsidRPr="00E120BD" w:rsidRDefault="00093BE8" w:rsidP="00BB40DA">
            <w:pPr>
              <w:pStyle w:val="ListParagraph"/>
              <w:numPr>
                <w:ilvl w:val="0"/>
                <w:numId w:val="25"/>
                <w:numberingChange w:id="90" w:author="Ashley Peterson-DeLuca," w:date="2013-05-28T22:51:00Z" w:original=""/>
              </w:numPr>
              <w:rPr>
                <w:rFonts w:ascii="Verdana" w:hAnsi="Verdana"/>
                <w:sz w:val="20"/>
                <w:szCs w:val="20"/>
              </w:rPr>
            </w:pPr>
            <w:r w:rsidRPr="00E120BD">
              <w:rPr>
                <w:rFonts w:ascii="Verdana" w:hAnsi="Verdana"/>
                <w:sz w:val="20"/>
                <w:szCs w:val="20"/>
              </w:rPr>
              <w:t>A high degree of similarity between assessment conditions and conditions of real performance experienced in a particular discipline or domain</w:t>
            </w:r>
          </w:p>
        </w:tc>
      </w:tr>
      <w:tr w:rsidR="004F6938" w:rsidRPr="00E120BD">
        <w:trPr>
          <w:trHeight w:val="341"/>
        </w:trPr>
        <w:tc>
          <w:tcPr>
            <w:tcW w:w="1548" w:type="dxa"/>
            <w:tcBorders>
              <w:bottom w:val="single" w:sz="4" w:space="0" w:color="000000" w:themeColor="text1"/>
            </w:tcBorders>
            <w:shd w:val="clear" w:color="auto" w:fill="FDE9D9" w:themeFill="accent6" w:themeFillTint="33"/>
          </w:tcPr>
          <w:p w:rsidR="004F6938" w:rsidRPr="00E120BD" w:rsidRDefault="004F6938" w:rsidP="0028308B">
            <w:pPr>
              <w:rPr>
                <w:rFonts w:ascii="Verdana" w:hAnsi="Verdana"/>
                <w:sz w:val="20"/>
                <w:szCs w:val="20"/>
              </w:rPr>
            </w:pPr>
            <w:proofErr w:type="spellStart"/>
            <w:r w:rsidRPr="00E120BD">
              <w:rPr>
                <w:rFonts w:ascii="Verdana" w:hAnsi="Verdana"/>
                <w:sz w:val="20"/>
                <w:szCs w:val="20"/>
              </w:rPr>
              <w:t>Brainshark</w:t>
            </w:r>
            <w:proofErr w:type="spellEnd"/>
          </w:p>
        </w:tc>
        <w:tc>
          <w:tcPr>
            <w:tcW w:w="7308" w:type="dxa"/>
            <w:tcBorders>
              <w:bottom w:val="single" w:sz="4" w:space="0" w:color="000000" w:themeColor="text1"/>
            </w:tcBorders>
          </w:tcPr>
          <w:p w:rsidR="004F6938" w:rsidRPr="00E120BD" w:rsidRDefault="004F6938" w:rsidP="002413BC">
            <w:pPr>
              <w:pStyle w:val="NormalWeb"/>
              <w:shd w:val="clear" w:color="auto" w:fill="FFFFFF"/>
              <w:spacing w:before="0" w:beforeAutospacing="0" w:after="0" w:afterAutospacing="0" w:line="240" w:lineRule="atLeast"/>
              <w:textAlignment w:val="baseline"/>
              <w:rPr>
                <w:rFonts w:ascii="Verdana" w:hAnsi="Verdana"/>
                <w:sz w:val="20"/>
                <w:szCs w:val="20"/>
              </w:rPr>
            </w:pPr>
            <w:r w:rsidRPr="00E120BD">
              <w:rPr>
                <w:rFonts w:ascii="Verdana" w:hAnsi="Verdana"/>
                <w:sz w:val="20"/>
                <w:szCs w:val="20"/>
              </w:rPr>
              <w:t>Yes</w:t>
            </w:r>
          </w:p>
        </w:tc>
      </w:tr>
    </w:tbl>
    <w:p w:rsidR="004F6938" w:rsidRPr="00E120BD" w:rsidRDefault="004F6938" w:rsidP="004F6938">
      <w:pPr>
        <w:rPr>
          <w:rFonts w:ascii="Verdana" w:hAnsi="Verdana"/>
          <w:sz w:val="20"/>
          <w:szCs w:val="20"/>
        </w:rPr>
      </w:pPr>
    </w:p>
    <w:p w:rsidR="004F6938" w:rsidRPr="00E120BD" w:rsidRDefault="004F6938" w:rsidP="004F6938">
      <w:pPr>
        <w:pStyle w:val="Heading2"/>
        <w:rPr>
          <w:rFonts w:ascii="Verdana" w:hAnsi="Verdana"/>
          <w:sz w:val="20"/>
          <w:szCs w:val="20"/>
        </w:rPr>
      </w:pPr>
      <w:r w:rsidRPr="00E120BD">
        <w:rPr>
          <w:rFonts w:ascii="Verdana" w:hAnsi="Verdana"/>
          <w:sz w:val="20"/>
          <w:szCs w:val="20"/>
        </w:rPr>
        <w:t>07a More Info</w:t>
      </w:r>
    </w:p>
    <w:tbl>
      <w:tblPr>
        <w:tblStyle w:val="TableGrid"/>
        <w:tblW w:w="0" w:type="auto"/>
        <w:tblLook w:val="00BF"/>
      </w:tblPr>
      <w:tblGrid>
        <w:gridCol w:w="1698"/>
        <w:gridCol w:w="7158"/>
      </w:tblGrid>
      <w:tr w:rsidR="004F6938" w:rsidRPr="00E120BD">
        <w:tc>
          <w:tcPr>
            <w:tcW w:w="1670" w:type="dxa"/>
            <w:shd w:val="clear" w:color="auto" w:fill="F2DBDB" w:themeFill="accent2" w:themeFillTint="33"/>
          </w:tcPr>
          <w:p w:rsidR="004F6938" w:rsidRPr="00E120BD" w:rsidRDefault="004F6938" w:rsidP="00FD56EC">
            <w:pPr>
              <w:rPr>
                <w:rFonts w:ascii="Verdana" w:hAnsi="Verdana"/>
                <w:sz w:val="20"/>
                <w:szCs w:val="20"/>
              </w:rPr>
            </w:pPr>
            <w:r w:rsidRPr="00E120BD">
              <w:rPr>
                <w:rFonts w:ascii="Verdana" w:hAnsi="Verdana"/>
                <w:sz w:val="20"/>
                <w:szCs w:val="20"/>
              </w:rPr>
              <w:t>Page Title</w:t>
            </w:r>
          </w:p>
        </w:tc>
        <w:tc>
          <w:tcPr>
            <w:tcW w:w="7186" w:type="dxa"/>
          </w:tcPr>
          <w:p w:rsidR="004F6938" w:rsidRPr="00E120BD" w:rsidRDefault="00093BE8" w:rsidP="00B61798">
            <w:pPr>
              <w:rPr>
                <w:rFonts w:ascii="Verdana" w:hAnsi="Verdana"/>
                <w:sz w:val="20"/>
                <w:szCs w:val="20"/>
              </w:rPr>
            </w:pPr>
            <w:r w:rsidRPr="00E120BD">
              <w:rPr>
                <w:rFonts w:ascii="Verdana" w:hAnsi="Verdana"/>
                <w:sz w:val="20"/>
                <w:szCs w:val="20"/>
              </w:rPr>
              <w:t>What are demonstrations?</w:t>
            </w:r>
          </w:p>
        </w:tc>
      </w:tr>
      <w:tr w:rsidR="004F6938" w:rsidRPr="00E120BD">
        <w:tc>
          <w:tcPr>
            <w:tcW w:w="1670" w:type="dxa"/>
            <w:shd w:val="clear" w:color="auto" w:fill="F2DBDB" w:themeFill="accent2" w:themeFillTint="33"/>
          </w:tcPr>
          <w:p w:rsidR="004F6938" w:rsidRPr="00E120BD" w:rsidRDefault="004F6938" w:rsidP="00FD56EC">
            <w:pPr>
              <w:rPr>
                <w:rFonts w:ascii="Verdana" w:hAnsi="Verdana"/>
                <w:sz w:val="20"/>
                <w:szCs w:val="20"/>
              </w:rPr>
            </w:pPr>
            <w:r w:rsidRPr="00E120BD">
              <w:rPr>
                <w:rFonts w:ascii="Verdana" w:hAnsi="Verdana"/>
                <w:sz w:val="20"/>
                <w:szCs w:val="20"/>
              </w:rPr>
              <w:t>Definition</w:t>
            </w:r>
          </w:p>
        </w:tc>
        <w:tc>
          <w:tcPr>
            <w:tcW w:w="7186" w:type="dxa"/>
          </w:tcPr>
          <w:p w:rsidR="004F6938" w:rsidRPr="00E120BD" w:rsidRDefault="00093BE8" w:rsidP="00BB40DA">
            <w:pPr>
              <w:rPr>
                <w:rFonts w:ascii="Verdana" w:hAnsi="Verdana"/>
                <w:sz w:val="20"/>
                <w:szCs w:val="20"/>
              </w:rPr>
            </w:pPr>
            <w:r w:rsidRPr="00E120BD">
              <w:rPr>
                <w:rFonts w:ascii="Verdana" w:hAnsi="Verdana"/>
                <w:sz w:val="20"/>
                <w:szCs w:val="20"/>
              </w:rPr>
              <w:t>Demonstrations require examinees to engage in a live performance of the targeted knowledge, skills</w:t>
            </w:r>
            <w:r w:rsidR="00C6493D">
              <w:rPr>
                <w:rFonts w:ascii="Verdana" w:hAnsi="Verdana"/>
                <w:sz w:val="20"/>
                <w:szCs w:val="20"/>
              </w:rPr>
              <w:t>,</w:t>
            </w:r>
            <w:r w:rsidRPr="00E120BD">
              <w:rPr>
                <w:rFonts w:ascii="Verdana" w:hAnsi="Verdana"/>
                <w:sz w:val="20"/>
                <w:szCs w:val="20"/>
              </w:rPr>
              <w:t xml:space="preserve"> or abilities (</w:t>
            </w:r>
            <w:proofErr w:type="spellStart"/>
            <w:r w:rsidRPr="00E120BD">
              <w:rPr>
                <w:rFonts w:ascii="Verdana" w:hAnsi="Verdana"/>
                <w:sz w:val="20"/>
                <w:szCs w:val="20"/>
              </w:rPr>
              <w:t>KSAs</w:t>
            </w:r>
            <w:proofErr w:type="spellEnd"/>
            <w:r w:rsidRPr="00E120BD">
              <w:rPr>
                <w:rFonts w:ascii="Verdana" w:hAnsi="Verdana"/>
                <w:sz w:val="20"/>
                <w:szCs w:val="20"/>
              </w:rPr>
              <w:t xml:space="preserve">), where the assessment conditions resemble to a high degree of fidelity in construct-relevant ways the conditions under which the targeted </w:t>
            </w:r>
            <w:proofErr w:type="spellStart"/>
            <w:r w:rsidRPr="00E120BD">
              <w:rPr>
                <w:rFonts w:ascii="Verdana" w:hAnsi="Verdana"/>
                <w:sz w:val="20"/>
                <w:szCs w:val="20"/>
              </w:rPr>
              <w:t>KSAs</w:t>
            </w:r>
            <w:proofErr w:type="spellEnd"/>
            <w:r w:rsidRPr="00E120BD">
              <w:rPr>
                <w:rFonts w:ascii="Verdana" w:hAnsi="Verdana"/>
                <w:sz w:val="20"/>
                <w:szCs w:val="20"/>
              </w:rPr>
              <w:t xml:space="preserve"> are typically exercised in a given domain or discipline. </w:t>
            </w:r>
            <w:proofErr w:type="gramStart"/>
            <w:r w:rsidRPr="00E120BD">
              <w:rPr>
                <w:rFonts w:ascii="Verdana" w:hAnsi="Verdana"/>
                <w:sz w:val="20"/>
                <w:szCs w:val="20"/>
              </w:rPr>
              <w:t>Such performances must be scored by</w:t>
            </w:r>
            <w:r w:rsidR="00BB40DA" w:rsidRPr="00E120BD">
              <w:rPr>
                <w:rFonts w:ascii="Verdana" w:hAnsi="Verdana"/>
                <w:sz w:val="20"/>
                <w:szCs w:val="20"/>
              </w:rPr>
              <w:t xml:space="preserve"> trained raters</w:t>
            </w:r>
            <w:proofErr w:type="gramEnd"/>
            <w:r w:rsidR="00BB40DA" w:rsidRPr="00E120BD">
              <w:rPr>
                <w:rFonts w:ascii="Verdana" w:hAnsi="Verdana"/>
                <w:sz w:val="20"/>
                <w:szCs w:val="20"/>
              </w:rPr>
              <w:t xml:space="preserve">, and evaluation </w:t>
            </w:r>
            <w:r w:rsidRPr="00E120BD">
              <w:rPr>
                <w:rFonts w:ascii="Verdana" w:hAnsi="Verdana"/>
                <w:sz w:val="20"/>
                <w:szCs w:val="20"/>
              </w:rPr>
              <w:t>of performance quality tends to focus on both process and work products.</w:t>
            </w:r>
            <w:r w:rsidR="00B17606" w:rsidRPr="00E120BD">
              <w:rPr>
                <w:rFonts w:ascii="Verdana" w:hAnsi="Verdana"/>
                <w:sz w:val="20"/>
                <w:szCs w:val="20"/>
              </w:rPr>
              <w:t xml:space="preserve"> </w:t>
            </w:r>
            <w:r w:rsidRPr="00E120BD">
              <w:rPr>
                <w:rFonts w:ascii="Verdana" w:hAnsi="Verdana"/>
                <w:sz w:val="20"/>
                <w:szCs w:val="20"/>
              </w:rPr>
              <w:t> </w:t>
            </w:r>
          </w:p>
        </w:tc>
      </w:tr>
      <w:tr w:rsidR="004F6938" w:rsidRPr="00E120BD">
        <w:tc>
          <w:tcPr>
            <w:tcW w:w="1670" w:type="dxa"/>
            <w:shd w:val="clear" w:color="auto" w:fill="F2DBDB" w:themeFill="accent2" w:themeFillTint="33"/>
          </w:tcPr>
          <w:p w:rsidR="004F6938" w:rsidRPr="00E120BD" w:rsidRDefault="004F6938" w:rsidP="000578AE">
            <w:pPr>
              <w:rPr>
                <w:rFonts w:ascii="Verdana" w:hAnsi="Verdana"/>
                <w:sz w:val="20"/>
                <w:szCs w:val="20"/>
              </w:rPr>
            </w:pPr>
            <w:r w:rsidRPr="00E120BD">
              <w:rPr>
                <w:rFonts w:ascii="Verdana" w:hAnsi="Verdana"/>
                <w:bCs/>
                <w:sz w:val="20"/>
                <w:szCs w:val="20"/>
              </w:rPr>
              <w:t>Characteristic Features</w:t>
            </w:r>
          </w:p>
          <w:p w:rsidR="004F6938" w:rsidRPr="00E120BD" w:rsidRDefault="004F6938" w:rsidP="00FD56EC">
            <w:pPr>
              <w:rPr>
                <w:rFonts w:ascii="Verdana" w:hAnsi="Verdana"/>
                <w:sz w:val="20"/>
                <w:szCs w:val="20"/>
              </w:rPr>
            </w:pPr>
          </w:p>
        </w:tc>
        <w:tc>
          <w:tcPr>
            <w:tcW w:w="7186" w:type="dxa"/>
          </w:tcPr>
          <w:p w:rsidR="00093BE8" w:rsidRPr="00E120BD" w:rsidRDefault="00093BE8" w:rsidP="00BB40DA">
            <w:pPr>
              <w:pStyle w:val="ListParagraph"/>
              <w:numPr>
                <w:ilvl w:val="0"/>
                <w:numId w:val="26"/>
                <w:numberingChange w:id="91" w:author="Ashley Peterson-DeLuca," w:date="2013-05-28T22:51:00Z" w:original=""/>
              </w:numPr>
              <w:rPr>
                <w:rFonts w:ascii="Verdana" w:hAnsi="Verdana"/>
                <w:sz w:val="20"/>
                <w:szCs w:val="20"/>
              </w:rPr>
            </w:pPr>
            <w:r w:rsidRPr="00E120BD">
              <w:rPr>
                <w:rFonts w:ascii="Verdana" w:hAnsi="Verdana"/>
                <w:sz w:val="20"/>
                <w:szCs w:val="20"/>
              </w:rPr>
              <w:t>Live performance</w:t>
            </w:r>
          </w:p>
          <w:p w:rsidR="00093BE8" w:rsidRPr="00E120BD" w:rsidRDefault="00093BE8" w:rsidP="00BB40DA">
            <w:pPr>
              <w:pStyle w:val="ListParagraph"/>
              <w:numPr>
                <w:ilvl w:val="0"/>
                <w:numId w:val="26"/>
                <w:numberingChange w:id="92" w:author="Ashley Peterson-DeLuca," w:date="2013-05-28T22:51:00Z" w:original=""/>
              </w:numPr>
              <w:rPr>
                <w:rFonts w:ascii="Verdana" w:hAnsi="Verdana"/>
                <w:sz w:val="20"/>
                <w:szCs w:val="20"/>
              </w:rPr>
            </w:pPr>
            <w:r w:rsidRPr="00E120BD">
              <w:rPr>
                <w:rFonts w:ascii="Verdana" w:hAnsi="Verdana"/>
                <w:sz w:val="20"/>
                <w:szCs w:val="20"/>
              </w:rPr>
              <w:t>Evaluation focuses on both process and product</w:t>
            </w:r>
            <w:r w:rsidR="00C6493D">
              <w:rPr>
                <w:rFonts w:ascii="Verdana" w:hAnsi="Verdana"/>
                <w:sz w:val="20"/>
                <w:szCs w:val="20"/>
              </w:rPr>
              <w:t xml:space="preserve"> (in contrast to </w:t>
            </w:r>
            <w:r w:rsidRPr="00E120BD">
              <w:rPr>
                <w:rFonts w:ascii="Verdana" w:hAnsi="Verdana"/>
                <w:sz w:val="20"/>
                <w:szCs w:val="20"/>
              </w:rPr>
              <w:t>performance tasks</w:t>
            </w:r>
            <w:r w:rsidR="00C6493D">
              <w:rPr>
                <w:rFonts w:ascii="Verdana" w:hAnsi="Verdana"/>
                <w:sz w:val="20"/>
                <w:szCs w:val="20"/>
              </w:rPr>
              <w:t>)</w:t>
            </w:r>
          </w:p>
          <w:p w:rsidR="00093BE8" w:rsidRPr="00E120BD" w:rsidRDefault="00093BE8" w:rsidP="00BB40DA">
            <w:pPr>
              <w:pStyle w:val="ListParagraph"/>
              <w:numPr>
                <w:ilvl w:val="0"/>
                <w:numId w:val="26"/>
                <w:numberingChange w:id="93" w:author="Ashley Peterson-DeLuca," w:date="2013-05-28T22:51:00Z" w:original=""/>
              </w:numPr>
              <w:rPr>
                <w:rFonts w:ascii="Verdana" w:hAnsi="Verdana"/>
                <w:sz w:val="20"/>
                <w:szCs w:val="20"/>
              </w:rPr>
            </w:pPr>
            <w:r w:rsidRPr="00E120BD">
              <w:rPr>
                <w:rFonts w:ascii="Verdana" w:hAnsi="Verdana"/>
                <w:sz w:val="20"/>
                <w:szCs w:val="20"/>
              </w:rPr>
              <w:t>Development of evaluation criteria requires input by subject-matter or professional experts</w:t>
            </w:r>
            <w:r w:rsidR="00B17606" w:rsidRPr="00E120BD">
              <w:rPr>
                <w:rFonts w:ascii="Verdana" w:hAnsi="Verdana"/>
                <w:sz w:val="20"/>
                <w:szCs w:val="20"/>
              </w:rPr>
              <w:t xml:space="preserve"> </w:t>
            </w:r>
            <w:r w:rsidRPr="00E120BD">
              <w:rPr>
                <w:rFonts w:ascii="Verdana" w:hAnsi="Verdana"/>
                <w:sz w:val="20"/>
                <w:szCs w:val="20"/>
              </w:rPr>
              <w:t> </w:t>
            </w:r>
          </w:p>
          <w:p w:rsidR="004F6938" w:rsidRPr="00E120BD" w:rsidRDefault="00093BE8" w:rsidP="00FD56EC">
            <w:pPr>
              <w:pStyle w:val="ListParagraph"/>
              <w:numPr>
                <w:ilvl w:val="0"/>
                <w:numId w:val="26"/>
                <w:numberingChange w:id="94" w:author="Ashley Peterson-DeLuca," w:date="2013-05-28T22:51:00Z" w:original=""/>
              </w:numPr>
              <w:rPr>
                <w:rFonts w:ascii="Verdana" w:hAnsi="Verdana"/>
                <w:sz w:val="20"/>
                <w:szCs w:val="20"/>
              </w:rPr>
            </w:pPr>
            <w:r w:rsidRPr="00E120BD">
              <w:rPr>
                <w:rFonts w:ascii="Verdana" w:hAnsi="Verdana"/>
                <w:sz w:val="20"/>
                <w:szCs w:val="20"/>
              </w:rPr>
              <w:t>High fidelity, authenticity, or degree of similarity on construct-relevant dimensions between assessment conditions and conditions of real performance experienced in a particular discipline or domain</w:t>
            </w:r>
          </w:p>
        </w:tc>
      </w:tr>
      <w:tr w:rsidR="004F6938" w:rsidRPr="00E120BD">
        <w:tc>
          <w:tcPr>
            <w:tcW w:w="1670" w:type="dxa"/>
            <w:shd w:val="clear" w:color="auto" w:fill="F2DBDB" w:themeFill="accent2" w:themeFillTint="33"/>
          </w:tcPr>
          <w:p w:rsidR="004F6938" w:rsidRPr="00E120BD" w:rsidRDefault="004F6938" w:rsidP="000578AE">
            <w:pPr>
              <w:rPr>
                <w:rFonts w:ascii="Verdana" w:hAnsi="Verdana"/>
                <w:bCs/>
                <w:sz w:val="20"/>
                <w:szCs w:val="20"/>
              </w:rPr>
            </w:pPr>
            <w:r w:rsidRPr="00E120BD">
              <w:rPr>
                <w:rFonts w:ascii="Verdana" w:hAnsi="Verdana"/>
                <w:bCs/>
                <w:sz w:val="20"/>
                <w:szCs w:val="20"/>
              </w:rPr>
              <w:t>Common Contexts</w:t>
            </w:r>
          </w:p>
        </w:tc>
        <w:tc>
          <w:tcPr>
            <w:tcW w:w="7186" w:type="dxa"/>
          </w:tcPr>
          <w:p w:rsidR="004F6938" w:rsidRPr="00E120BD" w:rsidRDefault="004F6938" w:rsidP="004F6938">
            <w:pPr>
              <w:rPr>
                <w:rFonts w:ascii="Verdana" w:hAnsi="Verdana"/>
                <w:color w:val="000000"/>
                <w:sz w:val="20"/>
                <w:szCs w:val="20"/>
              </w:rPr>
            </w:pPr>
          </w:p>
        </w:tc>
      </w:tr>
      <w:tr w:rsidR="004F6938" w:rsidRPr="00E120BD">
        <w:tc>
          <w:tcPr>
            <w:tcW w:w="1670" w:type="dxa"/>
            <w:shd w:val="clear" w:color="auto" w:fill="F2DBDB" w:themeFill="accent2" w:themeFillTint="33"/>
          </w:tcPr>
          <w:p w:rsidR="004F6938" w:rsidRPr="00E120BD" w:rsidRDefault="004F6938" w:rsidP="00FD56EC">
            <w:pPr>
              <w:rPr>
                <w:rFonts w:ascii="Verdana" w:hAnsi="Verdana"/>
                <w:sz w:val="20"/>
                <w:szCs w:val="20"/>
              </w:rPr>
            </w:pPr>
            <w:r w:rsidRPr="00E120BD">
              <w:rPr>
                <w:rFonts w:ascii="Verdana" w:hAnsi="Verdana"/>
                <w:sz w:val="20"/>
                <w:szCs w:val="20"/>
              </w:rPr>
              <w:t>Design Variations and Other Considerations</w:t>
            </w:r>
          </w:p>
        </w:tc>
        <w:tc>
          <w:tcPr>
            <w:tcW w:w="7186" w:type="dxa"/>
          </w:tcPr>
          <w:p w:rsidR="00093BE8" w:rsidRPr="00E120BD" w:rsidRDefault="00093BE8" w:rsidP="00BB40DA">
            <w:pPr>
              <w:rPr>
                <w:rFonts w:ascii="Verdana" w:hAnsi="Verdana"/>
                <w:b/>
                <w:sz w:val="20"/>
                <w:szCs w:val="20"/>
              </w:rPr>
            </w:pPr>
            <w:r w:rsidRPr="00E120BD">
              <w:rPr>
                <w:rFonts w:ascii="Verdana" w:hAnsi="Verdana"/>
                <w:b/>
                <w:sz w:val="20"/>
                <w:szCs w:val="20"/>
              </w:rPr>
              <w:t>Scoring Expertise</w:t>
            </w:r>
          </w:p>
          <w:p w:rsidR="004F6938" w:rsidRPr="00E120BD" w:rsidRDefault="00093BE8" w:rsidP="00BB40DA">
            <w:pPr>
              <w:rPr>
                <w:rFonts w:ascii="Verdana" w:hAnsi="Verdana"/>
                <w:sz w:val="20"/>
                <w:szCs w:val="20"/>
              </w:rPr>
            </w:pPr>
            <w:r w:rsidRPr="00E120BD">
              <w:rPr>
                <w:rFonts w:ascii="Verdana" w:hAnsi="Verdana"/>
                <w:sz w:val="20"/>
                <w:szCs w:val="20"/>
              </w:rPr>
              <w:t>Although experts agree that evaluation of demonstrations requires the judgments of experts, it is unclear whether this implies that scorers must have domain or content expertise or merely scoring expertise.</w:t>
            </w:r>
            <w:r w:rsidR="00B17606" w:rsidRPr="00E120BD">
              <w:rPr>
                <w:rFonts w:ascii="Verdana" w:hAnsi="Verdana"/>
                <w:sz w:val="20"/>
                <w:szCs w:val="20"/>
              </w:rPr>
              <w:t xml:space="preserve"> </w:t>
            </w:r>
            <w:r w:rsidRPr="00E120BD">
              <w:rPr>
                <w:rFonts w:ascii="Verdana" w:hAnsi="Verdana"/>
                <w:sz w:val="20"/>
                <w:szCs w:val="20"/>
              </w:rPr>
              <w:t>Regardless of who performs the scoring, however, input from domain experts will always be necessary in some form or another during task construction and the design of the evaluation criteria.</w:t>
            </w:r>
          </w:p>
        </w:tc>
      </w:tr>
      <w:tr w:rsidR="004F6938" w:rsidRPr="00E120BD">
        <w:tc>
          <w:tcPr>
            <w:tcW w:w="1670" w:type="dxa"/>
            <w:shd w:val="clear" w:color="auto" w:fill="F2DBDB" w:themeFill="accent2" w:themeFillTint="33"/>
          </w:tcPr>
          <w:p w:rsidR="004F6938" w:rsidRPr="00E120BD" w:rsidRDefault="008446F5" w:rsidP="00FD56EC">
            <w:pPr>
              <w:rPr>
                <w:rFonts w:ascii="Verdana" w:hAnsi="Verdana"/>
                <w:sz w:val="20"/>
                <w:szCs w:val="20"/>
              </w:rPr>
            </w:pPr>
            <w:r w:rsidRPr="00E120BD">
              <w:rPr>
                <w:rFonts w:ascii="Verdana" w:hAnsi="Verdana"/>
                <w:sz w:val="20"/>
                <w:szCs w:val="20"/>
              </w:rPr>
              <w:t>Response Demands</w:t>
            </w:r>
          </w:p>
        </w:tc>
        <w:tc>
          <w:tcPr>
            <w:tcW w:w="7186" w:type="dxa"/>
          </w:tcPr>
          <w:p w:rsidR="00093BE8" w:rsidRPr="00E120BD" w:rsidRDefault="00093BE8" w:rsidP="00BB40DA">
            <w:pPr>
              <w:rPr>
                <w:rFonts w:ascii="Verdana" w:hAnsi="Verdana"/>
                <w:sz w:val="20"/>
                <w:szCs w:val="20"/>
              </w:rPr>
            </w:pPr>
            <w:r w:rsidRPr="00E120BD">
              <w:rPr>
                <w:rFonts w:ascii="Verdana" w:hAnsi="Verdana"/>
                <w:sz w:val="20"/>
                <w:szCs w:val="20"/>
              </w:rPr>
              <w:t>In a demonstration, examinees are asked to do, perform, create, or construct something. The particular response demands of a given demonstration depend on the domain of interest and the particular assessment context.</w:t>
            </w:r>
          </w:p>
          <w:p w:rsidR="00093BE8" w:rsidRPr="00E120BD" w:rsidRDefault="00093BE8" w:rsidP="00BB40DA">
            <w:pPr>
              <w:rPr>
                <w:rFonts w:ascii="Verdana" w:hAnsi="Verdana"/>
                <w:sz w:val="20"/>
                <w:szCs w:val="20"/>
              </w:rPr>
            </w:pPr>
            <w:r w:rsidRPr="00E120BD">
              <w:rPr>
                <w:rFonts w:ascii="Verdana" w:hAnsi="Verdana"/>
                <w:sz w:val="20"/>
                <w:szCs w:val="20"/>
              </w:rPr>
              <w:t> </w:t>
            </w:r>
          </w:p>
          <w:p w:rsidR="004F6938" w:rsidRPr="00E120BD" w:rsidRDefault="00093BE8" w:rsidP="00BB40DA">
            <w:pPr>
              <w:rPr>
                <w:rFonts w:ascii="Verdana" w:hAnsi="Verdana"/>
                <w:sz w:val="20"/>
                <w:szCs w:val="20"/>
              </w:rPr>
            </w:pPr>
            <w:r w:rsidRPr="00E120BD">
              <w:rPr>
                <w:rFonts w:ascii="Verdana" w:hAnsi="Verdana"/>
                <w:sz w:val="20"/>
                <w:szCs w:val="20"/>
              </w:rPr>
              <w:t>What distinguishes demonstrations from other performance assessment approaches is that the response demands in the assessment context are similar to the response demands of the domain or discipline to which we would like to generalize. For example, in an assessment certifying physicians’ diagnostic skills, examinees are expected to interact with patients, ask questions, and interpret patient responses. These types of responses are highly similar to, if not the same as, the response demands of a practicing physician. Similarly, in a demonstration of students’ oral reading fluency, students are asked to read short passages aloud. Thus, the response demand of the assessment matches the response demand of the domain (i.e., oral reading ability) about which we want to make inferences.</w:t>
            </w:r>
          </w:p>
        </w:tc>
      </w:tr>
      <w:tr w:rsidR="004F6938" w:rsidRPr="00E120BD">
        <w:tc>
          <w:tcPr>
            <w:tcW w:w="1670" w:type="dxa"/>
            <w:shd w:val="clear" w:color="auto" w:fill="F2DBDB" w:themeFill="accent2" w:themeFillTint="33"/>
          </w:tcPr>
          <w:p w:rsidR="004F6938" w:rsidRPr="00E120BD" w:rsidRDefault="004F6938" w:rsidP="00FD56EC">
            <w:pPr>
              <w:rPr>
                <w:rFonts w:ascii="Verdana" w:hAnsi="Verdana"/>
                <w:sz w:val="20"/>
                <w:szCs w:val="20"/>
              </w:rPr>
            </w:pPr>
            <w:r w:rsidRPr="00E120BD">
              <w:rPr>
                <w:rFonts w:ascii="Verdana" w:hAnsi="Verdana"/>
                <w:sz w:val="20"/>
                <w:szCs w:val="20"/>
              </w:rPr>
              <w:t>Evaluation Criteria and Procedures</w:t>
            </w:r>
          </w:p>
        </w:tc>
        <w:tc>
          <w:tcPr>
            <w:tcW w:w="7186" w:type="dxa"/>
          </w:tcPr>
          <w:p w:rsidR="004F6938" w:rsidRPr="00E120BD" w:rsidRDefault="00093BE8" w:rsidP="00BB40DA">
            <w:pPr>
              <w:rPr>
                <w:rFonts w:ascii="Verdana" w:hAnsi="Verdana"/>
                <w:sz w:val="20"/>
                <w:szCs w:val="20"/>
              </w:rPr>
            </w:pPr>
            <w:r w:rsidRPr="00E120BD">
              <w:rPr>
                <w:rFonts w:ascii="Verdana" w:hAnsi="Verdana"/>
                <w:sz w:val="20"/>
                <w:szCs w:val="20"/>
              </w:rPr>
              <w:t>The criteria for evaluating performances are based on both the primary focus of the observation and the goals of the assessment. Performances are commonly scored using rubrics or observational checklists to be completed by trained raters. The range of performance quality represented in these rubrics and checklists ought to be identified in collaboration with domain or discipline experts and reflect the intent of the standards within a domain or discipline.</w:t>
            </w:r>
          </w:p>
        </w:tc>
      </w:tr>
      <w:tr w:rsidR="004F6938" w:rsidRPr="00E120BD">
        <w:tc>
          <w:tcPr>
            <w:tcW w:w="1670" w:type="dxa"/>
            <w:shd w:val="clear" w:color="auto" w:fill="F2DBDB" w:themeFill="accent2" w:themeFillTint="33"/>
          </w:tcPr>
          <w:p w:rsidR="004F6938" w:rsidRPr="00E120BD" w:rsidRDefault="004F6938" w:rsidP="00FD56EC">
            <w:pPr>
              <w:rPr>
                <w:rFonts w:ascii="Verdana" w:hAnsi="Verdana"/>
                <w:sz w:val="20"/>
                <w:szCs w:val="20"/>
              </w:rPr>
            </w:pPr>
            <w:r w:rsidRPr="00E120BD">
              <w:rPr>
                <w:rFonts w:ascii="Verdana" w:hAnsi="Verdana"/>
                <w:sz w:val="20"/>
                <w:szCs w:val="20"/>
              </w:rPr>
              <w:t>Administration Time</w:t>
            </w:r>
          </w:p>
        </w:tc>
        <w:tc>
          <w:tcPr>
            <w:tcW w:w="7186" w:type="dxa"/>
          </w:tcPr>
          <w:p w:rsidR="004F6938" w:rsidRPr="00E120BD" w:rsidRDefault="00C6493D" w:rsidP="00C6493D">
            <w:pPr>
              <w:rPr>
                <w:rFonts w:ascii="Verdana" w:hAnsi="Verdana"/>
                <w:sz w:val="20"/>
                <w:szCs w:val="20"/>
              </w:rPr>
            </w:pPr>
            <w:r>
              <w:rPr>
                <w:rFonts w:ascii="Verdana" w:hAnsi="Verdana"/>
                <w:sz w:val="20"/>
                <w:szCs w:val="20"/>
              </w:rPr>
              <w:t>V</w:t>
            </w:r>
            <w:r w:rsidR="00093BE8" w:rsidRPr="00E120BD">
              <w:rPr>
                <w:rFonts w:ascii="Verdana" w:hAnsi="Verdana"/>
                <w:sz w:val="20"/>
                <w:szCs w:val="20"/>
              </w:rPr>
              <w:t>aries from a few minutes (e.g., pull-ups) to 20 minutes (e.g., a dance)</w:t>
            </w:r>
            <w:r w:rsidR="00BB40DA" w:rsidRPr="00E120BD">
              <w:rPr>
                <w:rFonts w:ascii="Verdana" w:hAnsi="Verdana"/>
                <w:sz w:val="20"/>
                <w:szCs w:val="20"/>
              </w:rPr>
              <w:t xml:space="preserve"> or more (e.g., sporting event)</w:t>
            </w:r>
          </w:p>
        </w:tc>
      </w:tr>
      <w:tr w:rsidR="002A12A4" w:rsidRPr="00E120BD">
        <w:tc>
          <w:tcPr>
            <w:tcW w:w="1670" w:type="dxa"/>
            <w:shd w:val="clear" w:color="auto" w:fill="F2DBDB" w:themeFill="accent2" w:themeFillTint="33"/>
          </w:tcPr>
          <w:p w:rsidR="002A12A4" w:rsidRPr="00E120BD" w:rsidRDefault="002A12A4" w:rsidP="00FD56EC">
            <w:pPr>
              <w:rPr>
                <w:rFonts w:ascii="Verdana" w:hAnsi="Verdana"/>
                <w:sz w:val="20"/>
                <w:szCs w:val="20"/>
              </w:rPr>
            </w:pPr>
            <w:r>
              <w:rPr>
                <w:rFonts w:ascii="Verdana" w:hAnsi="Verdana"/>
                <w:sz w:val="20"/>
                <w:szCs w:val="20"/>
              </w:rPr>
              <w:t>References</w:t>
            </w:r>
          </w:p>
        </w:tc>
        <w:tc>
          <w:tcPr>
            <w:tcW w:w="7186" w:type="dxa"/>
          </w:tcPr>
          <w:p w:rsidR="002A12A4" w:rsidRPr="004014D3" w:rsidRDefault="002A12A4"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r w:rsidRPr="004014D3">
              <w:rPr>
                <w:rFonts w:ascii="Verdana" w:eastAsia="Times New Roman" w:hAnsi="Verdana" w:cs="Times New Roman"/>
                <w:color w:val="000000"/>
                <w:sz w:val="20"/>
                <w:szCs w:val="13"/>
              </w:rPr>
              <w:t xml:space="preserve">Baxter, G. P., </w:t>
            </w:r>
            <w:proofErr w:type="spellStart"/>
            <w:r w:rsidRPr="004014D3">
              <w:rPr>
                <w:rFonts w:ascii="Verdana" w:eastAsia="Times New Roman" w:hAnsi="Verdana" w:cs="Times New Roman"/>
                <w:color w:val="000000"/>
                <w:sz w:val="20"/>
                <w:szCs w:val="13"/>
              </w:rPr>
              <w:t>Shavelson</w:t>
            </w:r>
            <w:proofErr w:type="spellEnd"/>
            <w:r w:rsidRPr="004014D3">
              <w:rPr>
                <w:rFonts w:ascii="Verdana" w:eastAsia="Times New Roman" w:hAnsi="Verdana" w:cs="Times New Roman"/>
                <w:color w:val="000000"/>
                <w:sz w:val="20"/>
                <w:szCs w:val="13"/>
              </w:rPr>
              <w:t>, R. J., Goldman, S. R., &amp; Pine, J. (1992). Evaluation of procedure-based scoring for hands-on science assessment.</w:t>
            </w:r>
            <w:r w:rsidRPr="004014D3">
              <w:rPr>
                <w:rFonts w:ascii="Verdana" w:eastAsia="Times New Roman" w:hAnsi="Verdana" w:cs="Times New Roman"/>
                <w:color w:val="000000"/>
                <w:sz w:val="20"/>
              </w:rPr>
              <w:t> </w:t>
            </w:r>
            <w:r w:rsidRPr="004014D3">
              <w:rPr>
                <w:rFonts w:ascii="inherit" w:eastAsia="Times New Roman" w:hAnsi="inherit" w:cs="Times New Roman"/>
                <w:i/>
                <w:iCs/>
                <w:color w:val="000000"/>
                <w:sz w:val="20"/>
              </w:rPr>
              <w:t>Journal of Educational Measurement</w:t>
            </w:r>
            <w:r w:rsidRPr="004014D3">
              <w:rPr>
                <w:rFonts w:ascii="Verdana" w:eastAsia="Times New Roman" w:hAnsi="Verdana" w:cs="Times New Roman"/>
                <w:color w:val="000000"/>
                <w:sz w:val="20"/>
                <w:szCs w:val="13"/>
              </w:rPr>
              <w:t>, 29, 1-17.</w:t>
            </w:r>
          </w:p>
          <w:p w:rsidR="002A12A4" w:rsidRPr="004014D3" w:rsidRDefault="002A12A4"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r w:rsidRPr="004014D3">
              <w:rPr>
                <w:rFonts w:ascii="Verdana" w:eastAsia="Times New Roman" w:hAnsi="Verdana" w:cs="Times New Roman"/>
                <w:color w:val="000000"/>
                <w:sz w:val="20"/>
                <w:szCs w:val="13"/>
              </w:rPr>
              <w:t xml:space="preserve">Behrens, J. T., </w:t>
            </w:r>
            <w:proofErr w:type="spellStart"/>
            <w:r w:rsidRPr="004014D3">
              <w:rPr>
                <w:rFonts w:ascii="Verdana" w:eastAsia="Times New Roman" w:hAnsi="Verdana" w:cs="Times New Roman"/>
                <w:color w:val="000000"/>
                <w:sz w:val="20"/>
                <w:szCs w:val="13"/>
              </w:rPr>
              <w:t>DiCerbo</w:t>
            </w:r>
            <w:proofErr w:type="spellEnd"/>
            <w:r w:rsidRPr="004014D3">
              <w:rPr>
                <w:rFonts w:ascii="Verdana" w:eastAsia="Times New Roman" w:hAnsi="Verdana" w:cs="Times New Roman"/>
                <w:color w:val="000000"/>
                <w:sz w:val="20"/>
                <w:szCs w:val="13"/>
              </w:rPr>
              <w:t>, K. E., &amp; Ferrara, S. (2012). Intended and unintended deceptions in the use of    simulations. Paper presented at the Technology Enhanced Assessment Symposium. Washington, D.C.</w:t>
            </w:r>
          </w:p>
          <w:p w:rsidR="002A12A4" w:rsidRPr="004014D3" w:rsidRDefault="002A12A4"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r w:rsidRPr="004014D3">
              <w:rPr>
                <w:rFonts w:ascii="Verdana" w:eastAsia="Times New Roman" w:hAnsi="Verdana" w:cs="Times New Roman"/>
                <w:color w:val="000000"/>
                <w:sz w:val="20"/>
                <w:szCs w:val="13"/>
              </w:rPr>
              <w:t>Bennett, R. E. (1993). On the meanings of constructed response. In R. E. Bennett &amp; W. C. Ward (Eds.),</w:t>
            </w:r>
            <w:r w:rsidRPr="004014D3">
              <w:rPr>
                <w:rFonts w:ascii="Verdana" w:eastAsia="Times New Roman" w:hAnsi="Verdana" w:cs="Times New Roman"/>
                <w:color w:val="000000"/>
                <w:sz w:val="20"/>
              </w:rPr>
              <w:t> </w:t>
            </w:r>
            <w:r w:rsidRPr="004014D3">
              <w:rPr>
                <w:rFonts w:ascii="inherit" w:eastAsia="Times New Roman" w:hAnsi="inherit" w:cs="Times New Roman"/>
                <w:i/>
                <w:iCs/>
                <w:color w:val="000000"/>
                <w:sz w:val="20"/>
              </w:rPr>
              <w:t>Construction versus choice in cognitive measurement: Issues in constructed response, performance testing, and portfolio assessment </w:t>
            </w:r>
            <w:r w:rsidRPr="004014D3">
              <w:rPr>
                <w:rFonts w:ascii="Verdana" w:eastAsia="Times New Roman" w:hAnsi="Verdana" w:cs="Times New Roman"/>
                <w:color w:val="000000"/>
                <w:sz w:val="20"/>
                <w:szCs w:val="13"/>
              </w:rPr>
              <w:t>(pp. 1-27). Hillsdale, NJ: Lawrence Erlbaum Associates.</w:t>
            </w:r>
          </w:p>
          <w:p w:rsidR="002A12A4" w:rsidRPr="004014D3" w:rsidRDefault="002A12A4"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proofErr w:type="spellStart"/>
            <w:r w:rsidRPr="004014D3">
              <w:rPr>
                <w:rFonts w:ascii="Verdana" w:eastAsia="Times New Roman" w:hAnsi="Verdana" w:cs="Times New Roman"/>
                <w:color w:val="000000"/>
                <w:sz w:val="20"/>
                <w:szCs w:val="13"/>
              </w:rPr>
              <w:t>Gitomer</w:t>
            </w:r>
            <w:proofErr w:type="spellEnd"/>
            <w:r w:rsidRPr="004014D3">
              <w:rPr>
                <w:rFonts w:ascii="Verdana" w:eastAsia="Times New Roman" w:hAnsi="Verdana" w:cs="Times New Roman"/>
                <w:color w:val="000000"/>
                <w:sz w:val="20"/>
                <w:szCs w:val="13"/>
              </w:rPr>
              <w:t>, D. H. (1993). Performance assessment and educational measurement. In R. E. Bennett &amp; W. C. Ward (Eds.),</w:t>
            </w:r>
            <w:r w:rsidRPr="004014D3">
              <w:rPr>
                <w:rFonts w:ascii="Verdana" w:eastAsia="Times New Roman" w:hAnsi="Verdana" w:cs="Times New Roman"/>
                <w:color w:val="000000"/>
                <w:sz w:val="20"/>
              </w:rPr>
              <w:t> </w:t>
            </w:r>
            <w:r w:rsidRPr="004014D3">
              <w:rPr>
                <w:rFonts w:ascii="inherit" w:eastAsia="Times New Roman" w:hAnsi="inherit" w:cs="Times New Roman"/>
                <w:i/>
                <w:iCs/>
                <w:color w:val="000000"/>
                <w:sz w:val="20"/>
              </w:rPr>
              <w:t>Construction versus choice in cognitive measurement: Issues in constructed response, performance testing, and portfolio assessment </w:t>
            </w:r>
            <w:r w:rsidRPr="004014D3">
              <w:rPr>
                <w:rFonts w:ascii="Verdana" w:eastAsia="Times New Roman" w:hAnsi="Verdana" w:cs="Times New Roman"/>
                <w:color w:val="000000"/>
                <w:sz w:val="20"/>
                <w:szCs w:val="13"/>
              </w:rPr>
              <w:t>(pp. 241-263). Hillsdale, NJ: Lawrence Erlbaum Associates.</w:t>
            </w:r>
          </w:p>
          <w:p w:rsidR="002A12A4" w:rsidRPr="004014D3" w:rsidRDefault="002A12A4"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r w:rsidRPr="004014D3">
              <w:rPr>
                <w:rFonts w:ascii="Verdana" w:eastAsia="Times New Roman" w:hAnsi="Verdana" w:cs="Times New Roman"/>
                <w:color w:val="000000"/>
                <w:sz w:val="20"/>
                <w:szCs w:val="13"/>
              </w:rPr>
              <w:t>Lane, S. (2010).</w:t>
            </w:r>
            <w:r w:rsidRPr="004014D3">
              <w:rPr>
                <w:rFonts w:ascii="Verdana" w:eastAsia="Times New Roman" w:hAnsi="Verdana" w:cs="Times New Roman"/>
                <w:color w:val="000000"/>
                <w:sz w:val="20"/>
              </w:rPr>
              <w:t> </w:t>
            </w:r>
            <w:r w:rsidRPr="004014D3">
              <w:rPr>
                <w:rFonts w:ascii="inherit" w:eastAsia="Times New Roman" w:hAnsi="inherit" w:cs="Times New Roman"/>
                <w:i/>
                <w:iCs/>
                <w:color w:val="000000"/>
                <w:sz w:val="20"/>
              </w:rPr>
              <w:t>Performance assessment: The state of the art</w:t>
            </w:r>
            <w:r w:rsidRPr="004014D3">
              <w:rPr>
                <w:rFonts w:ascii="Verdana" w:eastAsia="Times New Roman" w:hAnsi="Verdana" w:cs="Times New Roman"/>
                <w:color w:val="000000"/>
                <w:sz w:val="20"/>
                <w:szCs w:val="13"/>
              </w:rPr>
              <w:t>. (SCOPE Student Performance Assessment Series). Stanford, CA: Stanford University, Stanford Center for Opportunity Policy in Education.</w:t>
            </w:r>
          </w:p>
          <w:p w:rsidR="002A12A4" w:rsidRPr="004014D3" w:rsidRDefault="002A12A4" w:rsidP="002A12A4">
            <w:pPr>
              <w:shd w:val="clear" w:color="auto" w:fill="FFFFFF"/>
              <w:spacing w:line="190" w:lineRule="atLeast"/>
              <w:ind w:left="720" w:hanging="720"/>
              <w:textAlignment w:val="baseline"/>
              <w:rPr>
                <w:rFonts w:ascii="Verdana" w:eastAsia="Times New Roman" w:hAnsi="Verdana" w:cs="Times New Roman"/>
                <w:color w:val="000000"/>
                <w:sz w:val="20"/>
                <w:szCs w:val="13"/>
              </w:rPr>
            </w:pPr>
            <w:r w:rsidRPr="004014D3">
              <w:rPr>
                <w:rFonts w:ascii="Verdana" w:eastAsia="Times New Roman" w:hAnsi="Verdana" w:cs="Times New Roman"/>
                <w:color w:val="000000"/>
                <w:sz w:val="20"/>
                <w:szCs w:val="13"/>
              </w:rPr>
              <w:t xml:space="preserve">Martin, J. A., </w:t>
            </w:r>
            <w:proofErr w:type="spellStart"/>
            <w:r w:rsidRPr="004014D3">
              <w:rPr>
                <w:rFonts w:ascii="Verdana" w:eastAsia="Times New Roman" w:hAnsi="Verdana" w:cs="Times New Roman"/>
                <w:color w:val="000000"/>
                <w:sz w:val="20"/>
                <w:szCs w:val="13"/>
              </w:rPr>
              <w:t>Reznick</w:t>
            </w:r>
            <w:proofErr w:type="spellEnd"/>
            <w:r w:rsidRPr="004014D3">
              <w:rPr>
                <w:rFonts w:ascii="Verdana" w:eastAsia="Times New Roman" w:hAnsi="Verdana" w:cs="Times New Roman"/>
                <w:color w:val="000000"/>
                <w:sz w:val="20"/>
                <w:szCs w:val="13"/>
              </w:rPr>
              <w:t xml:space="preserve">, R. K., Rothman, A., </w:t>
            </w:r>
            <w:proofErr w:type="spellStart"/>
            <w:r w:rsidRPr="004014D3">
              <w:rPr>
                <w:rFonts w:ascii="Verdana" w:eastAsia="Times New Roman" w:hAnsi="Verdana" w:cs="Times New Roman"/>
                <w:color w:val="000000"/>
                <w:sz w:val="20"/>
                <w:szCs w:val="13"/>
              </w:rPr>
              <w:t>Tamblyn</w:t>
            </w:r>
            <w:proofErr w:type="spellEnd"/>
            <w:r w:rsidRPr="004014D3">
              <w:rPr>
                <w:rFonts w:ascii="Verdana" w:eastAsia="Times New Roman" w:hAnsi="Verdana" w:cs="Times New Roman"/>
                <w:color w:val="000000"/>
                <w:sz w:val="20"/>
                <w:szCs w:val="13"/>
              </w:rPr>
              <w:t xml:space="preserve">, R. M., &amp; </w:t>
            </w:r>
            <w:proofErr w:type="spellStart"/>
            <w:r w:rsidRPr="004014D3">
              <w:rPr>
                <w:rFonts w:ascii="Verdana" w:eastAsia="Times New Roman" w:hAnsi="Verdana" w:cs="Times New Roman"/>
                <w:color w:val="000000"/>
                <w:sz w:val="20"/>
                <w:szCs w:val="13"/>
              </w:rPr>
              <w:t>Regehr</w:t>
            </w:r>
            <w:proofErr w:type="spellEnd"/>
            <w:r w:rsidRPr="004014D3">
              <w:rPr>
                <w:rFonts w:ascii="Verdana" w:eastAsia="Times New Roman" w:hAnsi="Verdana" w:cs="Times New Roman"/>
                <w:color w:val="000000"/>
                <w:sz w:val="20"/>
                <w:szCs w:val="13"/>
              </w:rPr>
              <w:t xml:space="preserve">, G. (1996). Who should </w:t>
            </w:r>
            <w:proofErr w:type="gramStart"/>
            <w:r w:rsidRPr="004014D3">
              <w:rPr>
                <w:rFonts w:ascii="Verdana" w:eastAsia="Times New Roman" w:hAnsi="Verdana" w:cs="Times New Roman"/>
                <w:color w:val="000000"/>
                <w:sz w:val="20"/>
                <w:szCs w:val="13"/>
              </w:rPr>
              <w:t>rate  candidates</w:t>
            </w:r>
            <w:proofErr w:type="gramEnd"/>
            <w:r w:rsidRPr="004014D3">
              <w:rPr>
                <w:rFonts w:ascii="Verdana" w:eastAsia="Times New Roman" w:hAnsi="Verdana" w:cs="Times New Roman"/>
                <w:color w:val="000000"/>
                <w:sz w:val="20"/>
                <w:szCs w:val="13"/>
              </w:rPr>
              <w:t xml:space="preserve"> in an objective structured clinical </w:t>
            </w:r>
            <w:proofErr w:type="spellStart"/>
            <w:r w:rsidRPr="004014D3">
              <w:rPr>
                <w:rFonts w:ascii="Verdana" w:eastAsia="Times New Roman" w:hAnsi="Verdana" w:cs="Times New Roman"/>
                <w:color w:val="000000"/>
                <w:sz w:val="20"/>
                <w:szCs w:val="13"/>
              </w:rPr>
              <w:t>examination?</w:t>
            </w:r>
            <w:r w:rsidRPr="004014D3">
              <w:rPr>
                <w:rFonts w:ascii="inherit" w:eastAsia="Times New Roman" w:hAnsi="inherit" w:cs="Times New Roman"/>
                <w:i/>
                <w:iCs/>
                <w:color w:val="000000"/>
                <w:sz w:val="20"/>
              </w:rPr>
              <w:t>Academic</w:t>
            </w:r>
            <w:proofErr w:type="spellEnd"/>
            <w:r w:rsidRPr="004014D3">
              <w:rPr>
                <w:rFonts w:ascii="inherit" w:eastAsia="Times New Roman" w:hAnsi="inherit" w:cs="Times New Roman"/>
                <w:i/>
                <w:iCs/>
                <w:color w:val="000000"/>
                <w:sz w:val="20"/>
              </w:rPr>
              <w:t xml:space="preserve"> Medicine</w:t>
            </w:r>
            <w:r w:rsidRPr="004014D3">
              <w:rPr>
                <w:rFonts w:ascii="Verdana" w:eastAsia="Times New Roman" w:hAnsi="Verdana" w:cs="Times New Roman"/>
                <w:color w:val="000000"/>
                <w:sz w:val="20"/>
                <w:szCs w:val="13"/>
              </w:rPr>
              <w:t>, 71, 170–175.</w:t>
            </w:r>
          </w:p>
          <w:p w:rsidR="002A12A4" w:rsidRPr="00E120BD" w:rsidDel="00C6493D" w:rsidRDefault="002A12A4" w:rsidP="00C6493D">
            <w:pPr>
              <w:rPr>
                <w:rFonts w:ascii="Verdana" w:hAnsi="Verdana"/>
                <w:sz w:val="20"/>
                <w:szCs w:val="20"/>
              </w:rPr>
            </w:pPr>
          </w:p>
        </w:tc>
      </w:tr>
    </w:tbl>
    <w:p w:rsidR="004F6938" w:rsidRPr="00E120BD" w:rsidRDefault="004F6938" w:rsidP="004F6938">
      <w:pPr>
        <w:rPr>
          <w:rFonts w:ascii="Verdana" w:hAnsi="Verdana"/>
          <w:sz w:val="20"/>
          <w:szCs w:val="20"/>
        </w:rPr>
      </w:pPr>
    </w:p>
    <w:p w:rsidR="004F6938" w:rsidRPr="00E120BD" w:rsidRDefault="004F6938" w:rsidP="004F6938">
      <w:pPr>
        <w:pStyle w:val="Heading2"/>
        <w:rPr>
          <w:rFonts w:ascii="Verdana" w:hAnsi="Verdana"/>
          <w:sz w:val="20"/>
          <w:szCs w:val="20"/>
        </w:rPr>
      </w:pPr>
      <w:r w:rsidRPr="00E120BD">
        <w:rPr>
          <w:rFonts w:ascii="Verdana" w:hAnsi="Verdana"/>
          <w:sz w:val="20"/>
          <w:szCs w:val="20"/>
        </w:rPr>
        <w:t>07b Exemplars</w:t>
      </w:r>
    </w:p>
    <w:tbl>
      <w:tblPr>
        <w:tblStyle w:val="TableGrid"/>
        <w:tblW w:w="0" w:type="auto"/>
        <w:tblLayout w:type="fixed"/>
        <w:tblLook w:val="00BF"/>
      </w:tblPr>
      <w:tblGrid>
        <w:gridCol w:w="1638"/>
        <w:gridCol w:w="7218"/>
      </w:tblGrid>
      <w:tr w:rsidR="004F6938" w:rsidRPr="00E120BD">
        <w:tc>
          <w:tcPr>
            <w:tcW w:w="1638" w:type="dxa"/>
            <w:shd w:val="clear" w:color="auto" w:fill="F2DBDB" w:themeFill="accent2" w:themeFillTint="33"/>
          </w:tcPr>
          <w:p w:rsidR="004F6938" w:rsidRPr="00E120BD" w:rsidRDefault="004F6938" w:rsidP="00BF2072">
            <w:pPr>
              <w:spacing w:before="2" w:after="2"/>
              <w:rPr>
                <w:rFonts w:ascii="Verdana" w:hAnsi="Verdana"/>
                <w:sz w:val="20"/>
                <w:szCs w:val="20"/>
              </w:rPr>
            </w:pPr>
            <w:r w:rsidRPr="00E120BD">
              <w:rPr>
                <w:rFonts w:ascii="Verdana" w:hAnsi="Verdana"/>
                <w:sz w:val="20"/>
                <w:szCs w:val="20"/>
              </w:rPr>
              <w:t>Page Title in Header</w:t>
            </w:r>
          </w:p>
        </w:tc>
        <w:tc>
          <w:tcPr>
            <w:tcW w:w="7218" w:type="dxa"/>
          </w:tcPr>
          <w:p w:rsidR="004F6938" w:rsidRPr="00E120BD" w:rsidRDefault="0085127D" w:rsidP="0085127D">
            <w:pPr>
              <w:spacing w:before="2" w:after="2"/>
              <w:rPr>
                <w:rFonts w:ascii="Verdana" w:hAnsi="Verdana"/>
                <w:sz w:val="20"/>
                <w:szCs w:val="20"/>
              </w:rPr>
            </w:pPr>
            <w:r w:rsidRPr="00E120BD">
              <w:rPr>
                <w:rFonts w:ascii="Verdana" w:hAnsi="Verdana"/>
                <w:sz w:val="20"/>
                <w:szCs w:val="20"/>
              </w:rPr>
              <w:t xml:space="preserve">Examples of </w:t>
            </w:r>
            <w:r w:rsidR="00093BE8" w:rsidRPr="00E120BD">
              <w:rPr>
                <w:rFonts w:ascii="Verdana" w:hAnsi="Verdana"/>
                <w:sz w:val="20"/>
                <w:szCs w:val="20"/>
              </w:rPr>
              <w:t>Demonstration</w:t>
            </w:r>
            <w:r w:rsidRPr="00E120BD">
              <w:rPr>
                <w:rFonts w:ascii="Verdana" w:hAnsi="Verdana"/>
                <w:sz w:val="20"/>
                <w:szCs w:val="20"/>
              </w:rPr>
              <w:t>s</w:t>
            </w:r>
          </w:p>
        </w:tc>
      </w:tr>
      <w:tr w:rsidR="008B4BEC" w:rsidRPr="00E120BD">
        <w:tc>
          <w:tcPr>
            <w:tcW w:w="1638" w:type="dxa"/>
            <w:shd w:val="clear" w:color="auto" w:fill="F2DBDB" w:themeFill="accent2" w:themeFillTint="33"/>
          </w:tcPr>
          <w:p w:rsidR="008B4BEC" w:rsidRPr="00E120BD" w:rsidRDefault="008B4BEC" w:rsidP="00BF2072">
            <w:pPr>
              <w:spacing w:before="2" w:after="2"/>
              <w:rPr>
                <w:rFonts w:ascii="Verdana" w:hAnsi="Verdana"/>
                <w:sz w:val="20"/>
                <w:szCs w:val="20"/>
              </w:rPr>
            </w:pPr>
            <w:r w:rsidRPr="00E120BD">
              <w:rPr>
                <w:rFonts w:ascii="Verdana" w:hAnsi="Verdana"/>
                <w:sz w:val="20"/>
                <w:szCs w:val="20"/>
              </w:rPr>
              <w:t>Header Text</w:t>
            </w:r>
          </w:p>
        </w:tc>
        <w:tc>
          <w:tcPr>
            <w:tcW w:w="7218" w:type="dxa"/>
          </w:tcPr>
          <w:p w:rsidR="008B4BEC" w:rsidRPr="00E120BD" w:rsidRDefault="008B4BEC" w:rsidP="008B4BEC">
            <w:pPr>
              <w:rPr>
                <w:rFonts w:ascii="Verdana" w:hAnsi="Verdana"/>
                <w:sz w:val="20"/>
                <w:szCs w:val="20"/>
              </w:rPr>
            </w:pPr>
            <w:r w:rsidRPr="00E120BD">
              <w:rPr>
                <w:rFonts w:ascii="Verdana" w:hAnsi="Verdana"/>
                <w:sz w:val="20"/>
                <w:szCs w:val="20"/>
              </w:rPr>
              <w:t xml:space="preserve">Below is a list of innovative examples that </w:t>
            </w:r>
            <w:r w:rsidR="007B642D">
              <w:rPr>
                <w:rFonts w:ascii="Verdana" w:hAnsi="Verdana"/>
                <w:sz w:val="20"/>
                <w:szCs w:val="20"/>
              </w:rPr>
              <w:t>show</w:t>
            </w:r>
            <w:r w:rsidRPr="00E120BD">
              <w:rPr>
                <w:rFonts w:ascii="Verdana" w:hAnsi="Verdana"/>
                <w:sz w:val="20"/>
                <w:szCs w:val="20"/>
              </w:rPr>
              <w:t xml:space="preserve"> some of the ways that demonstrations may be used as performance assessment.</w:t>
            </w:r>
          </w:p>
        </w:tc>
      </w:tr>
      <w:tr w:rsidR="008B4BEC" w:rsidRPr="00E120BD">
        <w:tc>
          <w:tcPr>
            <w:tcW w:w="1638" w:type="dxa"/>
            <w:shd w:val="clear" w:color="auto" w:fill="F2DBDB" w:themeFill="accent2" w:themeFillTint="33"/>
          </w:tcPr>
          <w:p w:rsidR="008B4BEC" w:rsidRPr="00E120BD" w:rsidRDefault="008B4BEC" w:rsidP="00BF2072">
            <w:pPr>
              <w:spacing w:before="2" w:after="2"/>
              <w:rPr>
                <w:rFonts w:ascii="Verdana" w:hAnsi="Verdana"/>
                <w:sz w:val="20"/>
                <w:szCs w:val="20"/>
              </w:rPr>
            </w:pPr>
            <w:r w:rsidRPr="00E120BD">
              <w:rPr>
                <w:rFonts w:ascii="Verdana" w:hAnsi="Verdana"/>
                <w:sz w:val="20"/>
                <w:szCs w:val="20"/>
              </w:rPr>
              <w:t>Body Header</w:t>
            </w:r>
          </w:p>
        </w:tc>
        <w:tc>
          <w:tcPr>
            <w:tcW w:w="7218" w:type="dxa"/>
          </w:tcPr>
          <w:p w:rsidR="008B4BEC" w:rsidRPr="00E120BD" w:rsidRDefault="008855B2" w:rsidP="00BB40DA">
            <w:pPr>
              <w:rPr>
                <w:rFonts w:ascii="Verdana" w:hAnsi="Verdana"/>
                <w:sz w:val="20"/>
                <w:szCs w:val="20"/>
              </w:rPr>
            </w:pPr>
            <w:hyperlink r:id="rId28" w:history="1">
              <w:r w:rsidR="008B4BEC" w:rsidRPr="00E120BD">
                <w:rPr>
                  <w:rStyle w:val="Hyperlink"/>
                  <w:rFonts w:ascii="Verdana" w:hAnsi="Verdana"/>
                  <w:color w:val="AD2323"/>
                  <w:sz w:val="20"/>
                  <w:szCs w:val="20"/>
                  <w:bdr w:val="none" w:sz="0" w:space="0" w:color="auto" w:frame="1"/>
                  <w:shd w:val="clear" w:color="auto" w:fill="FFFFFF"/>
                </w:rPr>
                <w:t>VETASSESS Practical Trade Skill Assessment – Plumbing, Journeyman Examination</w:t>
              </w:r>
            </w:hyperlink>
          </w:p>
        </w:tc>
      </w:tr>
      <w:tr w:rsidR="008B4BEC" w:rsidRPr="00E120BD">
        <w:trPr>
          <w:trHeight w:val="1403"/>
        </w:trPr>
        <w:tc>
          <w:tcPr>
            <w:tcW w:w="1638" w:type="dxa"/>
            <w:shd w:val="clear" w:color="auto" w:fill="F2DBDB" w:themeFill="accent2" w:themeFillTint="33"/>
          </w:tcPr>
          <w:p w:rsidR="008B4BEC" w:rsidRPr="00E120BD" w:rsidRDefault="008B4BEC" w:rsidP="00BF2072">
            <w:pPr>
              <w:spacing w:before="2" w:after="2"/>
              <w:rPr>
                <w:rFonts w:ascii="Verdana" w:hAnsi="Verdana"/>
                <w:sz w:val="20"/>
                <w:szCs w:val="20"/>
              </w:rPr>
            </w:pPr>
            <w:r w:rsidRPr="00E120BD">
              <w:rPr>
                <w:rFonts w:ascii="Verdana" w:hAnsi="Verdana"/>
                <w:sz w:val="20"/>
                <w:szCs w:val="20"/>
              </w:rPr>
              <w:t>Body Copy</w:t>
            </w:r>
          </w:p>
        </w:tc>
        <w:tc>
          <w:tcPr>
            <w:tcW w:w="7218" w:type="dxa"/>
          </w:tcPr>
          <w:p w:rsidR="008B4BEC" w:rsidRPr="00E120BD" w:rsidRDefault="008B4BEC" w:rsidP="00093BE8">
            <w:pPr>
              <w:pStyle w:val="default"/>
              <w:shd w:val="clear" w:color="auto" w:fill="FFFFFF"/>
              <w:spacing w:beforeLines="0" w:afterLines="0" w:line="253" w:lineRule="atLeast"/>
              <w:textAlignment w:val="baseline"/>
              <w:rPr>
                <w:rFonts w:ascii="Verdana" w:hAnsi="Verdana" w:cs="Times New Roman"/>
                <w:color w:val="000000"/>
              </w:rPr>
            </w:pPr>
            <w:r w:rsidRPr="00E120BD">
              <w:rPr>
                <w:rFonts w:ascii="Verdana" w:hAnsi="Verdana" w:cs="Times New Roman"/>
                <w:color w:val="000000"/>
                <w:bdr w:val="none" w:sz="0" w:space="0" w:color="auto" w:frame="1"/>
              </w:rPr>
              <w:t>This assessment program</w:t>
            </w:r>
            <w:r w:rsidR="007B642D">
              <w:rPr>
                <w:rFonts w:ascii="Verdana" w:hAnsi="Verdana" w:cs="Times New Roman"/>
                <w:color w:val="000000"/>
                <w:bdr w:val="none" w:sz="0" w:space="0" w:color="auto" w:frame="1"/>
              </w:rPr>
              <w:t xml:space="preserve"> requires workers to </w:t>
            </w:r>
            <w:r w:rsidRPr="00E120BD">
              <w:rPr>
                <w:rFonts w:ascii="Verdana" w:hAnsi="Verdana" w:cs="Times New Roman"/>
                <w:color w:val="000000"/>
                <w:bdr w:val="none" w:sz="0" w:space="0" w:color="auto" w:frame="1"/>
              </w:rPr>
              <w:t>demonstrate a specific set of job functions, such as might be required of a plumber, to earn a trade certificate or course credit based on their demonstrated skills.</w:t>
            </w:r>
          </w:p>
          <w:p w:rsidR="008B4BEC" w:rsidRPr="00E120BD" w:rsidRDefault="008B4BEC" w:rsidP="00093BE8">
            <w:pPr>
              <w:pStyle w:val="default"/>
              <w:shd w:val="clear" w:color="auto" w:fill="FFFFFF"/>
              <w:spacing w:beforeLines="0" w:afterLines="0" w:line="253" w:lineRule="atLeast"/>
              <w:textAlignment w:val="baseline"/>
              <w:rPr>
                <w:rFonts w:ascii="Verdana" w:hAnsi="Verdana" w:cs="Times New Roman"/>
                <w:color w:val="000000"/>
              </w:rPr>
            </w:pPr>
            <w:r w:rsidRPr="00E120BD">
              <w:rPr>
                <w:rFonts w:ascii="Verdana" w:hAnsi="Verdana" w:cs="Times New Roman"/>
                <w:color w:val="000000"/>
              </w:rPr>
              <w:t> </w:t>
            </w:r>
          </w:p>
          <w:p w:rsidR="008B4BEC" w:rsidRPr="00E120BD" w:rsidRDefault="008B4BEC" w:rsidP="00BB40DA">
            <w:pPr>
              <w:pStyle w:val="default"/>
              <w:shd w:val="clear" w:color="auto" w:fill="FFFFFF"/>
              <w:spacing w:beforeLines="0" w:afterLines="0" w:line="253" w:lineRule="atLeast"/>
              <w:textAlignment w:val="baseline"/>
              <w:rPr>
                <w:rFonts w:ascii="Verdana" w:hAnsi="Verdana" w:cs="Times New Roman"/>
                <w:color w:val="000000"/>
              </w:rPr>
            </w:pPr>
            <w:proofErr w:type="spellStart"/>
            <w:r w:rsidRPr="00E120BD">
              <w:rPr>
                <w:rStyle w:val="Emphasis"/>
                <w:rFonts w:ascii="Verdana" w:hAnsi="Verdana" w:cs="Times New Roman"/>
                <w:i w:val="0"/>
                <w:iCs/>
                <w:color w:val="000000"/>
                <w:bdr w:val="none" w:sz="0" w:space="0" w:color="auto" w:frame="1"/>
              </w:rPr>
              <w:t>Vetassess</w:t>
            </w:r>
            <w:proofErr w:type="spellEnd"/>
            <w:r w:rsidRPr="00E120BD">
              <w:rPr>
                <w:rStyle w:val="Emphasis"/>
                <w:rFonts w:ascii="Verdana" w:hAnsi="Verdana" w:cs="Times New Roman"/>
                <w:i w:val="0"/>
                <w:iCs/>
                <w:color w:val="000000"/>
                <w:bdr w:val="none" w:sz="0" w:space="0" w:color="auto" w:frame="1"/>
              </w:rPr>
              <w:t>. Retrieved November 27, 2012 from</w:t>
            </w:r>
            <w:r w:rsidRPr="00E120BD">
              <w:rPr>
                <w:rStyle w:val="apple-converted-space"/>
                <w:rFonts w:ascii="Verdana" w:hAnsi="Verdana" w:cs="Times New Roman"/>
                <w:iCs/>
                <w:color w:val="000000"/>
                <w:bdr w:val="none" w:sz="0" w:space="0" w:color="auto" w:frame="1"/>
              </w:rPr>
              <w:t> </w:t>
            </w:r>
            <w:hyperlink r:id="rId29" w:history="1">
              <w:r w:rsidRPr="00E120BD">
                <w:rPr>
                  <w:rStyle w:val="Hyperlink"/>
                  <w:rFonts w:ascii="Verdana" w:hAnsi="Verdana" w:cs="Times New Roman"/>
                  <w:iCs/>
                  <w:bdr w:val="none" w:sz="0" w:space="0" w:color="auto" w:frame="1"/>
                </w:rPr>
                <w:t>http://www.vetassess.com.au</w:t>
              </w:r>
              <w:r w:rsidRPr="00E120BD">
                <w:rPr>
                  <w:rStyle w:val="Hyperlink"/>
                  <w:rFonts w:ascii="Verdana" w:hAnsi="Verdana" w:cs="Times New Roman"/>
                  <w:iCs/>
                  <w:color w:val="AD2323"/>
                  <w:bdr w:val="none" w:sz="0" w:space="0" w:color="auto" w:frame="1"/>
                </w:rPr>
                <w:t>/</w:t>
              </w:r>
            </w:hyperlink>
          </w:p>
        </w:tc>
      </w:tr>
      <w:tr w:rsidR="008B4BEC" w:rsidRPr="00E120BD">
        <w:trPr>
          <w:trHeight w:val="512"/>
        </w:trPr>
        <w:tc>
          <w:tcPr>
            <w:tcW w:w="1638" w:type="dxa"/>
            <w:shd w:val="clear" w:color="auto" w:fill="F2DBDB" w:themeFill="accent2" w:themeFillTint="33"/>
          </w:tcPr>
          <w:p w:rsidR="008B4BEC" w:rsidRPr="00E120BD" w:rsidRDefault="008B4BEC" w:rsidP="00BF2072">
            <w:pPr>
              <w:spacing w:before="2" w:after="2"/>
              <w:rPr>
                <w:rFonts w:ascii="Verdana" w:hAnsi="Verdana"/>
                <w:sz w:val="20"/>
                <w:szCs w:val="20"/>
              </w:rPr>
            </w:pPr>
            <w:r w:rsidRPr="00E120BD">
              <w:rPr>
                <w:rFonts w:ascii="Verdana" w:hAnsi="Verdana"/>
                <w:sz w:val="20"/>
                <w:szCs w:val="20"/>
              </w:rPr>
              <w:t>Body Header</w:t>
            </w:r>
          </w:p>
        </w:tc>
        <w:tc>
          <w:tcPr>
            <w:tcW w:w="7218" w:type="dxa"/>
          </w:tcPr>
          <w:p w:rsidR="008B4BEC" w:rsidRPr="00E120BD" w:rsidRDefault="008855B2" w:rsidP="00BB40DA">
            <w:pPr>
              <w:rPr>
                <w:rFonts w:ascii="Verdana" w:hAnsi="Verdana"/>
                <w:sz w:val="20"/>
                <w:szCs w:val="20"/>
              </w:rPr>
            </w:pPr>
            <w:hyperlink r:id="rId30" w:history="1">
              <w:r w:rsidR="008B4BEC" w:rsidRPr="00E120BD">
                <w:rPr>
                  <w:rStyle w:val="Hyperlink"/>
                  <w:rFonts w:ascii="Verdana" w:hAnsi="Verdana"/>
                  <w:color w:val="AD2323"/>
                  <w:sz w:val="20"/>
                  <w:szCs w:val="20"/>
                  <w:bdr w:val="none" w:sz="0" w:space="0" w:color="auto" w:frame="1"/>
                  <w:shd w:val="clear" w:color="auto" w:fill="FFFFFF"/>
                </w:rPr>
                <w:t>Stanford Education Assessment Laboratory (SEAL)</w:t>
              </w:r>
            </w:hyperlink>
          </w:p>
        </w:tc>
      </w:tr>
      <w:tr w:rsidR="008B4BEC" w:rsidRPr="00E120BD">
        <w:trPr>
          <w:trHeight w:val="1439"/>
        </w:trPr>
        <w:tc>
          <w:tcPr>
            <w:tcW w:w="1638" w:type="dxa"/>
            <w:shd w:val="clear" w:color="auto" w:fill="F2DBDB" w:themeFill="accent2" w:themeFillTint="33"/>
          </w:tcPr>
          <w:p w:rsidR="008B4BEC" w:rsidRPr="00E120BD" w:rsidRDefault="008B4BEC" w:rsidP="00BF2072">
            <w:pPr>
              <w:spacing w:before="2" w:after="2"/>
              <w:rPr>
                <w:rFonts w:ascii="Verdana" w:hAnsi="Verdana"/>
                <w:sz w:val="20"/>
                <w:szCs w:val="20"/>
              </w:rPr>
            </w:pPr>
            <w:r w:rsidRPr="00E120BD">
              <w:rPr>
                <w:rFonts w:ascii="Verdana" w:hAnsi="Verdana"/>
                <w:sz w:val="20"/>
                <w:szCs w:val="20"/>
              </w:rPr>
              <w:t>Body Copy</w:t>
            </w:r>
          </w:p>
        </w:tc>
        <w:tc>
          <w:tcPr>
            <w:tcW w:w="7218" w:type="dxa"/>
          </w:tcPr>
          <w:p w:rsidR="008B4BEC" w:rsidRPr="00E120BD" w:rsidRDefault="008B4BEC" w:rsidP="00BB40DA">
            <w:pPr>
              <w:rPr>
                <w:rFonts w:ascii="Verdana" w:hAnsi="Verdana"/>
                <w:b/>
                <w:sz w:val="20"/>
                <w:szCs w:val="20"/>
              </w:rPr>
            </w:pPr>
            <w:r w:rsidRPr="00E120BD">
              <w:rPr>
                <w:rFonts w:ascii="Verdana" w:hAnsi="Verdana"/>
                <w:b/>
                <w:sz w:val="20"/>
                <w:szCs w:val="20"/>
              </w:rPr>
              <w:t>Click: Assessments/Instruments. Click: Paper Towels</w:t>
            </w:r>
          </w:p>
          <w:p w:rsidR="008B4BEC" w:rsidRPr="00E120BD" w:rsidRDefault="008B4BEC" w:rsidP="00BB40DA">
            <w:pPr>
              <w:rPr>
                <w:rFonts w:ascii="Verdana" w:hAnsi="Verdana"/>
                <w:sz w:val="20"/>
                <w:szCs w:val="20"/>
              </w:rPr>
            </w:pPr>
            <w:r w:rsidRPr="00E120BD">
              <w:rPr>
                <w:rFonts w:ascii="Verdana" w:hAnsi="Verdana"/>
                <w:sz w:val="20"/>
                <w:szCs w:val="20"/>
              </w:rPr>
              <w:t>SEAL conducts assessment research</w:t>
            </w:r>
            <w:r w:rsidR="007B642D">
              <w:rPr>
                <w:rFonts w:ascii="Verdana" w:hAnsi="Verdana"/>
                <w:sz w:val="20"/>
                <w:szCs w:val="20"/>
              </w:rPr>
              <w:t xml:space="preserve"> that</w:t>
            </w:r>
            <w:r w:rsidRPr="00E120BD">
              <w:rPr>
                <w:rFonts w:ascii="Verdana" w:hAnsi="Verdana"/>
                <w:sz w:val="20"/>
                <w:szCs w:val="20"/>
              </w:rPr>
              <w:t xml:space="preserve"> is both conceptual and methodological (psychometric, statistical, qualitative). This demonstration</w:t>
            </w:r>
            <w:r w:rsidR="007B642D">
              <w:rPr>
                <w:rFonts w:ascii="Verdana" w:hAnsi="Verdana"/>
                <w:sz w:val="20"/>
                <w:szCs w:val="20"/>
              </w:rPr>
              <w:t>, requiring students to design and conduct an experiment,</w:t>
            </w:r>
            <w:r w:rsidRPr="00E120BD">
              <w:rPr>
                <w:rFonts w:ascii="Verdana" w:hAnsi="Verdana"/>
                <w:sz w:val="20"/>
                <w:szCs w:val="20"/>
              </w:rPr>
              <w:t xml:space="preserve"> is an assessment of scientific reasoning, critical thinking, and inquiry</w:t>
            </w:r>
            <w:r w:rsidR="007B642D">
              <w:rPr>
                <w:rFonts w:ascii="Verdana" w:hAnsi="Verdana"/>
                <w:sz w:val="20"/>
                <w:szCs w:val="20"/>
              </w:rPr>
              <w:t>.</w:t>
            </w:r>
          </w:p>
          <w:p w:rsidR="008B4BEC" w:rsidRPr="00E120BD" w:rsidRDefault="008B4BEC" w:rsidP="00097247">
            <w:pPr>
              <w:pStyle w:val="NormalWeb"/>
              <w:shd w:val="clear" w:color="auto" w:fill="FFFFFF"/>
              <w:spacing w:before="0" w:after="0" w:line="253" w:lineRule="atLeast"/>
              <w:textAlignment w:val="baseline"/>
              <w:rPr>
                <w:rFonts w:ascii="Verdana" w:hAnsi="Verdana"/>
                <w:color w:val="000000"/>
                <w:sz w:val="20"/>
                <w:szCs w:val="20"/>
              </w:rPr>
            </w:pPr>
            <w:r w:rsidRPr="00E120BD">
              <w:rPr>
                <w:rStyle w:val="Emphasis"/>
                <w:rFonts w:ascii="Verdana" w:hAnsi="Verdana"/>
                <w:i w:val="0"/>
                <w:iCs/>
                <w:color w:val="000000"/>
                <w:sz w:val="20"/>
                <w:szCs w:val="20"/>
                <w:bdr w:val="none" w:sz="0" w:space="0" w:color="auto" w:frame="1"/>
              </w:rPr>
              <w:t>Stanford Education Assessment Laboratory. Retrieved November 27,2012 from</w:t>
            </w:r>
            <w:r w:rsidR="00BB40DA" w:rsidRPr="00E120BD">
              <w:rPr>
                <w:rStyle w:val="Emphasis"/>
                <w:rFonts w:ascii="Verdana" w:hAnsi="Verdana"/>
                <w:i w:val="0"/>
                <w:iCs/>
                <w:color w:val="000000"/>
                <w:sz w:val="20"/>
                <w:szCs w:val="20"/>
                <w:bdr w:val="none" w:sz="0" w:space="0" w:color="auto" w:frame="1"/>
              </w:rPr>
              <w:t xml:space="preserve"> </w:t>
            </w:r>
            <w:hyperlink r:id="rId31" w:history="1">
              <w:r w:rsidRPr="00E120BD">
                <w:rPr>
                  <w:rStyle w:val="Hyperlink"/>
                  <w:rFonts w:ascii="Verdana" w:hAnsi="Verdana"/>
                  <w:iCs/>
                  <w:sz w:val="20"/>
                  <w:szCs w:val="20"/>
                  <w:bdr w:val="none" w:sz="0" w:space="0" w:color="auto" w:frame="1"/>
                </w:rPr>
                <w:t>http://www.stanford.edu/dept/SUSE/SEAL/</w:t>
              </w:r>
            </w:hyperlink>
          </w:p>
        </w:tc>
      </w:tr>
    </w:tbl>
    <w:p w:rsidR="00136052" w:rsidRPr="00E120BD" w:rsidRDefault="00136052" w:rsidP="008F445A">
      <w:pPr>
        <w:rPr>
          <w:rFonts w:ascii="Verdana" w:hAnsi="Verdana"/>
          <w:sz w:val="20"/>
          <w:szCs w:val="20"/>
        </w:rPr>
      </w:pPr>
    </w:p>
    <w:p w:rsidR="00136052" w:rsidRPr="00E120BD" w:rsidRDefault="00136052" w:rsidP="00136052">
      <w:pPr>
        <w:pStyle w:val="Heading1"/>
        <w:rPr>
          <w:rFonts w:ascii="Verdana" w:hAnsi="Verdana"/>
          <w:sz w:val="20"/>
          <w:szCs w:val="20"/>
        </w:rPr>
      </w:pPr>
      <w:r w:rsidRPr="00E120BD">
        <w:rPr>
          <w:rFonts w:ascii="Verdana" w:hAnsi="Verdana"/>
          <w:sz w:val="20"/>
          <w:szCs w:val="20"/>
        </w:rPr>
        <w:br w:type="page"/>
        <w:t xml:space="preserve">08 </w:t>
      </w:r>
      <w:r w:rsidR="00BA1C86" w:rsidRPr="00E120BD">
        <w:rPr>
          <w:rFonts w:ascii="Verdana" w:hAnsi="Verdana"/>
          <w:sz w:val="20"/>
          <w:szCs w:val="20"/>
        </w:rPr>
        <w:t>Projects</w:t>
      </w:r>
    </w:p>
    <w:tbl>
      <w:tblPr>
        <w:tblStyle w:val="TableGrid"/>
        <w:tblW w:w="0" w:type="auto"/>
        <w:tblLook w:val="00BF"/>
      </w:tblPr>
      <w:tblGrid>
        <w:gridCol w:w="1548"/>
        <w:gridCol w:w="7308"/>
      </w:tblGrid>
      <w:tr w:rsidR="00136052" w:rsidRPr="00E120BD">
        <w:tc>
          <w:tcPr>
            <w:tcW w:w="1548" w:type="dxa"/>
            <w:shd w:val="clear" w:color="auto" w:fill="F2DBDB" w:themeFill="accent2" w:themeFillTint="33"/>
          </w:tcPr>
          <w:p w:rsidR="00136052" w:rsidRPr="00E120BD" w:rsidRDefault="00136052" w:rsidP="0028308B">
            <w:pPr>
              <w:rPr>
                <w:rFonts w:ascii="Verdana" w:hAnsi="Verdana"/>
                <w:sz w:val="20"/>
                <w:szCs w:val="20"/>
              </w:rPr>
            </w:pPr>
            <w:r w:rsidRPr="00E120BD">
              <w:rPr>
                <w:rFonts w:ascii="Verdana" w:hAnsi="Verdana"/>
                <w:sz w:val="20"/>
                <w:szCs w:val="20"/>
              </w:rPr>
              <w:t>Page Title in Header</w:t>
            </w:r>
          </w:p>
        </w:tc>
        <w:tc>
          <w:tcPr>
            <w:tcW w:w="7308" w:type="dxa"/>
          </w:tcPr>
          <w:p w:rsidR="00136052" w:rsidRPr="00E120BD" w:rsidRDefault="00136052" w:rsidP="0028308B">
            <w:pPr>
              <w:rPr>
                <w:rFonts w:ascii="Verdana" w:hAnsi="Verdana"/>
                <w:sz w:val="20"/>
                <w:szCs w:val="20"/>
              </w:rPr>
            </w:pPr>
            <w:r w:rsidRPr="00E120BD">
              <w:rPr>
                <w:rFonts w:ascii="Verdana" w:hAnsi="Verdana"/>
                <w:sz w:val="20"/>
                <w:szCs w:val="20"/>
              </w:rPr>
              <w:t>Projects</w:t>
            </w:r>
          </w:p>
        </w:tc>
      </w:tr>
      <w:tr w:rsidR="00136052" w:rsidRPr="00E120BD">
        <w:tc>
          <w:tcPr>
            <w:tcW w:w="1548" w:type="dxa"/>
            <w:shd w:val="clear" w:color="auto" w:fill="F2DBDB" w:themeFill="accent2" w:themeFillTint="33"/>
          </w:tcPr>
          <w:p w:rsidR="00136052" w:rsidRPr="00E120BD" w:rsidRDefault="00136052" w:rsidP="0028308B">
            <w:pPr>
              <w:rPr>
                <w:rFonts w:ascii="Verdana" w:hAnsi="Verdana"/>
                <w:sz w:val="20"/>
                <w:szCs w:val="20"/>
              </w:rPr>
            </w:pPr>
            <w:r w:rsidRPr="00E120BD">
              <w:rPr>
                <w:rFonts w:ascii="Verdana" w:hAnsi="Verdana"/>
                <w:sz w:val="20"/>
                <w:szCs w:val="20"/>
              </w:rPr>
              <w:t>Header Text</w:t>
            </w:r>
          </w:p>
        </w:tc>
        <w:tc>
          <w:tcPr>
            <w:tcW w:w="7308" w:type="dxa"/>
          </w:tcPr>
          <w:p w:rsidR="00136052" w:rsidRPr="00E120BD" w:rsidRDefault="00BA1C86" w:rsidP="0028308B">
            <w:pPr>
              <w:rPr>
                <w:rFonts w:ascii="Verdana" w:hAnsi="Verdana"/>
                <w:sz w:val="20"/>
                <w:szCs w:val="20"/>
              </w:rPr>
            </w:pPr>
            <w:r w:rsidRPr="00E120BD">
              <w:rPr>
                <w:rFonts w:ascii="Verdana" w:hAnsi="Verdana"/>
                <w:sz w:val="20"/>
                <w:szCs w:val="20"/>
              </w:rPr>
              <w:t>Projects are long-term, extended performances that are organized around a driving question or problem and often result in a culminating product or presentation.</w:t>
            </w:r>
          </w:p>
        </w:tc>
      </w:tr>
      <w:tr w:rsidR="00136052" w:rsidRPr="00E120BD">
        <w:trPr>
          <w:trHeight w:val="63"/>
        </w:trPr>
        <w:tc>
          <w:tcPr>
            <w:tcW w:w="1548" w:type="dxa"/>
            <w:shd w:val="clear" w:color="auto" w:fill="F2DBDB" w:themeFill="accent2" w:themeFillTint="33"/>
          </w:tcPr>
          <w:p w:rsidR="00136052" w:rsidRPr="00E120BD" w:rsidRDefault="00136052" w:rsidP="0028308B">
            <w:pPr>
              <w:rPr>
                <w:rFonts w:ascii="Verdana" w:hAnsi="Verdana"/>
                <w:sz w:val="20"/>
                <w:szCs w:val="20"/>
              </w:rPr>
            </w:pPr>
            <w:r w:rsidRPr="00E120BD">
              <w:rPr>
                <w:rFonts w:ascii="Verdana" w:hAnsi="Verdana"/>
                <w:sz w:val="20"/>
                <w:szCs w:val="20"/>
              </w:rPr>
              <w:t>Body Header</w:t>
            </w:r>
          </w:p>
        </w:tc>
        <w:tc>
          <w:tcPr>
            <w:tcW w:w="7308" w:type="dxa"/>
          </w:tcPr>
          <w:p w:rsidR="00136052" w:rsidRPr="00E120BD" w:rsidRDefault="00136052" w:rsidP="00FF25CB">
            <w:pPr>
              <w:rPr>
                <w:rFonts w:ascii="Verdana" w:hAnsi="Verdana"/>
                <w:sz w:val="20"/>
                <w:szCs w:val="20"/>
              </w:rPr>
            </w:pPr>
          </w:p>
        </w:tc>
      </w:tr>
      <w:tr w:rsidR="00136052" w:rsidRPr="00E120BD">
        <w:trPr>
          <w:trHeight w:val="1403"/>
        </w:trPr>
        <w:tc>
          <w:tcPr>
            <w:tcW w:w="1548" w:type="dxa"/>
            <w:shd w:val="clear" w:color="auto" w:fill="F2DBDB" w:themeFill="accent2" w:themeFillTint="33"/>
          </w:tcPr>
          <w:p w:rsidR="00136052" w:rsidRPr="00E120BD" w:rsidRDefault="00136052" w:rsidP="0028308B">
            <w:pPr>
              <w:rPr>
                <w:rFonts w:ascii="Verdana" w:hAnsi="Verdana"/>
                <w:sz w:val="20"/>
                <w:szCs w:val="20"/>
              </w:rPr>
            </w:pPr>
            <w:r w:rsidRPr="00E120BD">
              <w:rPr>
                <w:rFonts w:ascii="Verdana" w:hAnsi="Verdana"/>
                <w:sz w:val="20"/>
                <w:szCs w:val="20"/>
              </w:rPr>
              <w:t>Body Copy</w:t>
            </w:r>
          </w:p>
        </w:tc>
        <w:tc>
          <w:tcPr>
            <w:tcW w:w="7308" w:type="dxa"/>
          </w:tcPr>
          <w:p w:rsidR="00BA1C86" w:rsidRPr="00E120BD" w:rsidRDefault="00BA1C86" w:rsidP="00093BE8">
            <w:pPr>
              <w:rPr>
                <w:rFonts w:ascii="Verdana" w:hAnsi="Verdana"/>
                <w:sz w:val="20"/>
                <w:szCs w:val="20"/>
              </w:rPr>
            </w:pPr>
            <w:r w:rsidRPr="00E120BD">
              <w:rPr>
                <w:rFonts w:ascii="Verdana" w:hAnsi="Verdana"/>
                <w:sz w:val="20"/>
                <w:szCs w:val="20"/>
              </w:rPr>
              <w:t xml:space="preserve">In general, features of projects include: </w:t>
            </w:r>
          </w:p>
          <w:p w:rsidR="00BA1C86" w:rsidRPr="00E120BD" w:rsidRDefault="00BA1C86" w:rsidP="00BB40DA">
            <w:pPr>
              <w:pStyle w:val="ListParagraph"/>
              <w:numPr>
                <w:ilvl w:val="0"/>
                <w:numId w:val="27"/>
                <w:numberingChange w:id="95" w:author="Ashley Peterson-DeLuca," w:date="2013-05-28T22:51:00Z" w:original=""/>
              </w:numPr>
              <w:rPr>
                <w:rFonts w:ascii="Verdana" w:hAnsi="Verdana"/>
                <w:sz w:val="20"/>
                <w:szCs w:val="20"/>
              </w:rPr>
            </w:pPr>
            <w:r w:rsidRPr="00E120BD">
              <w:rPr>
                <w:rFonts w:ascii="Verdana" w:hAnsi="Verdana"/>
                <w:sz w:val="20"/>
                <w:szCs w:val="20"/>
              </w:rPr>
              <w:t>Blending instruction, learning, and assessment</w:t>
            </w:r>
          </w:p>
          <w:p w:rsidR="00BA1C86" w:rsidRPr="00E120BD" w:rsidRDefault="00BA1C86" w:rsidP="00BB40DA">
            <w:pPr>
              <w:pStyle w:val="ListParagraph"/>
              <w:numPr>
                <w:ilvl w:val="0"/>
                <w:numId w:val="27"/>
                <w:numberingChange w:id="96" w:author="Ashley Peterson-DeLuca," w:date="2013-05-28T22:51:00Z" w:original=""/>
              </w:numPr>
              <w:rPr>
                <w:rFonts w:ascii="Verdana" w:hAnsi="Verdana"/>
                <w:sz w:val="20"/>
                <w:szCs w:val="20"/>
              </w:rPr>
            </w:pPr>
            <w:r w:rsidRPr="00E120BD">
              <w:rPr>
                <w:rFonts w:ascii="Verdana" w:hAnsi="Verdana"/>
                <w:sz w:val="20"/>
                <w:szCs w:val="20"/>
              </w:rPr>
              <w:t>Opportunities for self-directed learning, student autonomy, and student decision-marking</w:t>
            </w:r>
          </w:p>
          <w:p w:rsidR="00BA1C86" w:rsidRPr="00E120BD" w:rsidRDefault="00BA1C86" w:rsidP="00BB40DA">
            <w:pPr>
              <w:pStyle w:val="ListParagraph"/>
              <w:numPr>
                <w:ilvl w:val="0"/>
                <w:numId w:val="27"/>
                <w:numberingChange w:id="97" w:author="Ashley Peterson-DeLuca," w:date="2013-05-28T22:51:00Z" w:original=""/>
              </w:numPr>
              <w:rPr>
                <w:rFonts w:ascii="Verdana" w:hAnsi="Verdana"/>
                <w:sz w:val="20"/>
                <w:szCs w:val="20"/>
              </w:rPr>
            </w:pPr>
            <w:r w:rsidRPr="00E120BD">
              <w:rPr>
                <w:rFonts w:ascii="Verdana" w:hAnsi="Verdana"/>
                <w:sz w:val="20"/>
                <w:szCs w:val="20"/>
              </w:rPr>
              <w:t>Opportunities for student collaboration or consultation with others (expert, teacher, parent)</w:t>
            </w:r>
          </w:p>
          <w:p w:rsidR="00136052" w:rsidRPr="00E120BD" w:rsidRDefault="001736A3" w:rsidP="00BB40DA">
            <w:pPr>
              <w:pStyle w:val="ListParagraph"/>
              <w:numPr>
                <w:ilvl w:val="0"/>
                <w:numId w:val="27"/>
                <w:numberingChange w:id="98" w:author="Ashley Peterson-DeLuca," w:date="2013-05-28T22:51:00Z" w:original=""/>
              </w:numPr>
              <w:rPr>
                <w:rFonts w:ascii="Verdana" w:hAnsi="Verdana"/>
                <w:sz w:val="20"/>
                <w:szCs w:val="20"/>
              </w:rPr>
            </w:pPr>
            <w:r>
              <w:rPr>
                <w:rFonts w:ascii="Verdana" w:hAnsi="Verdana"/>
                <w:sz w:val="20"/>
                <w:szCs w:val="20"/>
              </w:rPr>
              <w:t>Require a</w:t>
            </w:r>
            <w:r w:rsidR="00BA1C86" w:rsidRPr="00E120BD">
              <w:rPr>
                <w:rFonts w:ascii="Verdana" w:hAnsi="Verdana"/>
                <w:sz w:val="20"/>
                <w:szCs w:val="20"/>
              </w:rPr>
              <w:t xml:space="preserve"> diverse array of knowledge and skills</w:t>
            </w:r>
          </w:p>
        </w:tc>
      </w:tr>
      <w:tr w:rsidR="00136052" w:rsidRPr="00E120BD">
        <w:trPr>
          <w:trHeight w:val="341"/>
        </w:trPr>
        <w:tc>
          <w:tcPr>
            <w:tcW w:w="1548" w:type="dxa"/>
            <w:tcBorders>
              <w:bottom w:val="single" w:sz="4" w:space="0" w:color="000000" w:themeColor="text1"/>
            </w:tcBorders>
            <w:shd w:val="clear" w:color="auto" w:fill="FDE9D9" w:themeFill="accent6" w:themeFillTint="33"/>
          </w:tcPr>
          <w:p w:rsidR="00136052" w:rsidRPr="00E120BD" w:rsidRDefault="00136052" w:rsidP="0028308B">
            <w:pPr>
              <w:rPr>
                <w:rFonts w:ascii="Verdana" w:hAnsi="Verdana"/>
                <w:sz w:val="20"/>
                <w:szCs w:val="20"/>
              </w:rPr>
            </w:pPr>
            <w:proofErr w:type="spellStart"/>
            <w:r w:rsidRPr="00E120BD">
              <w:rPr>
                <w:rFonts w:ascii="Verdana" w:hAnsi="Verdana"/>
                <w:sz w:val="20"/>
                <w:szCs w:val="20"/>
              </w:rPr>
              <w:t>Brainshark</w:t>
            </w:r>
            <w:proofErr w:type="spellEnd"/>
          </w:p>
        </w:tc>
        <w:tc>
          <w:tcPr>
            <w:tcW w:w="7308" w:type="dxa"/>
            <w:tcBorders>
              <w:bottom w:val="single" w:sz="4" w:space="0" w:color="000000" w:themeColor="text1"/>
            </w:tcBorders>
          </w:tcPr>
          <w:p w:rsidR="00136052" w:rsidRPr="00E120BD" w:rsidRDefault="00136052" w:rsidP="002413BC">
            <w:pPr>
              <w:pStyle w:val="NormalWeb"/>
              <w:shd w:val="clear" w:color="auto" w:fill="FFFFFF"/>
              <w:spacing w:before="0" w:beforeAutospacing="0" w:after="0" w:afterAutospacing="0" w:line="240" w:lineRule="atLeast"/>
              <w:textAlignment w:val="baseline"/>
              <w:rPr>
                <w:rFonts w:ascii="Verdana" w:hAnsi="Verdana"/>
                <w:sz w:val="20"/>
                <w:szCs w:val="20"/>
              </w:rPr>
            </w:pPr>
            <w:r w:rsidRPr="00E120BD">
              <w:rPr>
                <w:rFonts w:ascii="Verdana" w:hAnsi="Verdana"/>
                <w:sz w:val="20"/>
                <w:szCs w:val="20"/>
              </w:rPr>
              <w:t>Yes</w:t>
            </w:r>
          </w:p>
        </w:tc>
      </w:tr>
    </w:tbl>
    <w:p w:rsidR="00136052" w:rsidRPr="00E120BD" w:rsidRDefault="00136052" w:rsidP="00136052">
      <w:pPr>
        <w:rPr>
          <w:rFonts w:ascii="Verdana" w:hAnsi="Verdana"/>
          <w:sz w:val="20"/>
          <w:szCs w:val="20"/>
        </w:rPr>
      </w:pPr>
    </w:p>
    <w:p w:rsidR="00136052" w:rsidRPr="00E120BD" w:rsidRDefault="00136052" w:rsidP="00136052">
      <w:pPr>
        <w:pStyle w:val="Heading2"/>
        <w:rPr>
          <w:rFonts w:ascii="Verdana" w:hAnsi="Verdana"/>
          <w:sz w:val="20"/>
          <w:szCs w:val="20"/>
        </w:rPr>
      </w:pPr>
      <w:r w:rsidRPr="00E120BD">
        <w:rPr>
          <w:rFonts w:ascii="Verdana" w:hAnsi="Verdana"/>
          <w:sz w:val="20"/>
          <w:szCs w:val="20"/>
        </w:rPr>
        <w:t>07a More Info</w:t>
      </w:r>
    </w:p>
    <w:tbl>
      <w:tblPr>
        <w:tblStyle w:val="TableGrid"/>
        <w:tblW w:w="0" w:type="auto"/>
        <w:tblLook w:val="00BF"/>
      </w:tblPr>
      <w:tblGrid>
        <w:gridCol w:w="1698"/>
        <w:gridCol w:w="7158"/>
      </w:tblGrid>
      <w:tr w:rsidR="00136052" w:rsidRPr="00E120BD">
        <w:tc>
          <w:tcPr>
            <w:tcW w:w="1670" w:type="dxa"/>
            <w:shd w:val="clear" w:color="auto" w:fill="F2DBDB" w:themeFill="accent2" w:themeFillTint="33"/>
          </w:tcPr>
          <w:p w:rsidR="00136052" w:rsidRPr="00E120BD" w:rsidRDefault="00136052" w:rsidP="00FD56EC">
            <w:pPr>
              <w:rPr>
                <w:rFonts w:ascii="Verdana" w:hAnsi="Verdana"/>
                <w:sz w:val="20"/>
                <w:szCs w:val="20"/>
              </w:rPr>
            </w:pPr>
            <w:r w:rsidRPr="00E120BD">
              <w:rPr>
                <w:rFonts w:ascii="Verdana" w:hAnsi="Verdana"/>
                <w:sz w:val="20"/>
                <w:szCs w:val="20"/>
              </w:rPr>
              <w:t>Page Title</w:t>
            </w:r>
          </w:p>
        </w:tc>
        <w:tc>
          <w:tcPr>
            <w:tcW w:w="7186" w:type="dxa"/>
          </w:tcPr>
          <w:p w:rsidR="00136052" w:rsidRPr="00E120BD" w:rsidRDefault="00BB40DA" w:rsidP="00B61798">
            <w:pPr>
              <w:rPr>
                <w:rFonts w:ascii="Verdana" w:hAnsi="Verdana"/>
                <w:sz w:val="20"/>
                <w:szCs w:val="20"/>
              </w:rPr>
            </w:pPr>
            <w:r w:rsidRPr="00E120BD">
              <w:rPr>
                <w:rFonts w:ascii="Verdana" w:hAnsi="Verdana"/>
                <w:sz w:val="20"/>
                <w:szCs w:val="20"/>
              </w:rPr>
              <w:t>What A</w:t>
            </w:r>
            <w:r w:rsidR="00BA1C86" w:rsidRPr="00E120BD">
              <w:rPr>
                <w:rFonts w:ascii="Verdana" w:hAnsi="Verdana"/>
                <w:sz w:val="20"/>
                <w:szCs w:val="20"/>
              </w:rPr>
              <w:t>re Projects?</w:t>
            </w:r>
          </w:p>
        </w:tc>
      </w:tr>
      <w:tr w:rsidR="00136052" w:rsidRPr="00E120BD">
        <w:tc>
          <w:tcPr>
            <w:tcW w:w="1670" w:type="dxa"/>
            <w:shd w:val="clear" w:color="auto" w:fill="F2DBDB" w:themeFill="accent2" w:themeFillTint="33"/>
          </w:tcPr>
          <w:p w:rsidR="00136052" w:rsidRPr="00E120BD" w:rsidRDefault="00136052" w:rsidP="00FD56EC">
            <w:pPr>
              <w:rPr>
                <w:rFonts w:ascii="Verdana" w:hAnsi="Verdana"/>
                <w:sz w:val="20"/>
                <w:szCs w:val="20"/>
              </w:rPr>
            </w:pPr>
            <w:r w:rsidRPr="00E120BD">
              <w:rPr>
                <w:rFonts w:ascii="Verdana" w:hAnsi="Verdana"/>
                <w:sz w:val="20"/>
                <w:szCs w:val="20"/>
              </w:rPr>
              <w:t>Definition</w:t>
            </w:r>
          </w:p>
        </w:tc>
        <w:tc>
          <w:tcPr>
            <w:tcW w:w="7186" w:type="dxa"/>
          </w:tcPr>
          <w:p w:rsidR="00B17606" w:rsidRPr="00E120BD" w:rsidRDefault="00BA1C86" w:rsidP="00BB40DA">
            <w:pPr>
              <w:rPr>
                <w:rFonts w:ascii="Verdana" w:hAnsi="Verdana"/>
                <w:sz w:val="20"/>
                <w:szCs w:val="20"/>
              </w:rPr>
            </w:pPr>
            <w:r w:rsidRPr="00E120BD">
              <w:rPr>
                <w:rFonts w:ascii="Verdana" w:hAnsi="Verdana"/>
                <w:sz w:val="20"/>
                <w:szCs w:val="20"/>
              </w:rPr>
              <w:t>Projects are long-term, extended performances that are organized around a driving question or problem and often result in a culminating product or presentation. Projects engage learners (alone or with others) in complex, multistep processes that require a diverse array of knowledge and skills: subject-matter knowledge (possibly from multiple disciplines), discrete skills, and higher-order competencies, such as problem</w:t>
            </w:r>
            <w:r w:rsidR="00BB40DA" w:rsidRPr="00E120BD">
              <w:rPr>
                <w:rFonts w:ascii="Verdana" w:hAnsi="Verdana"/>
                <w:sz w:val="20"/>
                <w:szCs w:val="20"/>
              </w:rPr>
              <w:t xml:space="preserve"> </w:t>
            </w:r>
            <w:r w:rsidRPr="00E120BD">
              <w:rPr>
                <w:rFonts w:ascii="Verdana" w:hAnsi="Verdana"/>
                <w:sz w:val="20"/>
                <w:szCs w:val="20"/>
              </w:rPr>
              <w:t xml:space="preserve">solving, creativity, communication, collaboration, and </w:t>
            </w:r>
            <w:proofErr w:type="spellStart"/>
            <w:r w:rsidRPr="00E120BD">
              <w:rPr>
                <w:rFonts w:ascii="Verdana" w:hAnsi="Verdana"/>
                <w:sz w:val="20"/>
                <w:szCs w:val="20"/>
              </w:rPr>
              <w:t>metacognition</w:t>
            </w:r>
            <w:proofErr w:type="spellEnd"/>
            <w:r w:rsidRPr="00E120BD">
              <w:rPr>
                <w:rFonts w:ascii="Verdana" w:hAnsi="Verdana"/>
                <w:sz w:val="20"/>
                <w:szCs w:val="20"/>
              </w:rPr>
              <w:t xml:space="preserve">. </w:t>
            </w:r>
          </w:p>
          <w:p w:rsidR="00B17606" w:rsidRPr="00E120BD" w:rsidRDefault="00B17606" w:rsidP="00BB40DA">
            <w:pPr>
              <w:rPr>
                <w:rFonts w:ascii="Verdana" w:hAnsi="Verdana"/>
                <w:sz w:val="20"/>
                <w:szCs w:val="20"/>
              </w:rPr>
            </w:pPr>
          </w:p>
          <w:p w:rsidR="00136052" w:rsidRPr="00E120BD" w:rsidRDefault="00BA1C86" w:rsidP="00BB40DA">
            <w:pPr>
              <w:rPr>
                <w:rFonts w:ascii="Verdana" w:hAnsi="Verdana"/>
                <w:sz w:val="20"/>
                <w:szCs w:val="20"/>
              </w:rPr>
            </w:pPr>
            <w:r w:rsidRPr="00E120BD">
              <w:rPr>
                <w:rFonts w:ascii="Verdana" w:hAnsi="Verdana"/>
                <w:sz w:val="20"/>
                <w:szCs w:val="20"/>
              </w:rPr>
              <w:t>Projects are typically framed within engaging, meaningful, and realistic contexts and provide opportunities for self-directed student learning and autonomy in producing the product or preparing the presentation. Projects represent an almost equal blending of instruction, learning, and assessment.</w:t>
            </w:r>
          </w:p>
        </w:tc>
      </w:tr>
      <w:tr w:rsidR="00136052" w:rsidRPr="00E120BD">
        <w:tc>
          <w:tcPr>
            <w:tcW w:w="1670" w:type="dxa"/>
            <w:shd w:val="clear" w:color="auto" w:fill="F2DBDB" w:themeFill="accent2" w:themeFillTint="33"/>
          </w:tcPr>
          <w:p w:rsidR="00136052" w:rsidRPr="00E120BD" w:rsidRDefault="00136052" w:rsidP="000578AE">
            <w:pPr>
              <w:rPr>
                <w:rFonts w:ascii="Verdana" w:hAnsi="Verdana"/>
                <w:sz w:val="20"/>
                <w:szCs w:val="20"/>
              </w:rPr>
            </w:pPr>
            <w:r w:rsidRPr="00E120BD">
              <w:rPr>
                <w:rFonts w:ascii="Verdana" w:hAnsi="Verdana"/>
                <w:bCs/>
                <w:sz w:val="20"/>
                <w:szCs w:val="20"/>
              </w:rPr>
              <w:t>Characteristic Features</w:t>
            </w:r>
          </w:p>
          <w:p w:rsidR="00136052" w:rsidRPr="00E120BD" w:rsidRDefault="00136052" w:rsidP="00FD56EC">
            <w:pPr>
              <w:rPr>
                <w:rFonts w:ascii="Verdana" w:hAnsi="Verdana"/>
                <w:sz w:val="20"/>
                <w:szCs w:val="20"/>
              </w:rPr>
            </w:pPr>
          </w:p>
        </w:tc>
        <w:tc>
          <w:tcPr>
            <w:tcW w:w="7186" w:type="dxa"/>
          </w:tcPr>
          <w:p w:rsidR="00BA1C86" w:rsidRPr="00E120BD" w:rsidRDefault="00BA1C86" w:rsidP="00BB40DA">
            <w:pPr>
              <w:pStyle w:val="ListParagraph"/>
              <w:numPr>
                <w:ilvl w:val="0"/>
                <w:numId w:val="28"/>
                <w:numberingChange w:id="99" w:author="Ashley Peterson-DeLuca," w:date="2013-05-28T22:51:00Z" w:original=""/>
              </w:numPr>
              <w:rPr>
                <w:rFonts w:ascii="Verdana" w:hAnsi="Verdana"/>
                <w:sz w:val="20"/>
                <w:szCs w:val="20"/>
              </w:rPr>
            </w:pPr>
            <w:r w:rsidRPr="00E120BD">
              <w:rPr>
                <w:rFonts w:ascii="Verdana" w:hAnsi="Verdana"/>
                <w:sz w:val="20"/>
                <w:szCs w:val="20"/>
              </w:rPr>
              <w:t>Blend instruction, learning, and assessment</w:t>
            </w:r>
          </w:p>
          <w:p w:rsidR="00BA1C86" w:rsidRPr="00E120BD" w:rsidRDefault="00BA1C86" w:rsidP="00BB40DA">
            <w:pPr>
              <w:pStyle w:val="ListParagraph"/>
              <w:numPr>
                <w:ilvl w:val="0"/>
                <w:numId w:val="28"/>
                <w:numberingChange w:id="100" w:author="Ashley Peterson-DeLuca," w:date="2013-05-28T22:51:00Z" w:original=""/>
              </w:numPr>
              <w:rPr>
                <w:rFonts w:ascii="Verdana" w:hAnsi="Verdana"/>
                <w:sz w:val="20"/>
                <w:szCs w:val="20"/>
              </w:rPr>
            </w:pPr>
            <w:r w:rsidRPr="00E120BD">
              <w:rPr>
                <w:rFonts w:ascii="Verdana" w:hAnsi="Verdana"/>
                <w:sz w:val="20"/>
                <w:szCs w:val="20"/>
              </w:rPr>
              <w:t>Are organized around a driving question or problem, often of a particularly complex or ill-structured nature</w:t>
            </w:r>
          </w:p>
          <w:p w:rsidR="00BA1C86" w:rsidRPr="00E120BD" w:rsidRDefault="00BA1C86" w:rsidP="00BB40DA">
            <w:pPr>
              <w:pStyle w:val="ListParagraph"/>
              <w:numPr>
                <w:ilvl w:val="0"/>
                <w:numId w:val="28"/>
                <w:numberingChange w:id="101" w:author="Ashley Peterson-DeLuca," w:date="2013-05-28T22:51:00Z" w:original=""/>
              </w:numPr>
              <w:rPr>
                <w:rFonts w:ascii="Verdana" w:hAnsi="Verdana"/>
                <w:sz w:val="20"/>
                <w:szCs w:val="20"/>
              </w:rPr>
            </w:pPr>
            <w:r w:rsidRPr="00E120BD">
              <w:rPr>
                <w:rFonts w:ascii="Verdana" w:hAnsi="Verdana"/>
                <w:sz w:val="20"/>
                <w:szCs w:val="20"/>
              </w:rPr>
              <w:t>Are framed within meaningful, realistic contexts</w:t>
            </w:r>
          </w:p>
          <w:p w:rsidR="00BA1C86" w:rsidRPr="00E120BD" w:rsidRDefault="00BA1C86" w:rsidP="00BB40DA">
            <w:pPr>
              <w:pStyle w:val="ListParagraph"/>
              <w:numPr>
                <w:ilvl w:val="0"/>
                <w:numId w:val="28"/>
                <w:numberingChange w:id="102" w:author="Ashley Peterson-DeLuca," w:date="2013-05-28T22:51:00Z" w:original=""/>
              </w:numPr>
              <w:rPr>
                <w:rFonts w:ascii="Verdana" w:hAnsi="Verdana"/>
                <w:sz w:val="20"/>
                <w:szCs w:val="20"/>
              </w:rPr>
            </w:pPr>
            <w:r w:rsidRPr="00E120BD">
              <w:rPr>
                <w:rFonts w:ascii="Verdana" w:hAnsi="Verdana"/>
                <w:sz w:val="20"/>
                <w:szCs w:val="20"/>
              </w:rPr>
              <w:t>Often result in a culminating product or presentation</w:t>
            </w:r>
          </w:p>
          <w:p w:rsidR="00BA1C86" w:rsidRPr="00E120BD" w:rsidRDefault="00BA1C86" w:rsidP="00BB40DA">
            <w:pPr>
              <w:pStyle w:val="ListParagraph"/>
              <w:numPr>
                <w:ilvl w:val="0"/>
                <w:numId w:val="28"/>
                <w:numberingChange w:id="103" w:author="Ashley Peterson-DeLuca," w:date="2013-05-28T22:51:00Z" w:original=""/>
              </w:numPr>
              <w:rPr>
                <w:rFonts w:ascii="Verdana" w:hAnsi="Verdana"/>
                <w:sz w:val="20"/>
                <w:szCs w:val="20"/>
              </w:rPr>
            </w:pPr>
            <w:r w:rsidRPr="00E120BD">
              <w:rPr>
                <w:rFonts w:ascii="Verdana" w:hAnsi="Verdana"/>
                <w:sz w:val="20"/>
                <w:szCs w:val="20"/>
              </w:rPr>
              <w:t>Provide opportunities for self-directed learning, student autonomy, and student decision-making</w:t>
            </w:r>
          </w:p>
          <w:p w:rsidR="00BA1C86" w:rsidRPr="00E120BD" w:rsidRDefault="00BA1C86" w:rsidP="00BB40DA">
            <w:pPr>
              <w:pStyle w:val="ListParagraph"/>
              <w:numPr>
                <w:ilvl w:val="0"/>
                <w:numId w:val="28"/>
                <w:numberingChange w:id="104" w:author="Ashley Peterson-DeLuca," w:date="2013-05-28T22:51:00Z" w:original=""/>
              </w:numPr>
              <w:rPr>
                <w:rFonts w:ascii="Verdana" w:hAnsi="Verdana"/>
                <w:sz w:val="20"/>
                <w:szCs w:val="20"/>
              </w:rPr>
            </w:pPr>
            <w:r w:rsidRPr="00E120BD">
              <w:rPr>
                <w:rFonts w:ascii="Verdana" w:hAnsi="Verdana"/>
                <w:sz w:val="20"/>
                <w:szCs w:val="20"/>
              </w:rPr>
              <w:t>May provide opportunities for student collaboration or consultation with others (e.g., expert, teacher, parent)</w:t>
            </w:r>
          </w:p>
          <w:p w:rsidR="00BA1C86" w:rsidRPr="00E120BD" w:rsidRDefault="00BA1C86" w:rsidP="00BB40DA">
            <w:pPr>
              <w:pStyle w:val="ListParagraph"/>
              <w:numPr>
                <w:ilvl w:val="0"/>
                <w:numId w:val="28"/>
                <w:numberingChange w:id="105" w:author="Ashley Peterson-DeLuca," w:date="2013-05-28T22:51:00Z" w:original=""/>
              </w:numPr>
              <w:rPr>
                <w:rFonts w:ascii="Verdana" w:hAnsi="Verdana"/>
                <w:sz w:val="20"/>
                <w:szCs w:val="20"/>
              </w:rPr>
            </w:pPr>
            <w:r w:rsidRPr="00E120BD">
              <w:rPr>
                <w:rFonts w:ascii="Verdana" w:hAnsi="Verdana"/>
                <w:sz w:val="20"/>
                <w:szCs w:val="20"/>
              </w:rPr>
              <w:t>Require a diverse array of knowledge and skills</w:t>
            </w:r>
          </w:p>
          <w:p w:rsidR="00BA1C86" w:rsidRPr="00E120BD" w:rsidRDefault="00BA1C86" w:rsidP="00BB40DA">
            <w:pPr>
              <w:pStyle w:val="ListParagraph"/>
              <w:numPr>
                <w:ilvl w:val="0"/>
                <w:numId w:val="28"/>
                <w:numberingChange w:id="106" w:author="Ashley Peterson-DeLuca," w:date="2013-05-28T22:51:00Z" w:original=""/>
              </w:numPr>
              <w:rPr>
                <w:rFonts w:ascii="Verdana" w:hAnsi="Verdana"/>
                <w:sz w:val="20"/>
                <w:szCs w:val="20"/>
              </w:rPr>
            </w:pPr>
            <w:r w:rsidRPr="00E120BD">
              <w:rPr>
                <w:rFonts w:ascii="Verdana" w:hAnsi="Verdana"/>
                <w:sz w:val="20"/>
                <w:szCs w:val="20"/>
              </w:rPr>
              <w:t>Require long-term, multi-step processes, potentially lasting several weeks or months</w:t>
            </w:r>
          </w:p>
          <w:p w:rsidR="00BA1C86" w:rsidRPr="00E120BD" w:rsidRDefault="00BA1C86" w:rsidP="00BB40DA">
            <w:pPr>
              <w:pStyle w:val="ListParagraph"/>
              <w:numPr>
                <w:ilvl w:val="0"/>
                <w:numId w:val="28"/>
                <w:numberingChange w:id="107" w:author="Ashley Peterson-DeLuca," w:date="2013-05-28T22:51:00Z" w:original=""/>
              </w:numPr>
              <w:rPr>
                <w:rFonts w:ascii="Verdana" w:hAnsi="Verdana"/>
                <w:sz w:val="20"/>
                <w:szCs w:val="20"/>
              </w:rPr>
            </w:pPr>
            <w:r w:rsidRPr="00E120BD">
              <w:rPr>
                <w:rFonts w:ascii="Verdana" w:hAnsi="Verdana"/>
                <w:sz w:val="20"/>
                <w:szCs w:val="20"/>
              </w:rPr>
              <w:t>May require application of knowledge and skills from multiple disciplines</w:t>
            </w:r>
          </w:p>
          <w:p w:rsidR="00136052" w:rsidRPr="00E120BD" w:rsidRDefault="00BA1C86" w:rsidP="00BB40DA">
            <w:pPr>
              <w:pStyle w:val="ListParagraph"/>
              <w:numPr>
                <w:ilvl w:val="0"/>
                <w:numId w:val="28"/>
                <w:numberingChange w:id="108" w:author="Ashley Peterson-DeLuca," w:date="2013-05-28T22:51:00Z" w:original=""/>
              </w:numPr>
              <w:rPr>
                <w:rFonts w:ascii="Verdana" w:hAnsi="Verdana"/>
                <w:sz w:val="20"/>
                <w:szCs w:val="20"/>
              </w:rPr>
            </w:pPr>
            <w:r w:rsidRPr="00E120BD">
              <w:rPr>
                <w:rFonts w:ascii="Verdana" w:hAnsi="Verdana"/>
                <w:sz w:val="20"/>
                <w:szCs w:val="20"/>
              </w:rPr>
              <w:t>Believed to increase student interest, engagement, and motivation</w:t>
            </w:r>
          </w:p>
        </w:tc>
      </w:tr>
      <w:tr w:rsidR="00136052" w:rsidRPr="00E120BD">
        <w:tc>
          <w:tcPr>
            <w:tcW w:w="1670" w:type="dxa"/>
            <w:shd w:val="clear" w:color="auto" w:fill="F2DBDB" w:themeFill="accent2" w:themeFillTint="33"/>
          </w:tcPr>
          <w:p w:rsidR="00136052" w:rsidRPr="00E120BD" w:rsidRDefault="00136052" w:rsidP="000578AE">
            <w:pPr>
              <w:rPr>
                <w:rFonts w:ascii="Verdana" w:hAnsi="Verdana"/>
                <w:bCs/>
                <w:sz w:val="20"/>
                <w:szCs w:val="20"/>
              </w:rPr>
            </w:pPr>
            <w:r w:rsidRPr="00E120BD">
              <w:rPr>
                <w:rFonts w:ascii="Verdana" w:hAnsi="Verdana"/>
                <w:bCs/>
                <w:sz w:val="20"/>
                <w:szCs w:val="20"/>
              </w:rPr>
              <w:t>Common Contexts</w:t>
            </w:r>
          </w:p>
        </w:tc>
        <w:tc>
          <w:tcPr>
            <w:tcW w:w="7186" w:type="dxa"/>
          </w:tcPr>
          <w:p w:rsidR="00136052" w:rsidRPr="00E120BD" w:rsidRDefault="0069106E" w:rsidP="00BB40DA">
            <w:pPr>
              <w:rPr>
                <w:rFonts w:ascii="Verdana" w:hAnsi="Verdana"/>
                <w:sz w:val="20"/>
                <w:szCs w:val="20"/>
              </w:rPr>
            </w:pPr>
            <w:r w:rsidRPr="00E120BD">
              <w:rPr>
                <w:rFonts w:ascii="Verdana" w:hAnsi="Verdana"/>
                <w:sz w:val="20"/>
                <w:szCs w:val="20"/>
              </w:rPr>
              <w:t>Projects are commonly used in K-12 classroom contexts (e.g., term papers and science fair projects) and postsecondary assessments (e.g., honors theses and group research presentations).</w:t>
            </w:r>
          </w:p>
        </w:tc>
      </w:tr>
      <w:tr w:rsidR="00136052" w:rsidRPr="00E120BD">
        <w:tc>
          <w:tcPr>
            <w:tcW w:w="1670" w:type="dxa"/>
            <w:shd w:val="clear" w:color="auto" w:fill="F2DBDB" w:themeFill="accent2" w:themeFillTint="33"/>
          </w:tcPr>
          <w:p w:rsidR="00136052" w:rsidRPr="00E120BD" w:rsidRDefault="00136052" w:rsidP="00FD56EC">
            <w:pPr>
              <w:rPr>
                <w:rFonts w:ascii="Verdana" w:hAnsi="Verdana"/>
                <w:sz w:val="20"/>
                <w:szCs w:val="20"/>
              </w:rPr>
            </w:pPr>
            <w:r w:rsidRPr="00E120BD">
              <w:rPr>
                <w:rFonts w:ascii="Verdana" w:hAnsi="Verdana"/>
                <w:sz w:val="20"/>
                <w:szCs w:val="20"/>
              </w:rPr>
              <w:t>Design Variations and Other Considerations</w:t>
            </w:r>
          </w:p>
        </w:tc>
        <w:tc>
          <w:tcPr>
            <w:tcW w:w="7186" w:type="dxa"/>
          </w:tcPr>
          <w:p w:rsidR="00B17606" w:rsidRPr="00E120BD" w:rsidRDefault="0069106E" w:rsidP="00BB40DA">
            <w:pPr>
              <w:rPr>
                <w:rFonts w:ascii="Verdana" w:hAnsi="Verdana"/>
                <w:sz w:val="20"/>
                <w:szCs w:val="20"/>
              </w:rPr>
            </w:pPr>
            <w:r w:rsidRPr="00E120BD">
              <w:rPr>
                <w:rFonts w:ascii="Verdana" w:hAnsi="Verdana"/>
                <w:sz w:val="20"/>
                <w:szCs w:val="20"/>
              </w:rPr>
              <w:t xml:space="preserve">All projects involve some degree of student self-directed learning, although the level of student autonomy supported within a given project can vary. For example, teachers may involve students in identifying the problem or driving question. Alternatively, the teacher may select the driving question, but allow students to choose their own methods for investigation or identify specific sub-topics to pursue. </w:t>
            </w:r>
          </w:p>
          <w:p w:rsidR="00B17606" w:rsidRPr="00E120BD" w:rsidRDefault="00B17606" w:rsidP="00BB40DA">
            <w:pPr>
              <w:rPr>
                <w:rFonts w:ascii="Verdana" w:hAnsi="Verdana"/>
                <w:sz w:val="20"/>
                <w:szCs w:val="20"/>
              </w:rPr>
            </w:pPr>
          </w:p>
          <w:p w:rsidR="0069106E" w:rsidRPr="00E120BD" w:rsidRDefault="0069106E" w:rsidP="00BB40DA">
            <w:pPr>
              <w:rPr>
                <w:rFonts w:ascii="Verdana" w:hAnsi="Verdana"/>
                <w:sz w:val="20"/>
                <w:szCs w:val="20"/>
              </w:rPr>
            </w:pPr>
            <w:r w:rsidRPr="00E120BD">
              <w:rPr>
                <w:rFonts w:ascii="Verdana" w:hAnsi="Verdana"/>
                <w:sz w:val="20"/>
                <w:szCs w:val="20"/>
              </w:rPr>
              <w:t>Similarly, the teacher’s role during a project is to act as a facilitator, rather than as a leader or expert; however, the particular level of scaffolding, support, or direction a teacher provides may vary, depending on characteristics of the students or the nature of the project itself. The level of open-endedness of the problem or driving question can also vary, ranging from a problem with multiple possible solutions or multiple paths to a given solution to an indeterminate problem, or a problem with no known solution.</w:t>
            </w:r>
          </w:p>
          <w:p w:rsidR="0069106E" w:rsidRPr="00E120BD" w:rsidRDefault="0069106E" w:rsidP="00BB40DA">
            <w:pPr>
              <w:rPr>
                <w:rFonts w:ascii="Verdana" w:hAnsi="Verdana"/>
                <w:sz w:val="20"/>
                <w:szCs w:val="20"/>
              </w:rPr>
            </w:pPr>
            <w:r w:rsidRPr="00E120BD">
              <w:rPr>
                <w:rFonts w:ascii="Verdana" w:hAnsi="Verdana"/>
                <w:sz w:val="20"/>
                <w:szCs w:val="20"/>
              </w:rPr>
              <w:t xml:space="preserve"> </w:t>
            </w:r>
          </w:p>
          <w:p w:rsidR="00136052" w:rsidRPr="00E120BD" w:rsidRDefault="0069106E" w:rsidP="00BB40DA">
            <w:pPr>
              <w:rPr>
                <w:rFonts w:ascii="Verdana" w:hAnsi="Verdana"/>
                <w:sz w:val="20"/>
                <w:szCs w:val="20"/>
              </w:rPr>
            </w:pPr>
            <w:r w:rsidRPr="00E120BD">
              <w:rPr>
                <w:rFonts w:ascii="Verdana" w:hAnsi="Verdana"/>
                <w:sz w:val="20"/>
                <w:szCs w:val="20"/>
              </w:rPr>
              <w:t>Projects may or may not involve collaboration with peers or consultation with others, such as teachers, parents, or experts. Examples of projects involving collaboration with others include group research projects, science fair projects, and presentations. There are also examples of projects that are completed primarily on an individual basis, such as a Master’s thesis or high school social studies research paper. Projects may integrate content and themes across multiple subjects, domains, or disciplines, or they may be focused within a single area of study.</w:t>
            </w:r>
          </w:p>
        </w:tc>
      </w:tr>
      <w:tr w:rsidR="00136052" w:rsidRPr="00E120BD">
        <w:tc>
          <w:tcPr>
            <w:tcW w:w="1670" w:type="dxa"/>
            <w:shd w:val="clear" w:color="auto" w:fill="F2DBDB" w:themeFill="accent2" w:themeFillTint="33"/>
          </w:tcPr>
          <w:p w:rsidR="00136052" w:rsidRPr="00E120BD" w:rsidRDefault="008446F5" w:rsidP="00FD56EC">
            <w:pPr>
              <w:rPr>
                <w:rFonts w:ascii="Verdana" w:hAnsi="Verdana"/>
                <w:sz w:val="20"/>
                <w:szCs w:val="20"/>
              </w:rPr>
            </w:pPr>
            <w:r w:rsidRPr="00E120BD">
              <w:rPr>
                <w:rFonts w:ascii="Verdana" w:hAnsi="Verdana"/>
                <w:sz w:val="20"/>
                <w:szCs w:val="20"/>
              </w:rPr>
              <w:t>Response Demands</w:t>
            </w:r>
          </w:p>
        </w:tc>
        <w:tc>
          <w:tcPr>
            <w:tcW w:w="7186" w:type="dxa"/>
          </w:tcPr>
          <w:p w:rsidR="00136052" w:rsidRPr="00E120BD" w:rsidRDefault="0069106E" w:rsidP="00FD56EC">
            <w:pPr>
              <w:rPr>
                <w:rFonts w:ascii="Verdana" w:hAnsi="Verdana"/>
                <w:sz w:val="20"/>
                <w:szCs w:val="20"/>
              </w:rPr>
            </w:pPr>
            <w:r w:rsidRPr="00E120BD">
              <w:rPr>
                <w:rFonts w:ascii="Verdana" w:hAnsi="Verdana"/>
                <w:sz w:val="20"/>
                <w:szCs w:val="20"/>
              </w:rPr>
              <w:t>In a project, examinees are asked to perform some combination of the following: articulate a problem, identify hypotheses, gather information, plan, self-monitor progress, work with others (communicate effectively, share responsibility), design and implement investigations, summarize results, and report findings via multiple communication modes, including written, graphical/visual, and oral.</w:t>
            </w:r>
          </w:p>
        </w:tc>
      </w:tr>
      <w:tr w:rsidR="00136052" w:rsidRPr="00E120BD">
        <w:tc>
          <w:tcPr>
            <w:tcW w:w="1670" w:type="dxa"/>
            <w:shd w:val="clear" w:color="auto" w:fill="F2DBDB" w:themeFill="accent2" w:themeFillTint="33"/>
          </w:tcPr>
          <w:p w:rsidR="00136052" w:rsidRPr="00E120BD" w:rsidRDefault="00136052" w:rsidP="00FD56EC">
            <w:pPr>
              <w:rPr>
                <w:rFonts w:ascii="Verdana" w:hAnsi="Verdana"/>
                <w:sz w:val="20"/>
                <w:szCs w:val="20"/>
              </w:rPr>
            </w:pPr>
            <w:r w:rsidRPr="00E120BD">
              <w:rPr>
                <w:rFonts w:ascii="Verdana" w:hAnsi="Verdana"/>
                <w:sz w:val="20"/>
                <w:szCs w:val="20"/>
              </w:rPr>
              <w:t>Evaluation Criteria and Procedures</w:t>
            </w:r>
          </w:p>
        </w:tc>
        <w:tc>
          <w:tcPr>
            <w:tcW w:w="7186" w:type="dxa"/>
          </w:tcPr>
          <w:p w:rsidR="0069106E" w:rsidRPr="00E120BD" w:rsidRDefault="0069106E" w:rsidP="00B17606">
            <w:pPr>
              <w:rPr>
                <w:rFonts w:ascii="Verdana" w:hAnsi="Verdana"/>
                <w:sz w:val="20"/>
                <w:szCs w:val="20"/>
              </w:rPr>
            </w:pPr>
            <w:r w:rsidRPr="00E120BD">
              <w:rPr>
                <w:rFonts w:ascii="Verdana" w:hAnsi="Verdana"/>
                <w:sz w:val="20"/>
                <w:szCs w:val="20"/>
              </w:rPr>
              <w:t>Projects offer opportunities for both formative and summative evaluation of student learning. Formative evaluation might focus on observations of student interactions with teammates or on interim artifacts, such as outlines, research plans, or reference lists that are produced over the duration of the project and form the basis for progress monitoring and feedback to students. Summative evaluation might focus on a culminating work product, such as a written report or presentation that is used to assign student grades.</w:t>
            </w:r>
          </w:p>
          <w:p w:rsidR="0069106E" w:rsidRPr="00E120BD" w:rsidRDefault="0069106E" w:rsidP="00B17606">
            <w:pPr>
              <w:rPr>
                <w:rFonts w:ascii="Verdana" w:hAnsi="Verdana"/>
                <w:sz w:val="20"/>
                <w:szCs w:val="20"/>
              </w:rPr>
            </w:pPr>
            <w:r w:rsidRPr="00E120BD">
              <w:rPr>
                <w:rFonts w:ascii="Verdana" w:hAnsi="Verdana"/>
                <w:sz w:val="20"/>
                <w:szCs w:val="20"/>
              </w:rPr>
              <w:t> </w:t>
            </w:r>
          </w:p>
          <w:p w:rsidR="0069106E" w:rsidRPr="00E120BD" w:rsidRDefault="0069106E" w:rsidP="00B17606">
            <w:pPr>
              <w:rPr>
                <w:rFonts w:ascii="Verdana" w:hAnsi="Verdana"/>
                <w:sz w:val="20"/>
                <w:szCs w:val="20"/>
              </w:rPr>
            </w:pPr>
            <w:r w:rsidRPr="00E120BD">
              <w:rPr>
                <w:rFonts w:ascii="Verdana" w:hAnsi="Verdana"/>
                <w:sz w:val="20"/>
                <w:szCs w:val="20"/>
              </w:rPr>
              <w:t xml:space="preserve">Projects may be used to assess a wide range of student learning outcomes, ranging from traditional command of subject-matter knowledge to mastery of discrete skills and procedures, to more complex, so-called “21st century” skills: communication, collaboration, critical thinking and problem-solving, creativity, and self-directed learning or </w:t>
            </w:r>
            <w:proofErr w:type="spellStart"/>
            <w:r w:rsidRPr="00E120BD">
              <w:rPr>
                <w:rFonts w:ascii="Verdana" w:hAnsi="Verdana"/>
                <w:sz w:val="20"/>
                <w:szCs w:val="20"/>
              </w:rPr>
              <w:t>metacognition</w:t>
            </w:r>
            <w:proofErr w:type="spellEnd"/>
            <w:r w:rsidRPr="00E120BD">
              <w:rPr>
                <w:rFonts w:ascii="Verdana" w:hAnsi="Verdana"/>
                <w:sz w:val="20"/>
                <w:szCs w:val="20"/>
              </w:rPr>
              <w:t>.</w:t>
            </w:r>
          </w:p>
          <w:p w:rsidR="0069106E" w:rsidRPr="00E120BD" w:rsidRDefault="0069106E" w:rsidP="00B17606">
            <w:pPr>
              <w:rPr>
                <w:rFonts w:ascii="Verdana" w:hAnsi="Verdana"/>
                <w:sz w:val="20"/>
                <w:szCs w:val="20"/>
              </w:rPr>
            </w:pPr>
            <w:r w:rsidRPr="00E120BD">
              <w:rPr>
                <w:rFonts w:ascii="Verdana" w:hAnsi="Verdana"/>
                <w:sz w:val="20"/>
                <w:szCs w:val="20"/>
              </w:rPr>
              <w:t> </w:t>
            </w:r>
          </w:p>
          <w:p w:rsidR="00B17606" w:rsidRPr="00E120BD" w:rsidRDefault="0069106E" w:rsidP="00B17606">
            <w:pPr>
              <w:rPr>
                <w:rFonts w:ascii="Verdana" w:hAnsi="Verdana"/>
                <w:sz w:val="20"/>
                <w:szCs w:val="20"/>
              </w:rPr>
            </w:pPr>
            <w:r w:rsidRPr="00E120BD">
              <w:rPr>
                <w:rFonts w:ascii="Verdana" w:hAnsi="Verdana"/>
                <w:sz w:val="20"/>
                <w:szCs w:val="20"/>
              </w:rPr>
              <w:t xml:space="preserve">When </w:t>
            </w:r>
            <w:proofErr w:type="gramStart"/>
            <w:r w:rsidRPr="00E120BD">
              <w:rPr>
                <w:rFonts w:ascii="Verdana" w:hAnsi="Verdana"/>
                <w:sz w:val="20"/>
                <w:szCs w:val="20"/>
              </w:rPr>
              <w:t>projects are completed by groups rather than individuals</w:t>
            </w:r>
            <w:proofErr w:type="gramEnd"/>
            <w:r w:rsidRPr="00E120BD">
              <w:rPr>
                <w:rFonts w:ascii="Verdana" w:hAnsi="Verdana"/>
                <w:sz w:val="20"/>
                <w:szCs w:val="20"/>
              </w:rPr>
              <w:t>, there are particular challenges associated with evaluation and scoring. For example, educators are typically interested in obtaining individual student grades, but group projects tend to obscure individual contributions (Webb, 1995).</w:t>
            </w:r>
            <w:r w:rsidR="00B17606" w:rsidRPr="00E120BD">
              <w:rPr>
                <w:rFonts w:ascii="Verdana" w:hAnsi="Verdana"/>
                <w:sz w:val="20"/>
                <w:szCs w:val="20"/>
              </w:rPr>
              <w:t xml:space="preserve"> </w:t>
            </w:r>
            <w:r w:rsidRPr="00E120BD">
              <w:rPr>
                <w:rFonts w:ascii="Verdana" w:hAnsi="Verdana"/>
                <w:sz w:val="20"/>
                <w:szCs w:val="20"/>
              </w:rPr>
              <w:t xml:space="preserve">Often teachers will assign a single grade to a group based on completion of the group project, and this group score in turn is assigned to each individual group member. However, to the extent that individual student contributions are not comparable or equivalent, this does not necessarily reflect individual effort, knowledge, or skills (Race, 2001; Saner et al., 1994; Webb, 1995). </w:t>
            </w:r>
          </w:p>
          <w:p w:rsidR="00B17606" w:rsidRPr="00E120BD" w:rsidRDefault="00B17606" w:rsidP="00B17606">
            <w:pPr>
              <w:rPr>
                <w:rFonts w:ascii="Verdana" w:hAnsi="Verdana"/>
                <w:sz w:val="20"/>
                <w:szCs w:val="20"/>
              </w:rPr>
            </w:pPr>
          </w:p>
          <w:p w:rsidR="00136052" w:rsidRPr="00E120BD" w:rsidRDefault="0069106E" w:rsidP="00B17606">
            <w:pPr>
              <w:rPr>
                <w:rFonts w:ascii="Verdana" w:hAnsi="Verdana"/>
                <w:sz w:val="20"/>
                <w:szCs w:val="20"/>
              </w:rPr>
            </w:pPr>
            <w:r w:rsidRPr="00E120BD">
              <w:rPr>
                <w:rFonts w:ascii="Verdana" w:hAnsi="Verdana"/>
                <w:sz w:val="20"/>
                <w:szCs w:val="20"/>
              </w:rPr>
              <w:t>Research shows that group-level assessments may not yield scores that are predictive of individual-level ability, even when individual students turn in separate work products. In particular, scores from group work tend to over-estimate individual performance, and exhibit both ceiling effects and range restriction (Webb, 1993). If this higher performance reflects real learning, then group project scores are not necessarily invalid. However, if students obtain higher scores from group projects simply because their more able group mates complete most of the work, then using group scores as indicators of individual student learning is problematic.</w:t>
            </w:r>
          </w:p>
        </w:tc>
      </w:tr>
      <w:tr w:rsidR="00136052" w:rsidRPr="00E120BD">
        <w:tc>
          <w:tcPr>
            <w:tcW w:w="1670" w:type="dxa"/>
            <w:shd w:val="clear" w:color="auto" w:fill="F2DBDB" w:themeFill="accent2" w:themeFillTint="33"/>
          </w:tcPr>
          <w:p w:rsidR="00136052" w:rsidRPr="00E120BD" w:rsidRDefault="00136052" w:rsidP="00FD56EC">
            <w:pPr>
              <w:rPr>
                <w:rFonts w:ascii="Verdana" w:hAnsi="Verdana"/>
                <w:sz w:val="20"/>
                <w:szCs w:val="20"/>
              </w:rPr>
            </w:pPr>
            <w:r w:rsidRPr="00E120BD">
              <w:rPr>
                <w:rFonts w:ascii="Verdana" w:hAnsi="Verdana"/>
                <w:sz w:val="20"/>
                <w:szCs w:val="20"/>
              </w:rPr>
              <w:t>Administration Time</w:t>
            </w:r>
          </w:p>
        </w:tc>
        <w:tc>
          <w:tcPr>
            <w:tcW w:w="7186" w:type="dxa"/>
          </w:tcPr>
          <w:p w:rsidR="00136052" w:rsidRPr="00E120BD" w:rsidRDefault="0069106E" w:rsidP="00B17606">
            <w:pPr>
              <w:rPr>
                <w:rFonts w:ascii="Verdana" w:hAnsi="Verdana"/>
                <w:sz w:val="20"/>
                <w:szCs w:val="20"/>
              </w:rPr>
            </w:pPr>
            <w:r w:rsidRPr="00E120BD">
              <w:rPr>
                <w:rFonts w:ascii="Verdana" w:hAnsi="Verdana"/>
                <w:sz w:val="20"/>
                <w:szCs w:val="20"/>
              </w:rPr>
              <w:t>Long-term or extended performances, ranging from several weeks to several months</w:t>
            </w:r>
          </w:p>
        </w:tc>
      </w:tr>
      <w:tr w:rsidR="002A12A4" w:rsidRPr="00E120BD">
        <w:tc>
          <w:tcPr>
            <w:tcW w:w="1670" w:type="dxa"/>
            <w:shd w:val="clear" w:color="auto" w:fill="F2DBDB" w:themeFill="accent2" w:themeFillTint="33"/>
          </w:tcPr>
          <w:p w:rsidR="002A12A4" w:rsidRPr="00E120BD" w:rsidRDefault="002A12A4" w:rsidP="00FD56EC">
            <w:pPr>
              <w:rPr>
                <w:rFonts w:ascii="Verdana" w:hAnsi="Verdana"/>
                <w:sz w:val="20"/>
                <w:szCs w:val="20"/>
              </w:rPr>
            </w:pPr>
            <w:r>
              <w:rPr>
                <w:rFonts w:ascii="Verdana" w:hAnsi="Verdana"/>
                <w:sz w:val="20"/>
                <w:szCs w:val="20"/>
              </w:rPr>
              <w:t>References</w:t>
            </w:r>
          </w:p>
        </w:tc>
        <w:tc>
          <w:tcPr>
            <w:tcW w:w="7186" w:type="dxa"/>
          </w:tcPr>
          <w:p w:rsidR="002A12A4" w:rsidRPr="004014D3" w:rsidRDefault="002A12A4" w:rsidP="002A12A4">
            <w:pPr>
              <w:pStyle w:val="NormalWeb"/>
              <w:shd w:val="clear" w:color="auto" w:fill="FFFFFF"/>
              <w:spacing w:before="0" w:beforeAutospacing="0" w:after="0" w:afterAutospacing="0" w:line="190" w:lineRule="atLeast"/>
              <w:ind w:left="720" w:hanging="720"/>
              <w:textAlignment w:val="baseline"/>
              <w:rPr>
                <w:rFonts w:ascii="Verdana" w:hAnsi="Verdana"/>
                <w:color w:val="333333"/>
                <w:sz w:val="20"/>
                <w:szCs w:val="13"/>
              </w:rPr>
            </w:pPr>
            <w:proofErr w:type="spellStart"/>
            <w:r w:rsidRPr="004014D3">
              <w:rPr>
                <w:rFonts w:ascii="Verdana" w:hAnsi="Verdana"/>
                <w:color w:val="333333"/>
                <w:sz w:val="20"/>
                <w:szCs w:val="13"/>
              </w:rPr>
              <w:t>Blumenfeld</w:t>
            </w:r>
            <w:proofErr w:type="spellEnd"/>
            <w:r w:rsidRPr="004014D3">
              <w:rPr>
                <w:rFonts w:ascii="Verdana" w:hAnsi="Verdana"/>
                <w:color w:val="333333"/>
                <w:sz w:val="20"/>
                <w:szCs w:val="13"/>
              </w:rPr>
              <w:t xml:space="preserve">, P. C., </w:t>
            </w:r>
            <w:proofErr w:type="spellStart"/>
            <w:r w:rsidRPr="004014D3">
              <w:rPr>
                <w:rFonts w:ascii="Verdana" w:hAnsi="Verdana"/>
                <w:color w:val="333333"/>
                <w:sz w:val="20"/>
                <w:szCs w:val="13"/>
              </w:rPr>
              <w:t>Soloway</w:t>
            </w:r>
            <w:proofErr w:type="spellEnd"/>
            <w:r w:rsidRPr="004014D3">
              <w:rPr>
                <w:rFonts w:ascii="Verdana" w:hAnsi="Verdana"/>
                <w:color w:val="333333"/>
                <w:sz w:val="20"/>
                <w:szCs w:val="13"/>
              </w:rPr>
              <w:t xml:space="preserve">, E., Marx, R. W., </w:t>
            </w:r>
            <w:proofErr w:type="spellStart"/>
            <w:r w:rsidRPr="004014D3">
              <w:rPr>
                <w:rFonts w:ascii="Verdana" w:hAnsi="Verdana"/>
                <w:color w:val="333333"/>
                <w:sz w:val="20"/>
                <w:szCs w:val="13"/>
              </w:rPr>
              <w:t>Krajcik</w:t>
            </w:r>
            <w:proofErr w:type="spellEnd"/>
            <w:r w:rsidRPr="004014D3">
              <w:rPr>
                <w:rFonts w:ascii="Verdana" w:hAnsi="Verdana"/>
                <w:color w:val="333333"/>
                <w:sz w:val="20"/>
                <w:szCs w:val="13"/>
              </w:rPr>
              <w:t xml:space="preserve">, J. S., </w:t>
            </w:r>
            <w:proofErr w:type="spellStart"/>
            <w:r w:rsidRPr="004014D3">
              <w:rPr>
                <w:rFonts w:ascii="Verdana" w:hAnsi="Verdana"/>
                <w:color w:val="333333"/>
                <w:sz w:val="20"/>
                <w:szCs w:val="13"/>
              </w:rPr>
              <w:t>Guzdial</w:t>
            </w:r>
            <w:proofErr w:type="spellEnd"/>
            <w:r w:rsidRPr="004014D3">
              <w:rPr>
                <w:rFonts w:ascii="Verdana" w:hAnsi="Verdana"/>
                <w:color w:val="333333"/>
                <w:sz w:val="20"/>
                <w:szCs w:val="13"/>
              </w:rPr>
              <w:t xml:space="preserve">, M., &amp; </w:t>
            </w:r>
            <w:proofErr w:type="spellStart"/>
            <w:r w:rsidRPr="004014D3">
              <w:rPr>
                <w:rFonts w:ascii="Verdana" w:hAnsi="Verdana"/>
                <w:color w:val="333333"/>
                <w:sz w:val="20"/>
                <w:szCs w:val="13"/>
              </w:rPr>
              <w:t>Palinscar</w:t>
            </w:r>
            <w:proofErr w:type="spellEnd"/>
            <w:r w:rsidRPr="004014D3">
              <w:rPr>
                <w:rFonts w:ascii="Verdana" w:hAnsi="Verdana"/>
                <w:color w:val="333333"/>
                <w:sz w:val="20"/>
                <w:szCs w:val="13"/>
              </w:rPr>
              <w:t>, A. (1991). Motivating project-based learning: Sustaining the doing, supporting the learning</w:t>
            </w:r>
            <w:r w:rsidRPr="004014D3">
              <w:rPr>
                <w:rStyle w:val="Emphasis"/>
                <w:rFonts w:ascii="inherit" w:hAnsi="inherit"/>
                <w:color w:val="333333"/>
                <w:sz w:val="20"/>
                <w:szCs w:val="13"/>
                <w:bdr w:val="none" w:sz="0" w:space="0" w:color="auto" w:frame="1"/>
              </w:rPr>
              <w:t>. Educational Psychologist</w:t>
            </w:r>
            <w:r w:rsidRPr="004014D3">
              <w:rPr>
                <w:rFonts w:ascii="Verdana" w:hAnsi="Verdana"/>
                <w:color w:val="333333"/>
                <w:sz w:val="20"/>
                <w:szCs w:val="13"/>
              </w:rPr>
              <w:t>, 26 (3/4), 369-398.</w:t>
            </w:r>
          </w:p>
          <w:p w:rsidR="002A12A4" w:rsidRPr="004014D3" w:rsidRDefault="002A12A4" w:rsidP="002A12A4">
            <w:pPr>
              <w:pStyle w:val="NormalWeb"/>
              <w:shd w:val="clear" w:color="auto" w:fill="FFFFFF"/>
              <w:spacing w:before="0" w:beforeAutospacing="0" w:after="0" w:afterAutospacing="0" w:line="190" w:lineRule="atLeast"/>
              <w:ind w:left="720" w:hanging="720"/>
              <w:textAlignment w:val="baseline"/>
              <w:rPr>
                <w:rFonts w:ascii="Verdana" w:hAnsi="Verdana"/>
                <w:color w:val="333333"/>
                <w:sz w:val="20"/>
                <w:szCs w:val="13"/>
              </w:rPr>
            </w:pPr>
            <w:r w:rsidRPr="004014D3">
              <w:rPr>
                <w:rFonts w:ascii="Verdana" w:hAnsi="Verdana"/>
                <w:color w:val="333333"/>
                <w:sz w:val="20"/>
                <w:szCs w:val="13"/>
              </w:rPr>
              <w:t xml:space="preserve">Donnelly, R. &amp; Fitzmaurice, M. (2005). Collaborative project-based learning and problem-based learning in higher education: A consideration of tutor and student roles in learner-focused strategies. In O’Neill, G., Moore, S., </w:t>
            </w:r>
            <w:proofErr w:type="spellStart"/>
            <w:r w:rsidRPr="004014D3">
              <w:rPr>
                <w:rFonts w:ascii="Verdana" w:hAnsi="Verdana"/>
                <w:color w:val="333333"/>
                <w:sz w:val="20"/>
                <w:szCs w:val="13"/>
              </w:rPr>
              <w:t>McMullin</w:t>
            </w:r>
            <w:proofErr w:type="spellEnd"/>
            <w:r w:rsidRPr="004014D3">
              <w:rPr>
                <w:rFonts w:ascii="Verdana" w:hAnsi="Verdana"/>
                <w:color w:val="333333"/>
                <w:sz w:val="20"/>
                <w:szCs w:val="13"/>
              </w:rPr>
              <w:t>, B. (Eds.),</w:t>
            </w:r>
            <w:r w:rsidRPr="004014D3">
              <w:rPr>
                <w:rStyle w:val="apple-converted-space"/>
                <w:rFonts w:ascii="Verdana" w:hAnsi="Verdana"/>
                <w:color w:val="333333"/>
                <w:sz w:val="20"/>
                <w:szCs w:val="13"/>
              </w:rPr>
              <w:t> </w:t>
            </w:r>
            <w:r w:rsidRPr="004014D3">
              <w:rPr>
                <w:rStyle w:val="Emphasis"/>
                <w:rFonts w:ascii="inherit" w:hAnsi="inherit"/>
                <w:color w:val="333333"/>
                <w:sz w:val="20"/>
                <w:szCs w:val="13"/>
                <w:bdr w:val="none" w:sz="0" w:space="0" w:color="auto" w:frame="1"/>
              </w:rPr>
              <w:t>Emerging issues in the practice of university learning and teaching</w:t>
            </w:r>
            <w:r w:rsidRPr="004014D3">
              <w:rPr>
                <w:rFonts w:ascii="Verdana" w:hAnsi="Verdana"/>
                <w:color w:val="333333"/>
                <w:sz w:val="20"/>
                <w:szCs w:val="13"/>
              </w:rPr>
              <w:t>. Dublin: AISHE.</w:t>
            </w:r>
          </w:p>
          <w:p w:rsidR="002A12A4" w:rsidRPr="004014D3" w:rsidRDefault="002A12A4" w:rsidP="002A12A4">
            <w:pPr>
              <w:pStyle w:val="NormalWeb"/>
              <w:shd w:val="clear" w:color="auto" w:fill="FFFFFF"/>
              <w:spacing w:before="0" w:beforeAutospacing="0" w:after="0" w:afterAutospacing="0" w:line="190" w:lineRule="atLeast"/>
              <w:ind w:left="720" w:hanging="720"/>
              <w:textAlignment w:val="baseline"/>
              <w:rPr>
                <w:rFonts w:ascii="Verdana" w:hAnsi="Verdana"/>
                <w:color w:val="333333"/>
                <w:sz w:val="20"/>
                <w:szCs w:val="13"/>
              </w:rPr>
            </w:pPr>
            <w:proofErr w:type="spellStart"/>
            <w:r w:rsidRPr="004014D3">
              <w:rPr>
                <w:rFonts w:ascii="Verdana" w:hAnsi="Verdana"/>
                <w:color w:val="333333"/>
                <w:sz w:val="20"/>
                <w:szCs w:val="13"/>
              </w:rPr>
              <w:t>Doppelt</w:t>
            </w:r>
            <w:proofErr w:type="spellEnd"/>
            <w:r w:rsidRPr="004014D3">
              <w:rPr>
                <w:rFonts w:ascii="Verdana" w:hAnsi="Verdana"/>
                <w:color w:val="333333"/>
                <w:sz w:val="20"/>
                <w:szCs w:val="13"/>
              </w:rPr>
              <w:t>, Y. (2003). Implementation and assessment of project-based learning in a flexible environment.</w:t>
            </w:r>
            <w:r w:rsidRPr="004014D3">
              <w:rPr>
                <w:rStyle w:val="apple-converted-space"/>
                <w:rFonts w:ascii="Verdana" w:hAnsi="Verdana"/>
                <w:color w:val="333333"/>
                <w:sz w:val="20"/>
                <w:szCs w:val="13"/>
              </w:rPr>
              <w:t> </w:t>
            </w:r>
            <w:r w:rsidRPr="004014D3">
              <w:rPr>
                <w:rStyle w:val="Emphasis"/>
                <w:rFonts w:ascii="inherit" w:hAnsi="inherit"/>
                <w:color w:val="333333"/>
                <w:sz w:val="20"/>
                <w:szCs w:val="13"/>
                <w:bdr w:val="none" w:sz="0" w:space="0" w:color="auto" w:frame="1"/>
              </w:rPr>
              <w:t>International Journal of Technology and Design Education</w:t>
            </w:r>
            <w:r w:rsidRPr="004014D3">
              <w:rPr>
                <w:rFonts w:ascii="Verdana" w:hAnsi="Verdana"/>
                <w:color w:val="333333"/>
                <w:sz w:val="20"/>
                <w:szCs w:val="13"/>
              </w:rPr>
              <w:t>, 13, 255-272.</w:t>
            </w:r>
          </w:p>
          <w:p w:rsidR="002A12A4" w:rsidRPr="004014D3" w:rsidRDefault="002A12A4" w:rsidP="002A12A4">
            <w:pPr>
              <w:pStyle w:val="NormalWeb"/>
              <w:shd w:val="clear" w:color="auto" w:fill="FFFFFF"/>
              <w:spacing w:before="0" w:beforeAutospacing="0" w:after="0" w:afterAutospacing="0" w:line="190" w:lineRule="atLeast"/>
              <w:ind w:left="720" w:hanging="720"/>
              <w:textAlignment w:val="baseline"/>
              <w:rPr>
                <w:rFonts w:ascii="Verdana" w:hAnsi="Verdana"/>
                <w:color w:val="333333"/>
                <w:sz w:val="20"/>
                <w:szCs w:val="13"/>
              </w:rPr>
            </w:pPr>
            <w:proofErr w:type="spellStart"/>
            <w:r w:rsidRPr="004014D3">
              <w:rPr>
                <w:rFonts w:ascii="Verdana" w:hAnsi="Verdana"/>
                <w:color w:val="333333"/>
                <w:sz w:val="20"/>
                <w:szCs w:val="13"/>
              </w:rPr>
              <w:t>Hmelo</w:t>
            </w:r>
            <w:proofErr w:type="spellEnd"/>
            <w:r w:rsidRPr="004014D3">
              <w:rPr>
                <w:rFonts w:ascii="Verdana" w:hAnsi="Verdana"/>
                <w:color w:val="333333"/>
                <w:sz w:val="20"/>
                <w:szCs w:val="13"/>
              </w:rPr>
              <w:t xml:space="preserve">-Silver, C. (2004). Problem-based learning: What and how do students </w:t>
            </w:r>
            <w:proofErr w:type="spellStart"/>
            <w:r w:rsidRPr="004014D3">
              <w:rPr>
                <w:rFonts w:ascii="Verdana" w:hAnsi="Verdana"/>
                <w:color w:val="333333"/>
                <w:sz w:val="20"/>
                <w:szCs w:val="13"/>
              </w:rPr>
              <w:t>learn</w:t>
            </w:r>
            <w:proofErr w:type="gramStart"/>
            <w:r w:rsidRPr="004014D3">
              <w:rPr>
                <w:rFonts w:ascii="Verdana" w:hAnsi="Verdana"/>
                <w:color w:val="333333"/>
                <w:sz w:val="20"/>
                <w:szCs w:val="13"/>
              </w:rPr>
              <w:t>?</w:t>
            </w:r>
            <w:r w:rsidRPr="004014D3">
              <w:rPr>
                <w:rStyle w:val="Emphasis"/>
                <w:rFonts w:ascii="inherit" w:hAnsi="inherit"/>
                <w:color w:val="333333"/>
                <w:sz w:val="20"/>
                <w:szCs w:val="13"/>
                <w:bdr w:val="none" w:sz="0" w:space="0" w:color="auto" w:frame="1"/>
              </w:rPr>
              <w:t>Educational</w:t>
            </w:r>
            <w:proofErr w:type="spellEnd"/>
            <w:proofErr w:type="gramEnd"/>
            <w:r w:rsidRPr="004014D3">
              <w:rPr>
                <w:rStyle w:val="Emphasis"/>
                <w:rFonts w:ascii="inherit" w:hAnsi="inherit"/>
                <w:color w:val="333333"/>
                <w:sz w:val="20"/>
                <w:szCs w:val="13"/>
                <w:bdr w:val="none" w:sz="0" w:space="0" w:color="auto" w:frame="1"/>
              </w:rPr>
              <w:t xml:space="preserve"> Psychology Review</w:t>
            </w:r>
            <w:r w:rsidRPr="004014D3">
              <w:rPr>
                <w:rFonts w:ascii="Verdana" w:hAnsi="Verdana"/>
                <w:color w:val="333333"/>
                <w:sz w:val="20"/>
                <w:szCs w:val="13"/>
              </w:rPr>
              <w:t>, 16 (3), 235-266.</w:t>
            </w:r>
          </w:p>
          <w:p w:rsidR="002A12A4" w:rsidRPr="004014D3" w:rsidRDefault="002A12A4" w:rsidP="002A12A4">
            <w:pPr>
              <w:pStyle w:val="NormalWeb"/>
              <w:shd w:val="clear" w:color="auto" w:fill="FFFFFF"/>
              <w:spacing w:before="0" w:beforeAutospacing="0" w:after="0" w:afterAutospacing="0" w:line="190" w:lineRule="atLeast"/>
              <w:ind w:left="720" w:hanging="720"/>
              <w:textAlignment w:val="baseline"/>
              <w:rPr>
                <w:rFonts w:ascii="Verdana" w:hAnsi="Verdana"/>
                <w:color w:val="333333"/>
                <w:sz w:val="20"/>
                <w:szCs w:val="13"/>
              </w:rPr>
            </w:pPr>
            <w:r w:rsidRPr="004014D3">
              <w:rPr>
                <w:rFonts w:ascii="Verdana" w:hAnsi="Verdana"/>
                <w:color w:val="333333"/>
                <w:sz w:val="20"/>
                <w:szCs w:val="13"/>
              </w:rPr>
              <w:t>Major, C. H. &amp; Palmer, B. (2001). Assessing the effectiveness of problem-based learning in higher education: Lessons from the literature.</w:t>
            </w:r>
            <w:r w:rsidRPr="004014D3">
              <w:rPr>
                <w:rStyle w:val="apple-converted-space"/>
                <w:rFonts w:ascii="Verdana" w:hAnsi="Verdana"/>
                <w:color w:val="333333"/>
                <w:sz w:val="20"/>
                <w:szCs w:val="13"/>
              </w:rPr>
              <w:t> </w:t>
            </w:r>
            <w:r w:rsidRPr="004014D3">
              <w:rPr>
                <w:rStyle w:val="Emphasis"/>
                <w:rFonts w:ascii="inherit" w:hAnsi="inherit"/>
                <w:color w:val="333333"/>
                <w:sz w:val="20"/>
                <w:szCs w:val="13"/>
                <w:bdr w:val="none" w:sz="0" w:space="0" w:color="auto" w:frame="1"/>
              </w:rPr>
              <w:t>Academic Exchange Quarterly</w:t>
            </w:r>
            <w:r w:rsidRPr="004014D3">
              <w:rPr>
                <w:rFonts w:ascii="Verdana" w:hAnsi="Verdana"/>
                <w:color w:val="333333"/>
                <w:sz w:val="20"/>
                <w:szCs w:val="13"/>
              </w:rPr>
              <w:t>, 5 (1).</w:t>
            </w:r>
          </w:p>
          <w:p w:rsidR="002A12A4" w:rsidRPr="004014D3" w:rsidRDefault="002A12A4" w:rsidP="002A12A4">
            <w:pPr>
              <w:pStyle w:val="NormalWeb"/>
              <w:shd w:val="clear" w:color="auto" w:fill="FFFFFF"/>
              <w:spacing w:before="0" w:beforeAutospacing="0" w:after="0" w:afterAutospacing="0" w:line="190" w:lineRule="atLeast"/>
              <w:ind w:left="720" w:hanging="720"/>
              <w:textAlignment w:val="baseline"/>
              <w:rPr>
                <w:rFonts w:ascii="Verdana" w:hAnsi="Verdana"/>
                <w:color w:val="333333"/>
                <w:sz w:val="20"/>
                <w:szCs w:val="13"/>
              </w:rPr>
            </w:pPr>
            <w:r w:rsidRPr="004014D3">
              <w:rPr>
                <w:rFonts w:ascii="Verdana" w:hAnsi="Verdana"/>
                <w:color w:val="333333"/>
                <w:sz w:val="20"/>
                <w:szCs w:val="13"/>
              </w:rPr>
              <w:t>Race, P. (2001).</w:t>
            </w:r>
            <w:r w:rsidRPr="004014D3">
              <w:rPr>
                <w:rStyle w:val="apple-converted-space"/>
                <w:rFonts w:ascii="Verdana" w:hAnsi="Verdana"/>
                <w:color w:val="333333"/>
                <w:sz w:val="20"/>
                <w:szCs w:val="13"/>
              </w:rPr>
              <w:t> </w:t>
            </w:r>
            <w:r w:rsidRPr="004014D3">
              <w:rPr>
                <w:rStyle w:val="Emphasis"/>
                <w:rFonts w:ascii="inherit" w:hAnsi="inherit"/>
                <w:color w:val="333333"/>
                <w:sz w:val="20"/>
                <w:szCs w:val="13"/>
                <w:bdr w:val="none" w:sz="0" w:space="0" w:color="auto" w:frame="1"/>
              </w:rPr>
              <w:t>A briefing on self, peer, and group assessment</w:t>
            </w:r>
            <w:r w:rsidRPr="004014D3">
              <w:rPr>
                <w:rFonts w:ascii="Verdana" w:hAnsi="Verdana"/>
                <w:color w:val="333333"/>
                <w:sz w:val="20"/>
                <w:szCs w:val="13"/>
              </w:rPr>
              <w:t>. Assessment Series Number 9. York, UK; Learning and Teaching Support Network.</w:t>
            </w:r>
          </w:p>
          <w:p w:rsidR="002A12A4" w:rsidRPr="004014D3" w:rsidRDefault="002A12A4" w:rsidP="002A12A4">
            <w:pPr>
              <w:pStyle w:val="NormalWeb"/>
              <w:shd w:val="clear" w:color="auto" w:fill="FFFFFF"/>
              <w:spacing w:before="0" w:beforeAutospacing="0" w:after="0" w:afterAutospacing="0" w:line="190" w:lineRule="atLeast"/>
              <w:ind w:left="720" w:hanging="720"/>
              <w:textAlignment w:val="baseline"/>
              <w:rPr>
                <w:rFonts w:ascii="Verdana" w:hAnsi="Verdana"/>
                <w:color w:val="333333"/>
                <w:sz w:val="20"/>
                <w:szCs w:val="13"/>
              </w:rPr>
            </w:pPr>
            <w:r w:rsidRPr="004014D3">
              <w:rPr>
                <w:rFonts w:ascii="Verdana" w:hAnsi="Verdana"/>
                <w:color w:val="333333"/>
                <w:sz w:val="20"/>
                <w:szCs w:val="13"/>
              </w:rPr>
              <w:t xml:space="preserve">Saner, H., McCaffrey, D., </w:t>
            </w:r>
            <w:proofErr w:type="spellStart"/>
            <w:r w:rsidRPr="004014D3">
              <w:rPr>
                <w:rFonts w:ascii="Verdana" w:hAnsi="Verdana"/>
                <w:color w:val="333333"/>
                <w:sz w:val="20"/>
                <w:szCs w:val="13"/>
              </w:rPr>
              <w:t>Stecher</w:t>
            </w:r>
            <w:proofErr w:type="spellEnd"/>
            <w:r w:rsidRPr="004014D3">
              <w:rPr>
                <w:rFonts w:ascii="Verdana" w:hAnsi="Verdana"/>
                <w:color w:val="333333"/>
                <w:sz w:val="20"/>
                <w:szCs w:val="13"/>
              </w:rPr>
              <w:t>, B., Klein, S., &amp; Bell, R. (1994). The effects of working in pairs in science performance assessments.</w:t>
            </w:r>
            <w:r w:rsidRPr="004014D3">
              <w:rPr>
                <w:rStyle w:val="apple-converted-space"/>
                <w:rFonts w:ascii="Verdana" w:hAnsi="Verdana"/>
                <w:color w:val="333333"/>
                <w:sz w:val="20"/>
                <w:szCs w:val="13"/>
              </w:rPr>
              <w:t> </w:t>
            </w:r>
            <w:r w:rsidRPr="004014D3">
              <w:rPr>
                <w:rStyle w:val="Emphasis"/>
                <w:rFonts w:ascii="inherit" w:hAnsi="inherit"/>
                <w:color w:val="333333"/>
                <w:sz w:val="20"/>
                <w:szCs w:val="13"/>
                <w:bdr w:val="none" w:sz="0" w:space="0" w:color="auto" w:frame="1"/>
              </w:rPr>
              <w:t>Educational Assessment</w:t>
            </w:r>
            <w:r w:rsidRPr="004014D3">
              <w:rPr>
                <w:rFonts w:ascii="Verdana" w:hAnsi="Verdana"/>
                <w:color w:val="333333"/>
                <w:sz w:val="20"/>
                <w:szCs w:val="13"/>
              </w:rPr>
              <w:t>, 2 (4), 325–338.</w:t>
            </w:r>
          </w:p>
          <w:p w:rsidR="002A12A4" w:rsidRPr="004014D3" w:rsidRDefault="002A12A4" w:rsidP="002A12A4">
            <w:pPr>
              <w:pStyle w:val="NormalWeb"/>
              <w:shd w:val="clear" w:color="auto" w:fill="FFFFFF"/>
              <w:spacing w:before="0" w:beforeAutospacing="0" w:after="0" w:afterAutospacing="0" w:line="190" w:lineRule="atLeast"/>
              <w:ind w:left="720" w:hanging="720"/>
              <w:textAlignment w:val="baseline"/>
              <w:rPr>
                <w:rFonts w:ascii="Verdana" w:hAnsi="Verdana"/>
                <w:color w:val="333333"/>
                <w:sz w:val="20"/>
                <w:szCs w:val="13"/>
              </w:rPr>
            </w:pPr>
            <w:r w:rsidRPr="004014D3">
              <w:rPr>
                <w:rFonts w:ascii="Verdana" w:hAnsi="Verdana"/>
                <w:color w:val="333333"/>
                <w:sz w:val="20"/>
                <w:szCs w:val="13"/>
              </w:rPr>
              <w:t>Thomas, J. W. (2000).</w:t>
            </w:r>
            <w:r w:rsidRPr="004014D3">
              <w:rPr>
                <w:rStyle w:val="apple-converted-space"/>
                <w:rFonts w:ascii="Verdana" w:hAnsi="Verdana"/>
                <w:color w:val="333333"/>
                <w:sz w:val="20"/>
                <w:szCs w:val="13"/>
              </w:rPr>
              <w:t> </w:t>
            </w:r>
            <w:r w:rsidRPr="004014D3">
              <w:rPr>
                <w:rStyle w:val="Emphasis"/>
                <w:rFonts w:ascii="inherit" w:hAnsi="inherit"/>
                <w:color w:val="333333"/>
                <w:sz w:val="20"/>
                <w:szCs w:val="13"/>
                <w:bdr w:val="none" w:sz="0" w:space="0" w:color="auto" w:frame="1"/>
              </w:rPr>
              <w:t>A review of research on project-based learning</w:t>
            </w:r>
            <w:r w:rsidRPr="004014D3">
              <w:rPr>
                <w:rFonts w:ascii="Verdana" w:hAnsi="Verdana"/>
                <w:color w:val="333333"/>
                <w:sz w:val="20"/>
                <w:szCs w:val="13"/>
              </w:rPr>
              <w:t>. The Autodesk Foundation: San Rafael, CA. Downloaded from</w:t>
            </w:r>
            <w:ins w:id="109" w:author="Ashley Peterson-DeLuca," w:date="2013-05-30T23:53:00Z">
              <w:r w:rsidR="005E22B9">
                <w:rPr>
                  <w:rFonts w:ascii="Verdana" w:hAnsi="Verdana"/>
                  <w:color w:val="333333"/>
                  <w:sz w:val="20"/>
                  <w:szCs w:val="13"/>
                </w:rPr>
                <w:t xml:space="preserve"> </w:t>
              </w:r>
            </w:ins>
            <w:hyperlink r:id="rId32" w:history="1">
              <w:r w:rsidRPr="004014D3">
                <w:rPr>
                  <w:rStyle w:val="Hyperlink"/>
                  <w:rFonts w:ascii="inherit" w:hAnsi="inherit"/>
                  <w:color w:val="AD2323"/>
                  <w:sz w:val="20"/>
                  <w:szCs w:val="13"/>
                  <w:bdr w:val="none" w:sz="0" w:space="0" w:color="auto" w:frame="1"/>
                </w:rPr>
                <w:t>http://www.bie.org/research/study/</w:t>
              </w:r>
              <w:r w:rsidRPr="004014D3">
                <w:rPr>
                  <w:rFonts w:ascii="inherit" w:hAnsi="inherit"/>
                  <w:color w:val="AD2323"/>
                  <w:sz w:val="20"/>
                  <w:szCs w:val="13"/>
                  <w:bdr w:val="none" w:sz="0" w:space="0" w:color="auto" w:frame="1"/>
                </w:rPr>
                <w:br w:type="textWrapping" w:clear="all"/>
              </w:r>
              <w:r w:rsidRPr="004014D3">
                <w:rPr>
                  <w:rStyle w:val="Hyperlink"/>
                  <w:rFonts w:ascii="inherit" w:hAnsi="inherit"/>
                  <w:color w:val="AD2323"/>
                  <w:sz w:val="20"/>
                  <w:szCs w:val="13"/>
                  <w:bdr w:val="none" w:sz="0" w:space="0" w:color="auto" w:frame="1"/>
                </w:rPr>
                <w:t>summary_of_research_on_project_based_learning</w:t>
              </w:r>
            </w:hyperlink>
            <w:r w:rsidRPr="004014D3">
              <w:rPr>
                <w:rFonts w:ascii="Verdana" w:hAnsi="Verdana"/>
                <w:color w:val="333333"/>
                <w:sz w:val="20"/>
                <w:szCs w:val="13"/>
              </w:rPr>
              <w:t>.</w:t>
            </w:r>
          </w:p>
          <w:p w:rsidR="002A12A4" w:rsidRPr="004014D3" w:rsidRDefault="002A12A4" w:rsidP="002A12A4">
            <w:pPr>
              <w:pStyle w:val="NormalWeb"/>
              <w:shd w:val="clear" w:color="auto" w:fill="FFFFFF"/>
              <w:spacing w:before="0" w:beforeAutospacing="0" w:after="0" w:afterAutospacing="0" w:line="190" w:lineRule="atLeast"/>
              <w:ind w:left="720" w:hanging="720"/>
              <w:textAlignment w:val="baseline"/>
              <w:rPr>
                <w:rFonts w:ascii="Verdana" w:hAnsi="Verdana"/>
                <w:color w:val="333333"/>
                <w:sz w:val="20"/>
                <w:szCs w:val="13"/>
              </w:rPr>
            </w:pPr>
            <w:r w:rsidRPr="004014D3">
              <w:rPr>
                <w:rFonts w:ascii="Verdana" w:hAnsi="Verdana"/>
                <w:color w:val="333333"/>
                <w:sz w:val="20"/>
                <w:szCs w:val="13"/>
              </w:rPr>
              <w:t>Webb, N. M. (1993). Collaborative group versus individual assessment in mathematics: Processes and outcomes.</w:t>
            </w:r>
            <w:r w:rsidRPr="004014D3">
              <w:rPr>
                <w:rStyle w:val="apple-converted-space"/>
                <w:rFonts w:ascii="Verdana" w:hAnsi="Verdana"/>
                <w:color w:val="333333"/>
                <w:sz w:val="20"/>
                <w:szCs w:val="13"/>
              </w:rPr>
              <w:t> </w:t>
            </w:r>
            <w:r w:rsidRPr="004014D3">
              <w:rPr>
                <w:rStyle w:val="Emphasis"/>
                <w:rFonts w:ascii="inherit" w:hAnsi="inherit"/>
                <w:color w:val="333333"/>
                <w:sz w:val="20"/>
                <w:szCs w:val="13"/>
                <w:bdr w:val="none" w:sz="0" w:space="0" w:color="auto" w:frame="1"/>
              </w:rPr>
              <w:t>Educational Assessment</w:t>
            </w:r>
            <w:r w:rsidRPr="004014D3">
              <w:rPr>
                <w:rFonts w:ascii="Verdana" w:hAnsi="Verdana"/>
                <w:color w:val="333333"/>
                <w:sz w:val="20"/>
                <w:szCs w:val="13"/>
              </w:rPr>
              <w:t>, 1 (2), 131–152.</w:t>
            </w:r>
          </w:p>
          <w:p w:rsidR="002A12A4" w:rsidRDefault="002A12A4" w:rsidP="002A12A4">
            <w:pPr>
              <w:pStyle w:val="NormalWeb"/>
              <w:shd w:val="clear" w:color="auto" w:fill="FFFFFF"/>
              <w:spacing w:before="0" w:beforeAutospacing="0" w:after="0" w:afterAutospacing="0" w:line="190" w:lineRule="atLeast"/>
              <w:ind w:left="720" w:hanging="720"/>
              <w:textAlignment w:val="baseline"/>
              <w:rPr>
                <w:rFonts w:ascii="Verdana" w:hAnsi="Verdana"/>
                <w:color w:val="333333"/>
                <w:sz w:val="13"/>
                <w:szCs w:val="13"/>
              </w:rPr>
            </w:pPr>
            <w:r w:rsidRPr="004014D3">
              <w:rPr>
                <w:rFonts w:ascii="Verdana" w:hAnsi="Verdana"/>
                <w:color w:val="333333"/>
                <w:sz w:val="20"/>
                <w:szCs w:val="13"/>
              </w:rPr>
              <w:t>Webb, N. M. (1995). Group collaboration in assessment: Multiple objectives, processes, and outcomes.</w:t>
            </w:r>
            <w:r w:rsidRPr="004014D3">
              <w:rPr>
                <w:rStyle w:val="apple-converted-space"/>
                <w:rFonts w:ascii="Verdana" w:hAnsi="Verdana"/>
                <w:color w:val="333333"/>
                <w:sz w:val="20"/>
                <w:szCs w:val="13"/>
              </w:rPr>
              <w:t> </w:t>
            </w:r>
            <w:r w:rsidRPr="004014D3">
              <w:rPr>
                <w:rStyle w:val="Emphasis"/>
                <w:rFonts w:ascii="inherit" w:hAnsi="inherit"/>
                <w:color w:val="333333"/>
                <w:sz w:val="20"/>
                <w:szCs w:val="13"/>
                <w:bdr w:val="none" w:sz="0" w:space="0" w:color="auto" w:frame="1"/>
              </w:rPr>
              <w:t>Educational Evaluation and Policy Analysis</w:t>
            </w:r>
            <w:r w:rsidRPr="004014D3">
              <w:rPr>
                <w:rFonts w:ascii="Verdana" w:hAnsi="Verdana"/>
                <w:color w:val="333333"/>
                <w:sz w:val="20"/>
                <w:szCs w:val="13"/>
              </w:rPr>
              <w:t>, 17 (2), 239–261.</w:t>
            </w:r>
          </w:p>
          <w:p w:rsidR="002A12A4" w:rsidRPr="00E120BD" w:rsidRDefault="002A12A4" w:rsidP="00B17606">
            <w:pPr>
              <w:rPr>
                <w:rFonts w:ascii="Verdana" w:hAnsi="Verdana"/>
                <w:sz w:val="20"/>
                <w:szCs w:val="20"/>
              </w:rPr>
            </w:pPr>
          </w:p>
        </w:tc>
      </w:tr>
    </w:tbl>
    <w:p w:rsidR="00136052" w:rsidRPr="00E120BD" w:rsidRDefault="00136052" w:rsidP="00136052">
      <w:pPr>
        <w:rPr>
          <w:rFonts w:ascii="Verdana" w:hAnsi="Verdana"/>
          <w:sz w:val="20"/>
          <w:szCs w:val="20"/>
        </w:rPr>
      </w:pPr>
    </w:p>
    <w:p w:rsidR="00136052" w:rsidRPr="00E120BD" w:rsidRDefault="00136052" w:rsidP="00136052">
      <w:pPr>
        <w:pStyle w:val="Heading2"/>
        <w:rPr>
          <w:rFonts w:ascii="Verdana" w:hAnsi="Verdana"/>
          <w:sz w:val="20"/>
          <w:szCs w:val="20"/>
        </w:rPr>
      </w:pPr>
      <w:r w:rsidRPr="00E120BD">
        <w:rPr>
          <w:rFonts w:ascii="Verdana" w:hAnsi="Verdana"/>
          <w:sz w:val="20"/>
          <w:szCs w:val="20"/>
        </w:rPr>
        <w:t>07b Exemplars</w:t>
      </w:r>
    </w:p>
    <w:tbl>
      <w:tblPr>
        <w:tblStyle w:val="TableGrid"/>
        <w:tblW w:w="0" w:type="auto"/>
        <w:tblLayout w:type="fixed"/>
        <w:tblLook w:val="00BF"/>
      </w:tblPr>
      <w:tblGrid>
        <w:gridCol w:w="1638"/>
        <w:gridCol w:w="7218"/>
      </w:tblGrid>
      <w:tr w:rsidR="00136052" w:rsidRPr="00E120BD">
        <w:tc>
          <w:tcPr>
            <w:tcW w:w="1638" w:type="dxa"/>
            <w:shd w:val="clear" w:color="auto" w:fill="F2DBDB" w:themeFill="accent2" w:themeFillTint="33"/>
          </w:tcPr>
          <w:p w:rsidR="00136052" w:rsidRPr="00E120BD" w:rsidRDefault="00136052" w:rsidP="00BF2072">
            <w:pPr>
              <w:spacing w:before="2" w:after="2"/>
              <w:rPr>
                <w:rFonts w:ascii="Verdana" w:hAnsi="Verdana"/>
                <w:sz w:val="20"/>
                <w:szCs w:val="20"/>
              </w:rPr>
            </w:pPr>
            <w:r w:rsidRPr="00E120BD">
              <w:rPr>
                <w:rFonts w:ascii="Verdana" w:hAnsi="Verdana"/>
                <w:sz w:val="20"/>
                <w:szCs w:val="20"/>
              </w:rPr>
              <w:t>Page Title in Header</w:t>
            </w:r>
          </w:p>
        </w:tc>
        <w:tc>
          <w:tcPr>
            <w:tcW w:w="7218" w:type="dxa"/>
          </w:tcPr>
          <w:p w:rsidR="00136052" w:rsidRPr="00E120BD" w:rsidRDefault="00136052" w:rsidP="00BF2072">
            <w:pPr>
              <w:spacing w:before="2" w:after="2"/>
              <w:rPr>
                <w:rFonts w:ascii="Verdana" w:hAnsi="Verdana"/>
                <w:sz w:val="20"/>
                <w:szCs w:val="20"/>
              </w:rPr>
            </w:pPr>
            <w:r w:rsidRPr="00E120BD">
              <w:rPr>
                <w:rFonts w:ascii="Verdana" w:hAnsi="Verdana"/>
                <w:sz w:val="20"/>
                <w:szCs w:val="20"/>
              </w:rPr>
              <w:t>Examples</w:t>
            </w:r>
            <w:r w:rsidR="0085127D" w:rsidRPr="00E120BD">
              <w:rPr>
                <w:rFonts w:ascii="Verdana" w:hAnsi="Verdana"/>
                <w:sz w:val="20"/>
                <w:szCs w:val="20"/>
              </w:rPr>
              <w:t xml:space="preserve"> of projects</w:t>
            </w:r>
          </w:p>
        </w:tc>
      </w:tr>
      <w:tr w:rsidR="008B4BEC" w:rsidRPr="00E120BD">
        <w:tc>
          <w:tcPr>
            <w:tcW w:w="1638" w:type="dxa"/>
            <w:shd w:val="clear" w:color="auto" w:fill="F2DBDB" w:themeFill="accent2" w:themeFillTint="33"/>
          </w:tcPr>
          <w:p w:rsidR="008B4BEC" w:rsidRPr="00E120BD" w:rsidRDefault="008B4BEC" w:rsidP="00BF2072">
            <w:pPr>
              <w:spacing w:before="2" w:after="2"/>
              <w:rPr>
                <w:rFonts w:ascii="Verdana" w:hAnsi="Verdana"/>
                <w:sz w:val="20"/>
                <w:szCs w:val="20"/>
              </w:rPr>
            </w:pPr>
            <w:r w:rsidRPr="00E120BD">
              <w:rPr>
                <w:rFonts w:ascii="Verdana" w:hAnsi="Verdana"/>
                <w:sz w:val="20"/>
                <w:szCs w:val="20"/>
              </w:rPr>
              <w:t>Header Text</w:t>
            </w:r>
          </w:p>
        </w:tc>
        <w:tc>
          <w:tcPr>
            <w:tcW w:w="7218" w:type="dxa"/>
          </w:tcPr>
          <w:p w:rsidR="008B4BEC" w:rsidRPr="00E120BD" w:rsidRDefault="008B4BEC" w:rsidP="008B4BEC">
            <w:pPr>
              <w:rPr>
                <w:rFonts w:ascii="Verdana" w:hAnsi="Verdana"/>
                <w:sz w:val="20"/>
                <w:szCs w:val="20"/>
              </w:rPr>
            </w:pPr>
            <w:r w:rsidRPr="00E120BD">
              <w:rPr>
                <w:rFonts w:ascii="Verdana" w:hAnsi="Verdana"/>
                <w:sz w:val="20"/>
                <w:szCs w:val="20"/>
              </w:rPr>
              <w:t>Below is a list of innovative examples that demonstrate some of the ways that projects may be used as performance assessment.</w:t>
            </w:r>
          </w:p>
        </w:tc>
      </w:tr>
      <w:tr w:rsidR="008B4BEC" w:rsidRPr="00E120BD">
        <w:tc>
          <w:tcPr>
            <w:tcW w:w="1638" w:type="dxa"/>
            <w:shd w:val="clear" w:color="auto" w:fill="F2DBDB" w:themeFill="accent2" w:themeFillTint="33"/>
          </w:tcPr>
          <w:p w:rsidR="008B4BEC" w:rsidRPr="00E120BD" w:rsidRDefault="008B4BEC" w:rsidP="00BF2072">
            <w:pPr>
              <w:spacing w:before="2" w:after="2"/>
              <w:rPr>
                <w:rFonts w:ascii="Verdana" w:hAnsi="Verdana"/>
                <w:sz w:val="20"/>
                <w:szCs w:val="20"/>
              </w:rPr>
            </w:pPr>
            <w:r w:rsidRPr="00E120BD">
              <w:rPr>
                <w:rFonts w:ascii="Verdana" w:hAnsi="Verdana"/>
                <w:sz w:val="20"/>
                <w:szCs w:val="20"/>
              </w:rPr>
              <w:t>Body Header</w:t>
            </w:r>
          </w:p>
        </w:tc>
        <w:tc>
          <w:tcPr>
            <w:tcW w:w="7218" w:type="dxa"/>
          </w:tcPr>
          <w:p w:rsidR="008B4BEC" w:rsidRPr="00E120BD" w:rsidRDefault="008855B2" w:rsidP="00BA1C86">
            <w:pPr>
              <w:pStyle w:val="NormalWeb"/>
              <w:shd w:val="clear" w:color="auto" w:fill="FFFFFF"/>
              <w:spacing w:before="0" w:after="0" w:line="253" w:lineRule="atLeast"/>
              <w:textAlignment w:val="baseline"/>
              <w:rPr>
                <w:rFonts w:ascii="Verdana" w:hAnsi="Verdana"/>
                <w:color w:val="333333"/>
                <w:sz w:val="20"/>
                <w:szCs w:val="20"/>
              </w:rPr>
            </w:pPr>
            <w:hyperlink r:id="rId33" w:history="1">
              <w:r w:rsidR="008B4BEC" w:rsidRPr="00E120BD">
                <w:rPr>
                  <w:rStyle w:val="Hyperlink"/>
                  <w:rFonts w:ascii="Verdana" w:hAnsi="Verdana"/>
                  <w:color w:val="AD2323"/>
                  <w:sz w:val="20"/>
                  <w:szCs w:val="20"/>
                  <w:bdr w:val="none" w:sz="0" w:space="0" w:color="auto" w:frame="1"/>
                </w:rPr>
                <w:t xml:space="preserve">Cornell University: </w:t>
              </w:r>
              <w:proofErr w:type="spellStart"/>
              <w:r w:rsidR="008B4BEC" w:rsidRPr="00E120BD">
                <w:rPr>
                  <w:rStyle w:val="Hyperlink"/>
                  <w:rFonts w:ascii="Verdana" w:hAnsi="Verdana"/>
                  <w:color w:val="AD2323"/>
                  <w:sz w:val="20"/>
                  <w:szCs w:val="20"/>
                  <w:bdr w:val="none" w:sz="0" w:space="0" w:color="auto" w:frame="1"/>
                </w:rPr>
                <w:t>BirdSleuth</w:t>
              </w:r>
              <w:proofErr w:type="spellEnd"/>
              <w:r w:rsidR="008B4BEC" w:rsidRPr="00E120BD">
                <w:rPr>
                  <w:rStyle w:val="Hyperlink"/>
                  <w:rFonts w:ascii="Verdana" w:hAnsi="Verdana"/>
                  <w:color w:val="AD2323"/>
                  <w:sz w:val="20"/>
                  <w:szCs w:val="20"/>
                  <w:bdr w:val="none" w:sz="0" w:space="0" w:color="auto" w:frame="1"/>
                </w:rPr>
                <w:t xml:space="preserve"> - Investigating Evidence</w:t>
              </w:r>
            </w:hyperlink>
          </w:p>
        </w:tc>
      </w:tr>
      <w:tr w:rsidR="008B4BEC" w:rsidRPr="00E120BD">
        <w:trPr>
          <w:trHeight w:val="1403"/>
        </w:trPr>
        <w:tc>
          <w:tcPr>
            <w:tcW w:w="1638" w:type="dxa"/>
            <w:shd w:val="clear" w:color="auto" w:fill="F2DBDB" w:themeFill="accent2" w:themeFillTint="33"/>
          </w:tcPr>
          <w:p w:rsidR="008B4BEC" w:rsidRPr="00E120BD" w:rsidRDefault="008B4BEC" w:rsidP="00BF2072">
            <w:pPr>
              <w:spacing w:before="2" w:after="2"/>
              <w:rPr>
                <w:rFonts w:ascii="Verdana" w:hAnsi="Verdana"/>
                <w:sz w:val="20"/>
                <w:szCs w:val="20"/>
              </w:rPr>
            </w:pPr>
            <w:r w:rsidRPr="00E120BD">
              <w:rPr>
                <w:rFonts w:ascii="Verdana" w:hAnsi="Verdana"/>
                <w:sz w:val="20"/>
                <w:szCs w:val="20"/>
              </w:rPr>
              <w:t>Body Copy</w:t>
            </w:r>
          </w:p>
        </w:tc>
        <w:tc>
          <w:tcPr>
            <w:tcW w:w="7218" w:type="dxa"/>
          </w:tcPr>
          <w:p w:rsidR="00B17606" w:rsidRPr="00E120BD" w:rsidRDefault="008B4BEC" w:rsidP="00B17606">
            <w:pPr>
              <w:rPr>
                <w:rFonts w:ascii="Verdana" w:hAnsi="Verdana"/>
                <w:sz w:val="20"/>
                <w:szCs w:val="20"/>
              </w:rPr>
            </w:pPr>
            <w:r w:rsidRPr="00E120BD">
              <w:rPr>
                <w:rFonts w:ascii="Verdana" w:hAnsi="Verdana"/>
                <w:sz w:val="20"/>
                <w:szCs w:val="20"/>
              </w:rPr>
              <w:t xml:space="preserve">Through </w:t>
            </w:r>
            <w:proofErr w:type="spellStart"/>
            <w:r w:rsidRPr="00E120BD">
              <w:rPr>
                <w:rFonts w:ascii="Verdana" w:hAnsi="Verdana"/>
                <w:sz w:val="20"/>
                <w:szCs w:val="20"/>
              </w:rPr>
              <w:t>BirdSleuth</w:t>
            </w:r>
            <w:proofErr w:type="spellEnd"/>
            <w:r w:rsidRPr="00E120BD">
              <w:rPr>
                <w:rFonts w:ascii="Verdana" w:hAnsi="Verdana"/>
                <w:sz w:val="20"/>
                <w:szCs w:val="20"/>
              </w:rPr>
              <w:t xml:space="preserve">, students learn to observe birds carefully, to ask questions based on their observations, and then to figure out how to answer their questions and share their results. </w:t>
            </w:r>
          </w:p>
          <w:p w:rsidR="008B4BEC" w:rsidRPr="00E120BD" w:rsidRDefault="008B4BEC" w:rsidP="00B17606">
            <w:pPr>
              <w:rPr>
                <w:rFonts w:ascii="Verdana" w:hAnsi="Verdana"/>
                <w:sz w:val="20"/>
                <w:szCs w:val="20"/>
              </w:rPr>
            </w:pPr>
          </w:p>
          <w:p w:rsidR="008B4BEC" w:rsidRPr="00E120BD" w:rsidRDefault="008B4BEC" w:rsidP="00B17606">
            <w:pPr>
              <w:rPr>
                <w:rFonts w:ascii="Verdana" w:hAnsi="Verdana"/>
                <w:sz w:val="20"/>
                <w:szCs w:val="20"/>
              </w:rPr>
            </w:pPr>
            <w:r w:rsidRPr="00E120BD">
              <w:rPr>
                <w:rFonts w:ascii="Verdana" w:hAnsi="Verdana"/>
                <w:sz w:val="20"/>
                <w:szCs w:val="20"/>
              </w:rPr>
              <w:t>The Cornell Lab of Ornithology. Retrieved November 27, 2012</w:t>
            </w:r>
            <w:r w:rsidRPr="00E120BD">
              <w:rPr>
                <w:rStyle w:val="Emphasis"/>
                <w:rFonts w:ascii="Verdana" w:hAnsi="Verdana"/>
                <w:i w:val="0"/>
                <w:iCs/>
                <w:color w:val="333333"/>
                <w:sz w:val="20"/>
                <w:szCs w:val="20"/>
                <w:bdr w:val="none" w:sz="0" w:space="0" w:color="auto" w:frame="1"/>
              </w:rPr>
              <w:t xml:space="preserve"> from</w:t>
            </w:r>
            <w:r w:rsidR="00B17606" w:rsidRPr="00E120BD">
              <w:rPr>
                <w:rStyle w:val="Emphasis"/>
                <w:rFonts w:ascii="Verdana" w:hAnsi="Verdana"/>
                <w:i w:val="0"/>
                <w:iCs/>
                <w:color w:val="333333"/>
                <w:sz w:val="20"/>
                <w:szCs w:val="20"/>
                <w:bdr w:val="none" w:sz="0" w:space="0" w:color="auto" w:frame="1"/>
              </w:rPr>
              <w:t xml:space="preserve"> </w:t>
            </w:r>
            <w:hyperlink r:id="rId34" w:history="1">
              <w:r w:rsidRPr="00E120BD">
                <w:rPr>
                  <w:rStyle w:val="Hyperlink"/>
                  <w:rFonts w:ascii="Verdana" w:hAnsi="Verdana"/>
                  <w:iCs/>
                  <w:color w:val="AD2323"/>
                  <w:sz w:val="20"/>
                  <w:szCs w:val="20"/>
                  <w:bdr w:val="none" w:sz="0" w:space="0" w:color="auto" w:frame="1"/>
                </w:rPr>
                <w:t>http://www.birds.cornell.edu/birdsleuth</w:t>
              </w:r>
            </w:hyperlink>
          </w:p>
        </w:tc>
      </w:tr>
      <w:tr w:rsidR="008B4BEC" w:rsidRPr="00E120BD">
        <w:trPr>
          <w:trHeight w:val="512"/>
        </w:trPr>
        <w:tc>
          <w:tcPr>
            <w:tcW w:w="1638" w:type="dxa"/>
            <w:shd w:val="clear" w:color="auto" w:fill="F2DBDB" w:themeFill="accent2" w:themeFillTint="33"/>
          </w:tcPr>
          <w:p w:rsidR="008B4BEC" w:rsidRPr="00E120BD" w:rsidRDefault="008B4BEC" w:rsidP="00BF2072">
            <w:pPr>
              <w:spacing w:before="2" w:after="2"/>
              <w:rPr>
                <w:rFonts w:ascii="Verdana" w:hAnsi="Verdana"/>
                <w:sz w:val="20"/>
                <w:szCs w:val="20"/>
              </w:rPr>
            </w:pPr>
            <w:r w:rsidRPr="00E120BD">
              <w:rPr>
                <w:rFonts w:ascii="Verdana" w:hAnsi="Verdana"/>
                <w:sz w:val="20"/>
                <w:szCs w:val="20"/>
              </w:rPr>
              <w:t>Body Header</w:t>
            </w:r>
          </w:p>
        </w:tc>
        <w:tc>
          <w:tcPr>
            <w:tcW w:w="7218" w:type="dxa"/>
          </w:tcPr>
          <w:p w:rsidR="008B4BEC" w:rsidRPr="00E120BD" w:rsidRDefault="008855B2" w:rsidP="00B17606">
            <w:pPr>
              <w:rPr>
                <w:rFonts w:ascii="Verdana" w:hAnsi="Verdana"/>
                <w:sz w:val="20"/>
                <w:szCs w:val="20"/>
              </w:rPr>
            </w:pPr>
            <w:hyperlink r:id="rId35" w:history="1">
              <w:r w:rsidR="008B4BEC" w:rsidRPr="00E120BD">
                <w:rPr>
                  <w:rStyle w:val="Hyperlink"/>
                  <w:rFonts w:ascii="Verdana" w:hAnsi="Verdana"/>
                  <w:color w:val="AD2323"/>
                  <w:sz w:val="20"/>
                  <w:szCs w:val="20"/>
                  <w:bdr w:val="none" w:sz="0" w:space="0" w:color="auto" w:frame="1"/>
                  <w:shd w:val="clear" w:color="auto" w:fill="FFFFFF"/>
                </w:rPr>
                <w:t>Buck Institute for Education: Gender Roles</w:t>
              </w:r>
            </w:hyperlink>
          </w:p>
        </w:tc>
      </w:tr>
      <w:tr w:rsidR="008B4BEC" w:rsidRPr="00E120BD">
        <w:trPr>
          <w:trHeight w:val="1439"/>
        </w:trPr>
        <w:tc>
          <w:tcPr>
            <w:tcW w:w="1638" w:type="dxa"/>
            <w:shd w:val="clear" w:color="auto" w:fill="F2DBDB" w:themeFill="accent2" w:themeFillTint="33"/>
          </w:tcPr>
          <w:p w:rsidR="008B4BEC" w:rsidRPr="00E120BD" w:rsidRDefault="008B4BEC" w:rsidP="00BF2072">
            <w:pPr>
              <w:spacing w:before="2" w:after="2"/>
              <w:rPr>
                <w:rFonts w:ascii="Verdana" w:hAnsi="Verdana"/>
                <w:sz w:val="20"/>
                <w:szCs w:val="20"/>
              </w:rPr>
            </w:pPr>
            <w:r w:rsidRPr="00E120BD">
              <w:rPr>
                <w:rFonts w:ascii="Verdana" w:hAnsi="Verdana"/>
                <w:sz w:val="20"/>
                <w:szCs w:val="20"/>
              </w:rPr>
              <w:t>Body Copy</w:t>
            </w:r>
          </w:p>
        </w:tc>
        <w:tc>
          <w:tcPr>
            <w:tcW w:w="7218" w:type="dxa"/>
          </w:tcPr>
          <w:p w:rsidR="008B4BEC" w:rsidRPr="00E120BD" w:rsidRDefault="008B4BEC" w:rsidP="00BA1C86">
            <w:pPr>
              <w:pStyle w:val="NormalWeb"/>
              <w:shd w:val="clear" w:color="auto" w:fill="FFFFFF"/>
              <w:spacing w:before="0" w:after="0" w:line="253" w:lineRule="atLeast"/>
              <w:textAlignment w:val="baseline"/>
              <w:rPr>
                <w:rFonts w:ascii="Verdana" w:hAnsi="Verdana"/>
                <w:color w:val="333333"/>
                <w:sz w:val="20"/>
                <w:szCs w:val="20"/>
              </w:rPr>
            </w:pPr>
            <w:r w:rsidRPr="00E120BD">
              <w:rPr>
                <w:rFonts w:ascii="Verdana" w:hAnsi="Verdana"/>
                <w:color w:val="333333"/>
                <w:sz w:val="20"/>
                <w:szCs w:val="20"/>
                <w:bdr w:val="none" w:sz="0" w:space="0" w:color="auto" w:frame="1"/>
              </w:rPr>
              <w:t>Middle school students at the Greater Brunswick Charter School in New Jersey complete an interdisciplinary project about gender roles combining Language Arts, History, Biology, and Media Literacy.</w:t>
            </w:r>
            <w:r w:rsidRPr="00E120BD">
              <w:rPr>
                <w:rFonts w:ascii="Verdana" w:hAnsi="Verdana"/>
                <w:color w:val="333333"/>
                <w:sz w:val="20"/>
                <w:szCs w:val="20"/>
              </w:rPr>
              <w:t> </w:t>
            </w:r>
          </w:p>
          <w:p w:rsidR="008B4BEC" w:rsidRPr="00E120BD" w:rsidRDefault="008B4BEC" w:rsidP="00097247">
            <w:pPr>
              <w:pStyle w:val="NormalWeb"/>
              <w:shd w:val="clear" w:color="auto" w:fill="FFFFFF"/>
              <w:spacing w:before="0" w:after="0" w:line="253" w:lineRule="atLeast"/>
              <w:textAlignment w:val="baseline"/>
              <w:rPr>
                <w:rFonts w:ascii="Verdana" w:hAnsi="Verdana"/>
                <w:color w:val="333333"/>
                <w:sz w:val="20"/>
                <w:szCs w:val="20"/>
              </w:rPr>
            </w:pPr>
            <w:r w:rsidRPr="00E120BD">
              <w:rPr>
                <w:rStyle w:val="Emphasis"/>
                <w:rFonts w:ascii="Verdana" w:hAnsi="Verdana"/>
                <w:i w:val="0"/>
                <w:iCs/>
                <w:color w:val="333333"/>
                <w:sz w:val="20"/>
                <w:szCs w:val="20"/>
                <w:bdr w:val="none" w:sz="0" w:space="0" w:color="auto" w:frame="1"/>
              </w:rPr>
              <w:t>Buck Institute for Education. Retrieved November 27, 2012 from</w:t>
            </w:r>
            <w:r w:rsidR="001736A3">
              <w:rPr>
                <w:rStyle w:val="Emphasis"/>
                <w:rFonts w:ascii="Verdana" w:hAnsi="Verdana"/>
                <w:i w:val="0"/>
                <w:iCs/>
                <w:color w:val="333333"/>
                <w:sz w:val="20"/>
                <w:szCs w:val="20"/>
                <w:bdr w:val="none" w:sz="0" w:space="0" w:color="auto" w:frame="1"/>
              </w:rPr>
              <w:t xml:space="preserve"> </w:t>
            </w:r>
            <w:hyperlink r:id="rId36" w:history="1">
              <w:r w:rsidRPr="00E120BD">
                <w:rPr>
                  <w:rStyle w:val="Hyperlink"/>
                  <w:rFonts w:ascii="Verdana" w:hAnsi="Verdana"/>
                  <w:iCs/>
                  <w:color w:val="AD2323"/>
                  <w:sz w:val="20"/>
                  <w:szCs w:val="20"/>
                  <w:bdr w:val="none" w:sz="0" w:space="0" w:color="auto" w:frame="1"/>
                </w:rPr>
                <w:t>http://www.bie.org/videos/video/learning_to_act_as_women_and_men</w:t>
              </w:r>
            </w:hyperlink>
          </w:p>
        </w:tc>
      </w:tr>
      <w:tr w:rsidR="00B17606" w:rsidRPr="00E120BD">
        <w:trPr>
          <w:trHeight w:val="440"/>
        </w:trPr>
        <w:tc>
          <w:tcPr>
            <w:tcW w:w="1638" w:type="dxa"/>
            <w:shd w:val="clear" w:color="auto" w:fill="F2DBDB" w:themeFill="accent2" w:themeFillTint="33"/>
          </w:tcPr>
          <w:p w:rsidR="00B17606" w:rsidRPr="00E120BD" w:rsidRDefault="00B17606" w:rsidP="00BF2072">
            <w:pPr>
              <w:spacing w:before="2" w:after="2"/>
              <w:rPr>
                <w:rFonts w:ascii="Verdana" w:hAnsi="Verdana"/>
                <w:sz w:val="20"/>
                <w:szCs w:val="20"/>
              </w:rPr>
            </w:pPr>
            <w:r w:rsidRPr="00E120BD">
              <w:rPr>
                <w:rFonts w:ascii="Verdana" w:hAnsi="Verdana"/>
                <w:sz w:val="20"/>
                <w:szCs w:val="20"/>
              </w:rPr>
              <w:t>Body Header</w:t>
            </w:r>
          </w:p>
        </w:tc>
        <w:tc>
          <w:tcPr>
            <w:tcW w:w="7218" w:type="dxa"/>
          </w:tcPr>
          <w:p w:rsidR="00B17606" w:rsidRPr="00E120BD" w:rsidRDefault="008855B2" w:rsidP="00BA1C86">
            <w:pPr>
              <w:rPr>
                <w:rFonts w:ascii="Verdana" w:hAnsi="Verdana"/>
                <w:sz w:val="20"/>
                <w:szCs w:val="20"/>
              </w:rPr>
            </w:pPr>
            <w:hyperlink r:id="rId37" w:history="1">
              <w:r w:rsidR="00B17606" w:rsidRPr="00E120BD">
                <w:rPr>
                  <w:rStyle w:val="Hyperlink"/>
                  <w:rFonts w:ascii="Verdana" w:hAnsi="Verdana"/>
                  <w:color w:val="AD2323"/>
                  <w:sz w:val="20"/>
                  <w:szCs w:val="20"/>
                  <w:bdr w:val="none" w:sz="0" w:space="0" w:color="auto" w:frame="1"/>
                  <w:shd w:val="clear" w:color="auto" w:fill="FFFFFF"/>
                </w:rPr>
                <w:t>PBS: THE BLUES™ NATIONAL EDUCATIONAL OUTREACH CAMPAIGN</w:t>
              </w:r>
            </w:hyperlink>
          </w:p>
        </w:tc>
      </w:tr>
      <w:tr w:rsidR="00B17606" w:rsidRPr="00E120BD">
        <w:trPr>
          <w:trHeight w:val="4103"/>
        </w:trPr>
        <w:tc>
          <w:tcPr>
            <w:tcW w:w="1638" w:type="dxa"/>
            <w:shd w:val="clear" w:color="auto" w:fill="F2DBDB" w:themeFill="accent2" w:themeFillTint="33"/>
          </w:tcPr>
          <w:p w:rsidR="00B17606" w:rsidRPr="00E120BD" w:rsidRDefault="00B17606" w:rsidP="00BF2072">
            <w:pPr>
              <w:spacing w:before="2" w:after="2"/>
              <w:rPr>
                <w:rFonts w:ascii="Verdana" w:hAnsi="Verdana"/>
                <w:sz w:val="20"/>
                <w:szCs w:val="20"/>
              </w:rPr>
            </w:pPr>
            <w:r w:rsidRPr="00E120BD">
              <w:rPr>
                <w:rFonts w:ascii="Verdana" w:hAnsi="Verdana"/>
                <w:sz w:val="20"/>
                <w:szCs w:val="20"/>
              </w:rPr>
              <w:t>Body Copy</w:t>
            </w:r>
          </w:p>
        </w:tc>
        <w:tc>
          <w:tcPr>
            <w:tcW w:w="7218" w:type="dxa"/>
          </w:tcPr>
          <w:p w:rsidR="00B17606" w:rsidRPr="00E120BD" w:rsidRDefault="00B17606" w:rsidP="00B17606">
            <w:pPr>
              <w:rPr>
                <w:rFonts w:ascii="Verdana" w:hAnsi="Verdana"/>
                <w:sz w:val="20"/>
                <w:szCs w:val="20"/>
              </w:rPr>
            </w:pPr>
            <w:r w:rsidRPr="00E120BD">
              <w:rPr>
                <w:rFonts w:ascii="Verdana" w:hAnsi="Verdana"/>
                <w:sz w:val="20"/>
                <w:szCs w:val="20"/>
              </w:rPr>
              <w:br/>
              <w:t>The Blues educational outreach campaign, created by Experience Music Project, provides teaching strategies and resources for teachers to assist in the integration of blues music, culture, and history into American classrooms, with emphasis on grades 9-12.</w:t>
            </w:r>
          </w:p>
          <w:p w:rsidR="00B17606" w:rsidRPr="00E120BD" w:rsidRDefault="00B17606" w:rsidP="00B17606">
            <w:pPr>
              <w:rPr>
                <w:rFonts w:ascii="Verdana" w:hAnsi="Verdana"/>
                <w:sz w:val="20"/>
                <w:szCs w:val="20"/>
              </w:rPr>
            </w:pPr>
          </w:p>
          <w:p w:rsidR="00B17606" w:rsidRPr="00E120BD" w:rsidRDefault="00B17606" w:rsidP="00BA1C86">
            <w:pPr>
              <w:pStyle w:val="NormalWeb"/>
              <w:shd w:val="clear" w:color="auto" w:fill="FFFFFF"/>
              <w:spacing w:before="0" w:after="0" w:line="253" w:lineRule="atLeast"/>
              <w:textAlignment w:val="baseline"/>
              <w:rPr>
                <w:rFonts w:ascii="Verdana" w:hAnsi="Verdana"/>
                <w:color w:val="333333"/>
                <w:sz w:val="20"/>
                <w:szCs w:val="20"/>
              </w:rPr>
            </w:pPr>
            <w:r w:rsidRPr="00E120BD">
              <w:rPr>
                <w:rStyle w:val="Emphasis"/>
                <w:rFonts w:ascii="Verdana" w:hAnsi="Verdana"/>
                <w:i w:val="0"/>
                <w:iCs/>
                <w:color w:val="333333"/>
                <w:sz w:val="20"/>
                <w:szCs w:val="20"/>
                <w:bdr w:val="none" w:sz="0" w:space="0" w:color="auto" w:frame="1"/>
              </w:rPr>
              <w:t xml:space="preserve">PBS. Retrieved November 27, 2012 from </w:t>
            </w:r>
            <w:hyperlink r:id="rId38" w:history="1">
              <w:r w:rsidRPr="00E120BD">
                <w:rPr>
                  <w:rStyle w:val="Hyperlink"/>
                  <w:rFonts w:ascii="Verdana" w:hAnsi="Verdana"/>
                  <w:iCs/>
                  <w:color w:val="AD2323"/>
                  <w:sz w:val="20"/>
                  <w:szCs w:val="20"/>
                  <w:bdr w:val="none" w:sz="0" w:space="0" w:color="auto" w:frame="1"/>
                </w:rPr>
                <w:t>http://www.pbs.org/theblues/classroom.html</w:t>
              </w:r>
            </w:hyperlink>
          </w:p>
        </w:tc>
      </w:tr>
      <w:tr w:rsidR="00B17606" w:rsidRPr="00E120BD">
        <w:trPr>
          <w:trHeight w:val="800"/>
        </w:trPr>
        <w:tc>
          <w:tcPr>
            <w:tcW w:w="1638" w:type="dxa"/>
            <w:shd w:val="clear" w:color="auto" w:fill="F2DBDB" w:themeFill="accent2" w:themeFillTint="33"/>
          </w:tcPr>
          <w:p w:rsidR="00B17606" w:rsidRPr="00E120BD" w:rsidRDefault="00B17606" w:rsidP="00BF2072">
            <w:pPr>
              <w:spacing w:before="2" w:after="2"/>
              <w:rPr>
                <w:rFonts w:ascii="Verdana" w:hAnsi="Verdana"/>
                <w:sz w:val="20"/>
                <w:szCs w:val="20"/>
              </w:rPr>
            </w:pPr>
            <w:r w:rsidRPr="00E120BD">
              <w:rPr>
                <w:rFonts w:ascii="Verdana" w:hAnsi="Verdana"/>
                <w:sz w:val="20"/>
                <w:szCs w:val="20"/>
              </w:rPr>
              <w:t>Body Header</w:t>
            </w:r>
          </w:p>
        </w:tc>
        <w:tc>
          <w:tcPr>
            <w:tcW w:w="7218" w:type="dxa"/>
          </w:tcPr>
          <w:p w:rsidR="00B17606" w:rsidRPr="00E120BD" w:rsidRDefault="008855B2" w:rsidP="00BA1C86">
            <w:pPr>
              <w:pStyle w:val="NormalWeb"/>
              <w:shd w:val="clear" w:color="auto" w:fill="FFFFFF"/>
              <w:spacing w:before="0" w:after="0" w:line="253" w:lineRule="atLeast"/>
              <w:textAlignment w:val="baseline"/>
              <w:rPr>
                <w:rFonts w:ascii="Verdana" w:hAnsi="Verdana"/>
                <w:color w:val="333333"/>
                <w:sz w:val="20"/>
                <w:szCs w:val="20"/>
              </w:rPr>
            </w:pPr>
            <w:hyperlink r:id="rId39" w:history="1">
              <w:r w:rsidR="00B17606" w:rsidRPr="00E120BD">
                <w:rPr>
                  <w:rStyle w:val="Hyperlink"/>
                  <w:rFonts w:ascii="Verdana" w:hAnsi="Verdana"/>
                  <w:color w:val="AD2323"/>
                  <w:sz w:val="20"/>
                  <w:szCs w:val="20"/>
                  <w:bdr w:val="none" w:sz="0" w:space="0" w:color="auto" w:frame="1"/>
                </w:rPr>
                <w:t>Society of Workforce Planning Professionals: Certification Project</w:t>
              </w:r>
            </w:hyperlink>
          </w:p>
        </w:tc>
      </w:tr>
      <w:tr w:rsidR="00B17606" w:rsidRPr="00E120BD">
        <w:trPr>
          <w:trHeight w:val="1439"/>
        </w:trPr>
        <w:tc>
          <w:tcPr>
            <w:tcW w:w="1638" w:type="dxa"/>
            <w:shd w:val="clear" w:color="auto" w:fill="F2DBDB" w:themeFill="accent2" w:themeFillTint="33"/>
          </w:tcPr>
          <w:p w:rsidR="00B17606" w:rsidRPr="00E120BD" w:rsidRDefault="00B17606" w:rsidP="00BF2072">
            <w:pPr>
              <w:spacing w:before="2" w:after="2"/>
              <w:rPr>
                <w:rFonts w:ascii="Verdana" w:hAnsi="Verdana"/>
                <w:sz w:val="20"/>
                <w:szCs w:val="20"/>
              </w:rPr>
            </w:pPr>
            <w:r w:rsidRPr="00E120BD">
              <w:rPr>
                <w:rFonts w:ascii="Verdana" w:hAnsi="Verdana"/>
                <w:sz w:val="20"/>
                <w:szCs w:val="20"/>
              </w:rPr>
              <w:t>Body Copy</w:t>
            </w:r>
          </w:p>
        </w:tc>
        <w:tc>
          <w:tcPr>
            <w:tcW w:w="7218" w:type="dxa"/>
          </w:tcPr>
          <w:p w:rsidR="00B17606" w:rsidRPr="00E120BD" w:rsidRDefault="00B17606" w:rsidP="005863B8">
            <w:pPr>
              <w:rPr>
                <w:rFonts w:ascii="Verdana" w:hAnsi="Verdana"/>
                <w:sz w:val="20"/>
                <w:szCs w:val="20"/>
              </w:rPr>
            </w:pPr>
            <w:r w:rsidRPr="00E120BD">
              <w:rPr>
                <w:rFonts w:ascii="Verdana" w:hAnsi="Verdana"/>
                <w:sz w:val="20"/>
                <w:szCs w:val="20"/>
              </w:rPr>
              <w:t>Th</w:t>
            </w:r>
            <w:r w:rsidR="007B642D">
              <w:rPr>
                <w:rFonts w:ascii="Verdana" w:hAnsi="Verdana"/>
                <w:sz w:val="20"/>
                <w:szCs w:val="20"/>
              </w:rPr>
              <w:t>is</w:t>
            </w:r>
            <w:r w:rsidRPr="00E120BD">
              <w:rPr>
                <w:rFonts w:ascii="Verdana" w:hAnsi="Verdana"/>
                <w:sz w:val="20"/>
                <w:szCs w:val="20"/>
              </w:rPr>
              <w:t xml:space="preserve"> workforce management certification is composed of four parts, which include three tests and a project. The project is designed to be a “real-life” example of workforce management skills to demonstrate the application of knowledge. </w:t>
            </w:r>
          </w:p>
          <w:p w:rsidR="00B17606" w:rsidRPr="00E120BD" w:rsidRDefault="00B17606" w:rsidP="00B17606">
            <w:pPr>
              <w:rPr>
                <w:rFonts w:ascii="Verdana" w:hAnsi="Verdana"/>
                <w:sz w:val="20"/>
                <w:szCs w:val="20"/>
              </w:rPr>
            </w:pPr>
            <w:r w:rsidRPr="00E120BD">
              <w:rPr>
                <w:rFonts w:ascii="Verdana" w:hAnsi="Verdana"/>
                <w:sz w:val="20"/>
                <w:szCs w:val="20"/>
              </w:rPr>
              <w:t> </w:t>
            </w:r>
          </w:p>
          <w:p w:rsidR="00B17606" w:rsidRPr="00E120BD" w:rsidRDefault="001736A3" w:rsidP="00B17606">
            <w:pPr>
              <w:rPr>
                <w:rFonts w:ascii="Verdana" w:hAnsi="Verdana"/>
                <w:sz w:val="20"/>
                <w:szCs w:val="20"/>
              </w:rPr>
            </w:pPr>
            <w:r w:rsidRPr="00E120BD">
              <w:rPr>
                <w:rFonts w:ascii="Verdana" w:hAnsi="Verdana"/>
                <w:sz w:val="20"/>
                <w:szCs w:val="20"/>
              </w:rPr>
              <w:t xml:space="preserve"> SWPP</w:t>
            </w:r>
            <w:r w:rsidR="00B17606" w:rsidRPr="00E120BD">
              <w:rPr>
                <w:rFonts w:ascii="Verdana" w:hAnsi="Verdana"/>
                <w:sz w:val="20"/>
                <w:szCs w:val="20"/>
              </w:rPr>
              <w:t xml:space="preserve">. Retrieved November 27, 2012 </w:t>
            </w:r>
            <w:r w:rsidR="00B17606" w:rsidRPr="00E120BD">
              <w:rPr>
                <w:rStyle w:val="Emphasis"/>
                <w:rFonts w:ascii="Verdana" w:hAnsi="Verdana"/>
                <w:i w:val="0"/>
                <w:iCs/>
                <w:color w:val="333333"/>
                <w:sz w:val="20"/>
                <w:szCs w:val="20"/>
                <w:bdr w:val="none" w:sz="0" w:space="0" w:color="auto" w:frame="1"/>
              </w:rPr>
              <w:t xml:space="preserve">from </w:t>
            </w:r>
            <w:hyperlink r:id="rId40" w:history="1">
              <w:r w:rsidR="00B17606" w:rsidRPr="00E120BD">
                <w:rPr>
                  <w:rStyle w:val="Hyperlink"/>
                  <w:rFonts w:ascii="Verdana" w:hAnsi="Verdana"/>
                  <w:iCs/>
                  <w:color w:val="AD2323"/>
                  <w:sz w:val="20"/>
                  <w:szCs w:val="20"/>
                  <w:bdr w:val="none" w:sz="0" w:space="0" w:color="auto" w:frame="1"/>
                </w:rPr>
                <w:t>http://www.swpp.org/wmcertification.html</w:t>
              </w:r>
            </w:hyperlink>
            <w:r w:rsidR="00B17606" w:rsidRPr="00E120BD">
              <w:rPr>
                <w:rStyle w:val="apple-converted-space"/>
                <w:rFonts w:ascii="Verdana" w:eastAsiaTheme="majorEastAsia" w:hAnsi="Verdana"/>
                <w:iCs/>
                <w:color w:val="333333"/>
                <w:sz w:val="20"/>
                <w:szCs w:val="20"/>
                <w:bdr w:val="none" w:sz="0" w:space="0" w:color="auto" w:frame="1"/>
              </w:rPr>
              <w:t> </w:t>
            </w:r>
          </w:p>
        </w:tc>
      </w:tr>
    </w:tbl>
    <w:p w:rsidR="0069106E" w:rsidRPr="00E120BD" w:rsidRDefault="0069106E" w:rsidP="0069106E">
      <w:pPr>
        <w:pStyle w:val="Heading1"/>
        <w:rPr>
          <w:rFonts w:ascii="Verdana" w:hAnsi="Verdana"/>
          <w:sz w:val="20"/>
          <w:szCs w:val="20"/>
        </w:rPr>
      </w:pPr>
      <w:r w:rsidRPr="00E120BD">
        <w:rPr>
          <w:rFonts w:ascii="Verdana" w:hAnsi="Verdana"/>
          <w:sz w:val="20"/>
          <w:szCs w:val="20"/>
        </w:rPr>
        <w:br w:type="page"/>
        <w:t>09 Portfolios</w:t>
      </w:r>
    </w:p>
    <w:tbl>
      <w:tblPr>
        <w:tblStyle w:val="TableGrid"/>
        <w:tblW w:w="0" w:type="auto"/>
        <w:tblLook w:val="00BF"/>
      </w:tblPr>
      <w:tblGrid>
        <w:gridCol w:w="1548"/>
        <w:gridCol w:w="7308"/>
      </w:tblGrid>
      <w:tr w:rsidR="0069106E" w:rsidRPr="00E120BD">
        <w:trPr>
          <w:trHeight w:val="485"/>
        </w:trPr>
        <w:tc>
          <w:tcPr>
            <w:tcW w:w="1548" w:type="dxa"/>
            <w:shd w:val="clear" w:color="auto" w:fill="F2DBDB" w:themeFill="accent2" w:themeFillTint="33"/>
          </w:tcPr>
          <w:p w:rsidR="0069106E" w:rsidRPr="00E120BD" w:rsidRDefault="0069106E" w:rsidP="0028308B">
            <w:pPr>
              <w:rPr>
                <w:rFonts w:ascii="Verdana" w:hAnsi="Verdana"/>
                <w:sz w:val="20"/>
                <w:szCs w:val="20"/>
              </w:rPr>
            </w:pPr>
            <w:r w:rsidRPr="00E120BD">
              <w:rPr>
                <w:rFonts w:ascii="Verdana" w:hAnsi="Verdana"/>
                <w:sz w:val="20"/>
                <w:szCs w:val="20"/>
              </w:rPr>
              <w:t>Page Title in Header</w:t>
            </w:r>
          </w:p>
        </w:tc>
        <w:tc>
          <w:tcPr>
            <w:tcW w:w="7308" w:type="dxa"/>
          </w:tcPr>
          <w:p w:rsidR="0069106E" w:rsidRPr="00E120BD" w:rsidRDefault="0069106E" w:rsidP="0028308B">
            <w:pPr>
              <w:rPr>
                <w:rFonts w:ascii="Verdana" w:hAnsi="Verdana"/>
                <w:sz w:val="20"/>
                <w:szCs w:val="20"/>
              </w:rPr>
            </w:pPr>
            <w:r w:rsidRPr="00E120BD">
              <w:rPr>
                <w:rFonts w:ascii="Verdana" w:hAnsi="Verdana"/>
                <w:sz w:val="20"/>
                <w:szCs w:val="20"/>
              </w:rPr>
              <w:t>Portfolios</w:t>
            </w:r>
          </w:p>
        </w:tc>
      </w:tr>
      <w:tr w:rsidR="0069106E" w:rsidRPr="00E120BD">
        <w:tc>
          <w:tcPr>
            <w:tcW w:w="1548" w:type="dxa"/>
            <w:shd w:val="clear" w:color="auto" w:fill="F2DBDB" w:themeFill="accent2" w:themeFillTint="33"/>
          </w:tcPr>
          <w:p w:rsidR="0069106E" w:rsidRPr="00E120BD" w:rsidRDefault="0069106E" w:rsidP="0028308B">
            <w:pPr>
              <w:rPr>
                <w:rFonts w:ascii="Verdana" w:hAnsi="Verdana"/>
                <w:sz w:val="20"/>
                <w:szCs w:val="20"/>
              </w:rPr>
            </w:pPr>
            <w:r w:rsidRPr="00E120BD">
              <w:rPr>
                <w:rFonts w:ascii="Verdana" w:hAnsi="Verdana"/>
                <w:sz w:val="20"/>
                <w:szCs w:val="20"/>
              </w:rPr>
              <w:t>Header Text</w:t>
            </w:r>
          </w:p>
        </w:tc>
        <w:tc>
          <w:tcPr>
            <w:tcW w:w="7308" w:type="dxa"/>
          </w:tcPr>
          <w:p w:rsidR="0069106E" w:rsidRPr="00E120BD" w:rsidRDefault="0069106E" w:rsidP="0028308B">
            <w:pPr>
              <w:rPr>
                <w:rFonts w:ascii="Verdana" w:hAnsi="Verdana"/>
                <w:sz w:val="20"/>
                <w:szCs w:val="20"/>
              </w:rPr>
            </w:pPr>
            <w:r w:rsidRPr="00E120BD">
              <w:rPr>
                <w:rFonts w:ascii="Verdana" w:hAnsi="Verdana"/>
                <w:sz w:val="20"/>
                <w:szCs w:val="20"/>
              </w:rPr>
              <w:t>Portfolios are a purposeful collection of examinee’s work that shows current proficiency; performance; or knowledge, skills, and abilities (</w:t>
            </w:r>
            <w:proofErr w:type="spellStart"/>
            <w:r w:rsidRPr="00E120BD">
              <w:rPr>
                <w:rFonts w:ascii="Verdana" w:hAnsi="Verdana"/>
                <w:sz w:val="20"/>
                <w:szCs w:val="20"/>
              </w:rPr>
              <w:t>KSAs</w:t>
            </w:r>
            <w:proofErr w:type="spellEnd"/>
            <w:r w:rsidRPr="00E120BD">
              <w:rPr>
                <w:rFonts w:ascii="Verdana" w:hAnsi="Verdana"/>
                <w:sz w:val="20"/>
                <w:szCs w:val="20"/>
              </w:rPr>
              <w:t>)—or growth over time.</w:t>
            </w:r>
          </w:p>
        </w:tc>
      </w:tr>
      <w:tr w:rsidR="0069106E" w:rsidRPr="00E120BD">
        <w:trPr>
          <w:trHeight w:val="63"/>
        </w:trPr>
        <w:tc>
          <w:tcPr>
            <w:tcW w:w="1548" w:type="dxa"/>
            <w:shd w:val="clear" w:color="auto" w:fill="F2DBDB" w:themeFill="accent2" w:themeFillTint="33"/>
          </w:tcPr>
          <w:p w:rsidR="0069106E" w:rsidRPr="00E120BD" w:rsidRDefault="0069106E" w:rsidP="0028308B">
            <w:pPr>
              <w:rPr>
                <w:rFonts w:ascii="Verdana" w:hAnsi="Verdana"/>
                <w:sz w:val="20"/>
                <w:szCs w:val="20"/>
              </w:rPr>
            </w:pPr>
            <w:r w:rsidRPr="00E120BD">
              <w:rPr>
                <w:rFonts w:ascii="Verdana" w:hAnsi="Verdana"/>
                <w:sz w:val="20"/>
                <w:szCs w:val="20"/>
              </w:rPr>
              <w:t>Body Header</w:t>
            </w:r>
          </w:p>
        </w:tc>
        <w:tc>
          <w:tcPr>
            <w:tcW w:w="7308" w:type="dxa"/>
          </w:tcPr>
          <w:p w:rsidR="0069106E" w:rsidRPr="00E120BD" w:rsidRDefault="0069106E" w:rsidP="00FF25CB">
            <w:pPr>
              <w:rPr>
                <w:rFonts w:ascii="Verdana" w:hAnsi="Verdana"/>
                <w:sz w:val="20"/>
                <w:szCs w:val="20"/>
              </w:rPr>
            </w:pPr>
          </w:p>
        </w:tc>
      </w:tr>
      <w:tr w:rsidR="0069106E" w:rsidRPr="00E120BD">
        <w:trPr>
          <w:trHeight w:val="1403"/>
        </w:trPr>
        <w:tc>
          <w:tcPr>
            <w:tcW w:w="1548" w:type="dxa"/>
            <w:shd w:val="clear" w:color="auto" w:fill="F2DBDB" w:themeFill="accent2" w:themeFillTint="33"/>
          </w:tcPr>
          <w:p w:rsidR="0069106E" w:rsidRPr="00E120BD" w:rsidRDefault="0069106E" w:rsidP="0028308B">
            <w:pPr>
              <w:rPr>
                <w:rFonts w:ascii="Verdana" w:hAnsi="Verdana"/>
                <w:sz w:val="20"/>
                <w:szCs w:val="20"/>
              </w:rPr>
            </w:pPr>
            <w:r w:rsidRPr="00E120BD">
              <w:rPr>
                <w:rFonts w:ascii="Verdana" w:hAnsi="Verdana"/>
                <w:sz w:val="20"/>
                <w:szCs w:val="20"/>
              </w:rPr>
              <w:t>Body Copy</w:t>
            </w:r>
          </w:p>
        </w:tc>
        <w:tc>
          <w:tcPr>
            <w:tcW w:w="7308" w:type="dxa"/>
          </w:tcPr>
          <w:p w:rsidR="0069106E" w:rsidRPr="00E120BD" w:rsidRDefault="0069106E" w:rsidP="00093BE8">
            <w:pPr>
              <w:rPr>
                <w:rFonts w:ascii="Verdana" w:hAnsi="Verdana"/>
                <w:sz w:val="20"/>
                <w:szCs w:val="20"/>
              </w:rPr>
            </w:pPr>
            <w:r w:rsidRPr="00E120BD">
              <w:rPr>
                <w:rFonts w:ascii="Verdana" w:hAnsi="Verdana"/>
                <w:sz w:val="20"/>
                <w:szCs w:val="20"/>
              </w:rPr>
              <w:t>In general, features of portfolios include:</w:t>
            </w:r>
          </w:p>
          <w:p w:rsidR="0069106E" w:rsidRPr="00E120BD" w:rsidRDefault="0069106E" w:rsidP="00B17606">
            <w:pPr>
              <w:pStyle w:val="ListParagraph"/>
              <w:numPr>
                <w:ilvl w:val="0"/>
                <w:numId w:val="29"/>
                <w:numberingChange w:id="110" w:author="Ashley Peterson-DeLuca," w:date="2013-05-28T22:51:00Z" w:original=""/>
              </w:numPr>
              <w:rPr>
                <w:rFonts w:ascii="Verdana" w:hAnsi="Verdana"/>
                <w:sz w:val="20"/>
                <w:szCs w:val="20"/>
              </w:rPr>
            </w:pPr>
            <w:r w:rsidRPr="00E120BD">
              <w:rPr>
                <w:rFonts w:ascii="Verdana" w:hAnsi="Verdana"/>
                <w:sz w:val="20"/>
                <w:szCs w:val="20"/>
              </w:rPr>
              <w:t>Printed or electronic copies of text and graphical material that the candidate has produced; other pieces of work; or video and audio recordings of candidate performances, products, and reflections</w:t>
            </w:r>
          </w:p>
          <w:p w:rsidR="0069106E" w:rsidRPr="00E120BD" w:rsidRDefault="0069106E" w:rsidP="00B17606">
            <w:pPr>
              <w:pStyle w:val="ListParagraph"/>
              <w:numPr>
                <w:ilvl w:val="0"/>
                <w:numId w:val="29"/>
                <w:numberingChange w:id="111" w:author="Ashley Peterson-DeLuca," w:date="2013-05-28T22:51:00Z" w:original=""/>
              </w:numPr>
              <w:rPr>
                <w:rFonts w:ascii="Verdana" w:hAnsi="Verdana"/>
                <w:sz w:val="20"/>
                <w:szCs w:val="20"/>
              </w:rPr>
            </w:pPr>
            <w:r w:rsidRPr="00E120BD">
              <w:rPr>
                <w:rFonts w:ascii="Verdana" w:hAnsi="Verdana"/>
                <w:sz w:val="20"/>
                <w:szCs w:val="20"/>
              </w:rPr>
              <w:t xml:space="preserve">A broad sampling, as well as a range of types of evidence, skills, </w:t>
            </w:r>
            <w:r w:rsidR="001736A3">
              <w:rPr>
                <w:rFonts w:ascii="Verdana" w:hAnsi="Verdana"/>
                <w:sz w:val="20"/>
                <w:szCs w:val="20"/>
              </w:rPr>
              <w:t xml:space="preserve">and </w:t>
            </w:r>
            <w:r w:rsidRPr="00E120BD">
              <w:rPr>
                <w:rFonts w:ascii="Verdana" w:hAnsi="Verdana"/>
                <w:sz w:val="20"/>
                <w:szCs w:val="20"/>
              </w:rPr>
              <w:t>abilities whether current status or growth</w:t>
            </w:r>
          </w:p>
          <w:p w:rsidR="0069106E" w:rsidRPr="00E120BD" w:rsidRDefault="0069106E" w:rsidP="00B17606">
            <w:pPr>
              <w:pStyle w:val="ListParagraph"/>
              <w:numPr>
                <w:ilvl w:val="0"/>
                <w:numId w:val="29"/>
                <w:numberingChange w:id="112" w:author="Ashley Peterson-DeLuca," w:date="2013-05-28T22:51:00Z" w:original=""/>
              </w:numPr>
              <w:rPr>
                <w:rFonts w:ascii="Verdana" w:hAnsi="Verdana"/>
                <w:sz w:val="20"/>
                <w:szCs w:val="20"/>
              </w:rPr>
            </w:pPr>
            <w:r w:rsidRPr="00E120BD">
              <w:rPr>
                <w:rFonts w:ascii="Verdana" w:hAnsi="Verdana"/>
                <w:sz w:val="20"/>
                <w:szCs w:val="20"/>
              </w:rPr>
              <w:t>Specifications for the criteria and procedures for evaluating the pieces of work</w:t>
            </w:r>
          </w:p>
        </w:tc>
      </w:tr>
      <w:tr w:rsidR="0069106E" w:rsidRPr="00E120BD">
        <w:trPr>
          <w:trHeight w:val="341"/>
        </w:trPr>
        <w:tc>
          <w:tcPr>
            <w:tcW w:w="1548" w:type="dxa"/>
            <w:tcBorders>
              <w:bottom w:val="single" w:sz="4" w:space="0" w:color="000000" w:themeColor="text1"/>
            </w:tcBorders>
            <w:shd w:val="clear" w:color="auto" w:fill="FDE9D9" w:themeFill="accent6" w:themeFillTint="33"/>
          </w:tcPr>
          <w:p w:rsidR="0069106E" w:rsidRPr="00E120BD" w:rsidRDefault="0069106E" w:rsidP="0028308B">
            <w:pPr>
              <w:rPr>
                <w:rFonts w:ascii="Verdana" w:hAnsi="Verdana"/>
                <w:sz w:val="20"/>
                <w:szCs w:val="20"/>
              </w:rPr>
            </w:pPr>
            <w:proofErr w:type="spellStart"/>
            <w:r w:rsidRPr="00E120BD">
              <w:rPr>
                <w:rFonts w:ascii="Verdana" w:hAnsi="Verdana"/>
                <w:sz w:val="20"/>
                <w:szCs w:val="20"/>
              </w:rPr>
              <w:t>Brainshark</w:t>
            </w:r>
            <w:proofErr w:type="spellEnd"/>
          </w:p>
        </w:tc>
        <w:tc>
          <w:tcPr>
            <w:tcW w:w="7308" w:type="dxa"/>
            <w:tcBorders>
              <w:bottom w:val="single" w:sz="4" w:space="0" w:color="000000" w:themeColor="text1"/>
            </w:tcBorders>
          </w:tcPr>
          <w:p w:rsidR="0069106E" w:rsidRPr="00E120BD" w:rsidRDefault="0069106E" w:rsidP="002413BC">
            <w:pPr>
              <w:pStyle w:val="NormalWeb"/>
              <w:shd w:val="clear" w:color="auto" w:fill="FFFFFF"/>
              <w:spacing w:before="0" w:beforeAutospacing="0" w:after="0" w:afterAutospacing="0" w:line="240" w:lineRule="atLeast"/>
              <w:textAlignment w:val="baseline"/>
              <w:rPr>
                <w:rFonts w:ascii="Verdana" w:hAnsi="Verdana"/>
                <w:sz w:val="20"/>
                <w:szCs w:val="20"/>
              </w:rPr>
            </w:pPr>
            <w:r w:rsidRPr="00E120BD">
              <w:rPr>
                <w:rFonts w:ascii="Verdana" w:hAnsi="Verdana"/>
                <w:sz w:val="20"/>
                <w:szCs w:val="20"/>
              </w:rPr>
              <w:t>Yes</w:t>
            </w:r>
          </w:p>
        </w:tc>
      </w:tr>
    </w:tbl>
    <w:p w:rsidR="0069106E" w:rsidRPr="00E120BD" w:rsidRDefault="0069106E" w:rsidP="0069106E">
      <w:pPr>
        <w:rPr>
          <w:rFonts w:ascii="Verdana" w:hAnsi="Verdana"/>
          <w:sz w:val="20"/>
          <w:szCs w:val="20"/>
        </w:rPr>
      </w:pPr>
    </w:p>
    <w:p w:rsidR="0069106E" w:rsidRPr="00E120BD" w:rsidRDefault="0069106E" w:rsidP="0069106E">
      <w:pPr>
        <w:pStyle w:val="Heading2"/>
        <w:rPr>
          <w:rFonts w:ascii="Verdana" w:hAnsi="Verdana"/>
          <w:sz w:val="20"/>
          <w:szCs w:val="20"/>
        </w:rPr>
      </w:pPr>
      <w:r w:rsidRPr="00E120BD">
        <w:rPr>
          <w:rFonts w:ascii="Verdana" w:hAnsi="Verdana"/>
          <w:sz w:val="20"/>
          <w:szCs w:val="20"/>
        </w:rPr>
        <w:t>09a More Info</w:t>
      </w:r>
    </w:p>
    <w:tbl>
      <w:tblPr>
        <w:tblStyle w:val="TableGrid"/>
        <w:tblW w:w="0" w:type="auto"/>
        <w:tblLook w:val="00BF"/>
      </w:tblPr>
      <w:tblGrid>
        <w:gridCol w:w="1698"/>
        <w:gridCol w:w="7158"/>
      </w:tblGrid>
      <w:tr w:rsidR="0069106E" w:rsidRPr="00E120BD">
        <w:tc>
          <w:tcPr>
            <w:tcW w:w="1670" w:type="dxa"/>
            <w:shd w:val="clear" w:color="auto" w:fill="F2DBDB" w:themeFill="accent2" w:themeFillTint="33"/>
          </w:tcPr>
          <w:p w:rsidR="0069106E" w:rsidRPr="00E120BD" w:rsidRDefault="0069106E" w:rsidP="00FD56EC">
            <w:pPr>
              <w:rPr>
                <w:rFonts w:ascii="Verdana" w:hAnsi="Verdana"/>
                <w:sz w:val="20"/>
                <w:szCs w:val="20"/>
              </w:rPr>
            </w:pPr>
            <w:r w:rsidRPr="00E120BD">
              <w:rPr>
                <w:rFonts w:ascii="Verdana" w:hAnsi="Verdana"/>
                <w:sz w:val="20"/>
                <w:szCs w:val="20"/>
              </w:rPr>
              <w:t>Page Title</w:t>
            </w:r>
          </w:p>
        </w:tc>
        <w:tc>
          <w:tcPr>
            <w:tcW w:w="7186" w:type="dxa"/>
          </w:tcPr>
          <w:p w:rsidR="0069106E" w:rsidRPr="00E120BD" w:rsidRDefault="00B17606" w:rsidP="0069106E">
            <w:pPr>
              <w:rPr>
                <w:rFonts w:ascii="Verdana" w:hAnsi="Verdana"/>
                <w:sz w:val="20"/>
                <w:szCs w:val="20"/>
              </w:rPr>
            </w:pPr>
            <w:r w:rsidRPr="00E120BD">
              <w:rPr>
                <w:rFonts w:ascii="Verdana" w:hAnsi="Verdana"/>
                <w:sz w:val="20"/>
                <w:szCs w:val="20"/>
              </w:rPr>
              <w:t>What A</w:t>
            </w:r>
            <w:r w:rsidR="0069106E" w:rsidRPr="00E120BD">
              <w:rPr>
                <w:rFonts w:ascii="Verdana" w:hAnsi="Verdana"/>
                <w:sz w:val="20"/>
                <w:szCs w:val="20"/>
              </w:rPr>
              <w:t>re Portfolios?</w:t>
            </w:r>
          </w:p>
        </w:tc>
      </w:tr>
      <w:tr w:rsidR="0069106E" w:rsidRPr="00E120BD">
        <w:tc>
          <w:tcPr>
            <w:tcW w:w="1670" w:type="dxa"/>
            <w:shd w:val="clear" w:color="auto" w:fill="F2DBDB" w:themeFill="accent2" w:themeFillTint="33"/>
          </w:tcPr>
          <w:p w:rsidR="0069106E" w:rsidRPr="00E120BD" w:rsidRDefault="0069106E" w:rsidP="00FD56EC">
            <w:pPr>
              <w:rPr>
                <w:rFonts w:ascii="Verdana" w:hAnsi="Verdana"/>
                <w:sz w:val="20"/>
                <w:szCs w:val="20"/>
              </w:rPr>
            </w:pPr>
            <w:r w:rsidRPr="00E120BD">
              <w:rPr>
                <w:rFonts w:ascii="Verdana" w:hAnsi="Verdana"/>
                <w:sz w:val="20"/>
                <w:szCs w:val="20"/>
              </w:rPr>
              <w:t>Definition</w:t>
            </w:r>
          </w:p>
        </w:tc>
        <w:tc>
          <w:tcPr>
            <w:tcW w:w="7186" w:type="dxa"/>
          </w:tcPr>
          <w:p w:rsidR="0069106E" w:rsidRPr="00E120BD" w:rsidRDefault="0069106E" w:rsidP="00B61798">
            <w:pPr>
              <w:rPr>
                <w:rFonts w:ascii="Verdana" w:hAnsi="Verdana"/>
                <w:sz w:val="20"/>
                <w:szCs w:val="20"/>
              </w:rPr>
            </w:pPr>
            <w:r w:rsidRPr="00E120BD">
              <w:rPr>
                <w:rFonts w:ascii="Verdana" w:hAnsi="Verdana"/>
                <w:sz w:val="20"/>
                <w:szCs w:val="20"/>
              </w:rPr>
              <w:t>A portfolio assessment can be defined as a purposeful collection of an examinee’s work that is intended to illustrate (a) current proficiency; performance; or knowledge, skills, and abilities (</w:t>
            </w:r>
            <w:proofErr w:type="spellStart"/>
            <w:r w:rsidRPr="00E120BD">
              <w:rPr>
                <w:rFonts w:ascii="Verdana" w:hAnsi="Verdana"/>
                <w:sz w:val="20"/>
                <w:szCs w:val="20"/>
              </w:rPr>
              <w:t>KSAs</w:t>
            </w:r>
            <w:proofErr w:type="spellEnd"/>
            <w:r w:rsidRPr="00E120BD">
              <w:rPr>
                <w:rFonts w:ascii="Verdana" w:hAnsi="Verdana"/>
                <w:sz w:val="20"/>
                <w:szCs w:val="20"/>
              </w:rPr>
              <w:t xml:space="preserve">), or (b) growth over time in proficiency; performance; or </w:t>
            </w:r>
            <w:proofErr w:type="spellStart"/>
            <w:r w:rsidRPr="00E120BD">
              <w:rPr>
                <w:rFonts w:ascii="Verdana" w:hAnsi="Verdana"/>
                <w:sz w:val="20"/>
                <w:szCs w:val="20"/>
              </w:rPr>
              <w:t>KSAs</w:t>
            </w:r>
            <w:proofErr w:type="spellEnd"/>
            <w:r w:rsidRPr="00E120BD">
              <w:rPr>
                <w:rFonts w:ascii="Verdana" w:hAnsi="Verdana"/>
                <w:sz w:val="20"/>
                <w:szCs w:val="20"/>
              </w:rPr>
              <w:t>.</w:t>
            </w:r>
          </w:p>
        </w:tc>
      </w:tr>
      <w:tr w:rsidR="0069106E" w:rsidRPr="00E120BD">
        <w:tc>
          <w:tcPr>
            <w:tcW w:w="1670" w:type="dxa"/>
            <w:shd w:val="clear" w:color="auto" w:fill="F2DBDB" w:themeFill="accent2" w:themeFillTint="33"/>
          </w:tcPr>
          <w:p w:rsidR="0069106E" w:rsidRPr="00E120BD" w:rsidRDefault="0069106E" w:rsidP="000578AE">
            <w:pPr>
              <w:rPr>
                <w:rFonts w:ascii="Verdana" w:hAnsi="Verdana"/>
                <w:sz w:val="20"/>
                <w:szCs w:val="20"/>
              </w:rPr>
            </w:pPr>
            <w:r w:rsidRPr="00E120BD">
              <w:rPr>
                <w:rFonts w:ascii="Verdana" w:hAnsi="Verdana"/>
                <w:bCs/>
                <w:sz w:val="20"/>
                <w:szCs w:val="20"/>
              </w:rPr>
              <w:t>Characteristic Features</w:t>
            </w:r>
          </w:p>
          <w:p w:rsidR="0069106E" w:rsidRPr="00E120BD" w:rsidRDefault="0069106E" w:rsidP="00FD56EC">
            <w:pPr>
              <w:rPr>
                <w:rFonts w:ascii="Verdana" w:hAnsi="Verdana"/>
                <w:sz w:val="20"/>
                <w:szCs w:val="20"/>
              </w:rPr>
            </w:pPr>
          </w:p>
        </w:tc>
        <w:tc>
          <w:tcPr>
            <w:tcW w:w="7186" w:type="dxa"/>
          </w:tcPr>
          <w:p w:rsidR="003E5E91" w:rsidRPr="00E120BD" w:rsidRDefault="003E5E91" w:rsidP="00B17606">
            <w:pPr>
              <w:pStyle w:val="ListParagraph"/>
              <w:numPr>
                <w:ilvl w:val="0"/>
                <w:numId w:val="30"/>
                <w:numberingChange w:id="113" w:author="Ashley Peterson-DeLuca," w:date="2013-05-28T22:51:00Z" w:original=""/>
              </w:numPr>
              <w:rPr>
                <w:rFonts w:ascii="Verdana" w:hAnsi="Verdana"/>
                <w:sz w:val="20"/>
                <w:szCs w:val="20"/>
              </w:rPr>
            </w:pPr>
            <w:r w:rsidRPr="00E120BD">
              <w:rPr>
                <w:rFonts w:ascii="Verdana" w:hAnsi="Verdana"/>
                <w:sz w:val="20"/>
                <w:szCs w:val="20"/>
              </w:rPr>
              <w:t>May be printed or electronic copies of text and graphical material that the candidate has produced; other pieces of work; or video and audio recordings of candidate performances, products, and reflections.</w:t>
            </w:r>
          </w:p>
          <w:p w:rsidR="003E5E91" w:rsidRPr="00E120BD" w:rsidRDefault="00B17606" w:rsidP="00B17606">
            <w:pPr>
              <w:pStyle w:val="ListParagraph"/>
              <w:numPr>
                <w:ilvl w:val="0"/>
                <w:numId w:val="30"/>
                <w:numberingChange w:id="114" w:author="Ashley Peterson-DeLuca," w:date="2013-05-28T22:51:00Z" w:original=""/>
              </w:numPr>
              <w:rPr>
                <w:rFonts w:ascii="Verdana" w:hAnsi="Verdana"/>
                <w:sz w:val="20"/>
                <w:szCs w:val="20"/>
              </w:rPr>
            </w:pPr>
            <w:r w:rsidRPr="00E120BD">
              <w:rPr>
                <w:rFonts w:ascii="Verdana" w:hAnsi="Verdana"/>
                <w:sz w:val="20"/>
                <w:szCs w:val="20"/>
              </w:rPr>
              <w:t>Includes a broad sampling</w:t>
            </w:r>
            <w:r w:rsidR="003E5E91" w:rsidRPr="00E120BD">
              <w:rPr>
                <w:rFonts w:ascii="Verdana" w:hAnsi="Verdana"/>
                <w:sz w:val="20"/>
                <w:szCs w:val="20"/>
              </w:rPr>
              <w:t xml:space="preserve">, as well as a range of types of evidence, of the examinee’s proficiency, performance, and </w:t>
            </w:r>
            <w:proofErr w:type="spellStart"/>
            <w:r w:rsidR="003E5E91" w:rsidRPr="00E120BD">
              <w:rPr>
                <w:rFonts w:ascii="Verdana" w:hAnsi="Verdana"/>
                <w:sz w:val="20"/>
                <w:szCs w:val="20"/>
              </w:rPr>
              <w:t>KSAs</w:t>
            </w:r>
            <w:proofErr w:type="spellEnd"/>
            <w:r w:rsidR="003E5E91" w:rsidRPr="00E120BD">
              <w:rPr>
                <w:rFonts w:ascii="Verdana" w:hAnsi="Verdana"/>
                <w:sz w:val="20"/>
                <w:szCs w:val="20"/>
              </w:rPr>
              <w:t>, whether current status or growth.</w:t>
            </w:r>
          </w:p>
          <w:p w:rsidR="0069106E" w:rsidRPr="00E120BD" w:rsidRDefault="003E5E91" w:rsidP="00FD56EC">
            <w:pPr>
              <w:pStyle w:val="ListParagraph"/>
              <w:numPr>
                <w:ilvl w:val="0"/>
                <w:numId w:val="30"/>
                <w:numberingChange w:id="115" w:author="Ashley Peterson-DeLuca," w:date="2013-05-28T22:51:00Z" w:original=""/>
              </w:numPr>
              <w:rPr>
                <w:rFonts w:ascii="Verdana" w:hAnsi="Verdana"/>
                <w:sz w:val="20"/>
                <w:szCs w:val="20"/>
              </w:rPr>
            </w:pPr>
            <w:r w:rsidRPr="00E120BD">
              <w:rPr>
                <w:rFonts w:ascii="Verdana" w:hAnsi="Verdana"/>
                <w:sz w:val="20"/>
                <w:szCs w:val="20"/>
              </w:rPr>
              <w:t>Criteria and procedures for evaluating the pieces of work are specified for the examinee.</w:t>
            </w:r>
          </w:p>
        </w:tc>
      </w:tr>
      <w:tr w:rsidR="0069106E" w:rsidRPr="00E120BD">
        <w:tc>
          <w:tcPr>
            <w:tcW w:w="1670" w:type="dxa"/>
            <w:shd w:val="clear" w:color="auto" w:fill="F2DBDB" w:themeFill="accent2" w:themeFillTint="33"/>
          </w:tcPr>
          <w:p w:rsidR="0069106E" w:rsidRPr="00E120BD" w:rsidRDefault="0069106E" w:rsidP="000578AE">
            <w:pPr>
              <w:rPr>
                <w:rFonts w:ascii="Verdana" w:hAnsi="Verdana"/>
                <w:bCs/>
                <w:sz w:val="20"/>
                <w:szCs w:val="20"/>
              </w:rPr>
            </w:pPr>
            <w:r w:rsidRPr="00E120BD">
              <w:rPr>
                <w:rFonts w:ascii="Verdana" w:hAnsi="Verdana"/>
                <w:bCs/>
                <w:sz w:val="20"/>
                <w:szCs w:val="20"/>
              </w:rPr>
              <w:t>Common Contexts</w:t>
            </w:r>
          </w:p>
        </w:tc>
        <w:tc>
          <w:tcPr>
            <w:tcW w:w="7186" w:type="dxa"/>
          </w:tcPr>
          <w:p w:rsidR="0069106E" w:rsidRPr="00E120BD" w:rsidRDefault="003E5E91" w:rsidP="00B17606">
            <w:pPr>
              <w:rPr>
                <w:rFonts w:ascii="Verdana" w:hAnsi="Verdana"/>
                <w:sz w:val="20"/>
                <w:szCs w:val="20"/>
              </w:rPr>
            </w:pPr>
            <w:r w:rsidRPr="00E120BD">
              <w:rPr>
                <w:rFonts w:ascii="Verdana" w:hAnsi="Verdana"/>
                <w:sz w:val="20"/>
                <w:szCs w:val="20"/>
              </w:rPr>
              <w:t>Portfolios are commonly used in educational assessment contexts, including formative and summative, particularly as alternate assessments for students with significant cognitive disabilities. They can also be used in career-related contexts to showcase work products or performances, such as collections of photographs, videos, or other artifacts to demonstrate evidence of proficiency towards a particular job function or skill.</w:t>
            </w:r>
          </w:p>
        </w:tc>
      </w:tr>
      <w:tr w:rsidR="0069106E" w:rsidRPr="00E120BD">
        <w:tc>
          <w:tcPr>
            <w:tcW w:w="1670" w:type="dxa"/>
            <w:shd w:val="clear" w:color="auto" w:fill="F2DBDB" w:themeFill="accent2" w:themeFillTint="33"/>
          </w:tcPr>
          <w:p w:rsidR="0069106E" w:rsidRPr="00E120BD" w:rsidRDefault="0069106E" w:rsidP="00FD56EC">
            <w:pPr>
              <w:rPr>
                <w:rFonts w:ascii="Verdana" w:hAnsi="Verdana"/>
                <w:sz w:val="20"/>
                <w:szCs w:val="20"/>
              </w:rPr>
            </w:pPr>
            <w:r w:rsidRPr="00E120BD">
              <w:rPr>
                <w:rFonts w:ascii="Verdana" w:hAnsi="Verdana"/>
                <w:sz w:val="20"/>
                <w:szCs w:val="20"/>
              </w:rPr>
              <w:t>Design Variations and Other Considerations</w:t>
            </w:r>
          </w:p>
        </w:tc>
        <w:tc>
          <w:tcPr>
            <w:tcW w:w="7186" w:type="dxa"/>
          </w:tcPr>
          <w:p w:rsidR="003E5E91" w:rsidRPr="00E120BD" w:rsidRDefault="003E5E91" w:rsidP="00B17606">
            <w:pPr>
              <w:rPr>
                <w:rFonts w:ascii="Verdana" w:hAnsi="Verdana"/>
                <w:sz w:val="20"/>
                <w:szCs w:val="20"/>
              </w:rPr>
            </w:pPr>
            <w:r w:rsidRPr="00E120BD">
              <w:rPr>
                <w:rFonts w:ascii="Verdana" w:hAnsi="Verdana"/>
                <w:sz w:val="20"/>
                <w:szCs w:val="20"/>
              </w:rPr>
              <w:t>For some portfolios, the examinee selects and assembles the pieces of evidence (e.g., portfolios of artists and architects). For other portfolios, someone else may select and assemble the pieces of evidence (e.g., a teacher who assembles an alternate assessment portfolio for students with significant cognitive disabilities).</w:t>
            </w:r>
          </w:p>
          <w:p w:rsidR="0069106E" w:rsidRPr="00E120BD" w:rsidRDefault="003E5E91" w:rsidP="00B17606">
            <w:pPr>
              <w:rPr>
                <w:rFonts w:ascii="Verdana" w:hAnsi="Verdana"/>
                <w:sz w:val="20"/>
                <w:szCs w:val="20"/>
              </w:rPr>
            </w:pPr>
            <w:r w:rsidRPr="00E120BD">
              <w:rPr>
                <w:rFonts w:ascii="Verdana" w:hAnsi="Verdana"/>
                <w:sz w:val="20"/>
                <w:szCs w:val="20"/>
              </w:rPr>
              <w:t>For some assessment portfolios, inclusion criteria are highly specified (e.g., for alternate assessment portfolios). For other assessment portfolios, inclusion criteria may be minimal (e.g., portfolios assembled by artists, architects).</w:t>
            </w:r>
          </w:p>
        </w:tc>
      </w:tr>
      <w:tr w:rsidR="0069106E" w:rsidRPr="00E120BD">
        <w:tc>
          <w:tcPr>
            <w:tcW w:w="1670" w:type="dxa"/>
            <w:shd w:val="clear" w:color="auto" w:fill="F2DBDB" w:themeFill="accent2" w:themeFillTint="33"/>
          </w:tcPr>
          <w:p w:rsidR="0069106E" w:rsidRPr="00E120BD" w:rsidRDefault="008446F5" w:rsidP="00FD56EC">
            <w:pPr>
              <w:rPr>
                <w:rFonts w:ascii="Verdana" w:hAnsi="Verdana"/>
                <w:sz w:val="20"/>
                <w:szCs w:val="20"/>
              </w:rPr>
            </w:pPr>
            <w:r w:rsidRPr="00E120BD">
              <w:rPr>
                <w:rFonts w:ascii="Verdana" w:hAnsi="Verdana"/>
                <w:sz w:val="20"/>
                <w:szCs w:val="20"/>
              </w:rPr>
              <w:t>Response Demands</w:t>
            </w:r>
          </w:p>
        </w:tc>
        <w:tc>
          <w:tcPr>
            <w:tcW w:w="7186" w:type="dxa"/>
          </w:tcPr>
          <w:p w:rsidR="003E5E91" w:rsidRPr="00E120BD" w:rsidRDefault="003E5E91" w:rsidP="00B17606">
            <w:pPr>
              <w:rPr>
                <w:rFonts w:ascii="Verdana" w:hAnsi="Verdana"/>
                <w:sz w:val="20"/>
                <w:szCs w:val="20"/>
              </w:rPr>
            </w:pPr>
            <w:r w:rsidRPr="00E120BD">
              <w:rPr>
                <w:rFonts w:ascii="Verdana" w:hAnsi="Verdana"/>
                <w:sz w:val="20"/>
                <w:szCs w:val="20"/>
              </w:rPr>
              <w:t xml:space="preserve">The examinee (or someone representing the examinee) must select pieces of evidence to include in an assessment portfolio, based on the selection and inclusion specifications. The pieces of evidence are intended to support inferences about current status or growth of proficiency, performance, and </w:t>
            </w:r>
            <w:proofErr w:type="spellStart"/>
            <w:proofErr w:type="gramStart"/>
            <w:r w:rsidRPr="00E120BD">
              <w:rPr>
                <w:rFonts w:ascii="Verdana" w:hAnsi="Verdana"/>
                <w:sz w:val="20"/>
                <w:szCs w:val="20"/>
              </w:rPr>
              <w:t>KSAs</w:t>
            </w:r>
            <w:proofErr w:type="spellEnd"/>
            <w:r w:rsidRPr="00E120BD">
              <w:rPr>
                <w:rFonts w:ascii="Verdana" w:hAnsi="Verdana"/>
                <w:sz w:val="20"/>
                <w:szCs w:val="20"/>
              </w:rPr>
              <w:t> .</w:t>
            </w:r>
            <w:proofErr w:type="gramEnd"/>
            <w:r w:rsidRPr="00E120BD">
              <w:rPr>
                <w:rFonts w:ascii="Verdana" w:hAnsi="Verdana"/>
                <w:sz w:val="20"/>
                <w:szCs w:val="20"/>
              </w:rPr>
              <w:t xml:space="preserve"> Examinees may be required to document reflections on the pieces of evidence that provide rationales for inclusion of pieces; explain the thinking and processes behind creating the pieces of evidence; or explain how the pieces of evidence demonstrate either current status or growth of proficiency, performance, and </w:t>
            </w:r>
            <w:proofErr w:type="spellStart"/>
            <w:r w:rsidRPr="00E120BD">
              <w:rPr>
                <w:rFonts w:ascii="Verdana" w:hAnsi="Verdana"/>
                <w:sz w:val="20"/>
                <w:szCs w:val="20"/>
              </w:rPr>
              <w:t>KSAs</w:t>
            </w:r>
            <w:proofErr w:type="spellEnd"/>
            <w:r w:rsidRPr="00E120BD">
              <w:rPr>
                <w:rFonts w:ascii="Verdana" w:hAnsi="Verdana"/>
                <w:sz w:val="20"/>
                <w:szCs w:val="20"/>
              </w:rPr>
              <w:t>.</w:t>
            </w:r>
          </w:p>
          <w:p w:rsidR="003E5E91" w:rsidRPr="00E120BD" w:rsidRDefault="003E5E91" w:rsidP="00B17606">
            <w:pPr>
              <w:rPr>
                <w:rFonts w:ascii="Verdana" w:hAnsi="Verdana"/>
                <w:sz w:val="20"/>
                <w:szCs w:val="20"/>
              </w:rPr>
            </w:pPr>
            <w:r w:rsidRPr="00E120BD">
              <w:rPr>
                <w:rFonts w:ascii="Verdana" w:hAnsi="Verdana"/>
                <w:sz w:val="20"/>
                <w:szCs w:val="20"/>
              </w:rPr>
              <w:t> </w:t>
            </w:r>
          </w:p>
          <w:p w:rsidR="0069106E" w:rsidRPr="00E120BD" w:rsidRDefault="003E5E91" w:rsidP="00B17606">
            <w:pPr>
              <w:rPr>
                <w:rFonts w:ascii="Verdana" w:hAnsi="Verdana"/>
                <w:sz w:val="20"/>
                <w:szCs w:val="20"/>
              </w:rPr>
            </w:pPr>
            <w:r w:rsidRPr="00E120BD">
              <w:rPr>
                <w:rFonts w:ascii="Verdana" w:hAnsi="Verdana"/>
                <w:sz w:val="20"/>
                <w:szCs w:val="20"/>
              </w:rPr>
              <w:t>Pieces of evidence that are eligible for inclusion in a portfolio may include written work and other products; audio or video recordings of the examinee that capture a performance, product, demonstration, or reflections; and documentation of external evaluation of the examinee’s performance, product, or demonstration.</w:t>
            </w:r>
          </w:p>
        </w:tc>
      </w:tr>
      <w:tr w:rsidR="0069106E" w:rsidRPr="00E120BD">
        <w:tc>
          <w:tcPr>
            <w:tcW w:w="1670" w:type="dxa"/>
            <w:shd w:val="clear" w:color="auto" w:fill="F2DBDB" w:themeFill="accent2" w:themeFillTint="33"/>
          </w:tcPr>
          <w:p w:rsidR="0069106E" w:rsidRPr="00E120BD" w:rsidRDefault="0069106E" w:rsidP="00FD56EC">
            <w:pPr>
              <w:rPr>
                <w:rFonts w:ascii="Verdana" w:hAnsi="Verdana"/>
                <w:sz w:val="20"/>
                <w:szCs w:val="20"/>
              </w:rPr>
            </w:pPr>
            <w:r w:rsidRPr="00E120BD">
              <w:rPr>
                <w:rFonts w:ascii="Verdana" w:hAnsi="Verdana"/>
                <w:sz w:val="20"/>
                <w:szCs w:val="20"/>
              </w:rPr>
              <w:t>Evaluation Criteria and Procedures</w:t>
            </w:r>
          </w:p>
        </w:tc>
        <w:tc>
          <w:tcPr>
            <w:tcW w:w="7186" w:type="dxa"/>
          </w:tcPr>
          <w:p w:rsidR="003E5E91" w:rsidRPr="00E120BD" w:rsidRDefault="003E5E91" w:rsidP="00B17606">
            <w:pPr>
              <w:rPr>
                <w:rFonts w:ascii="Verdana" w:hAnsi="Verdana"/>
                <w:sz w:val="20"/>
                <w:szCs w:val="20"/>
              </w:rPr>
            </w:pPr>
            <w:r w:rsidRPr="00E120BD">
              <w:rPr>
                <w:rFonts w:ascii="Verdana" w:hAnsi="Verdana"/>
                <w:sz w:val="20"/>
                <w:szCs w:val="20"/>
              </w:rPr>
              <w:t>Written and other concrete forms of evidence are typically scored using one or more rubrics. Performances (whether live or recorded) may be scored using a rubric or evaluated using an observation checklist that identifies specific behaviors or indicators related to the evaluation criteria. Rubrics can be holistic or analytic and evaluation may focus on a narrow set of traits or a more diverse collection of attributes. During evaluation, judges or raters may be able to attach annotations or comment codes to various pieces of evidence as a form of feedback to examinees.</w:t>
            </w:r>
          </w:p>
          <w:p w:rsidR="003E5E91" w:rsidRPr="00E120BD" w:rsidRDefault="003E5E91" w:rsidP="00B17606">
            <w:pPr>
              <w:rPr>
                <w:rFonts w:ascii="Verdana" w:hAnsi="Verdana"/>
                <w:sz w:val="20"/>
                <w:szCs w:val="20"/>
              </w:rPr>
            </w:pPr>
            <w:r w:rsidRPr="00E120BD">
              <w:rPr>
                <w:rFonts w:ascii="Verdana" w:hAnsi="Verdana"/>
                <w:sz w:val="20"/>
                <w:szCs w:val="20"/>
              </w:rPr>
              <w:t> </w:t>
            </w:r>
          </w:p>
          <w:p w:rsidR="0069106E" w:rsidRPr="00E120BD" w:rsidRDefault="003E5E91" w:rsidP="00B17606">
            <w:pPr>
              <w:rPr>
                <w:rFonts w:ascii="Verdana" w:hAnsi="Verdana"/>
                <w:sz w:val="20"/>
                <w:szCs w:val="20"/>
              </w:rPr>
            </w:pPr>
            <w:r w:rsidRPr="00E120BD">
              <w:rPr>
                <w:rFonts w:ascii="Verdana" w:hAnsi="Verdana"/>
                <w:sz w:val="20"/>
                <w:szCs w:val="20"/>
              </w:rPr>
              <w:t>Depending on whether the purpose of the portfolio is to assess an examinee’s current status or growth over time, evaluation criteria may include specific qualities of performances or products (e.g., completeness, consistency) or may instead focus on whether the pieces of evidence demonstrate improvement over time in those qualities. It is especially common when the purpose of the portfolio is to assess growth for the examinee to provide reflection on each piece of evidence that explains how they demonstrate growth or improvement over time.</w:t>
            </w:r>
          </w:p>
        </w:tc>
      </w:tr>
      <w:tr w:rsidR="0069106E" w:rsidRPr="00E120BD">
        <w:tc>
          <w:tcPr>
            <w:tcW w:w="1670" w:type="dxa"/>
            <w:shd w:val="clear" w:color="auto" w:fill="F2DBDB" w:themeFill="accent2" w:themeFillTint="33"/>
          </w:tcPr>
          <w:p w:rsidR="0069106E" w:rsidRPr="00E120BD" w:rsidRDefault="0069106E" w:rsidP="00FD56EC">
            <w:pPr>
              <w:rPr>
                <w:rFonts w:ascii="Verdana" w:hAnsi="Verdana"/>
                <w:sz w:val="20"/>
                <w:szCs w:val="20"/>
              </w:rPr>
            </w:pPr>
            <w:r w:rsidRPr="00E120BD">
              <w:rPr>
                <w:rFonts w:ascii="Verdana" w:hAnsi="Verdana"/>
                <w:sz w:val="20"/>
                <w:szCs w:val="20"/>
              </w:rPr>
              <w:t>Administration Time</w:t>
            </w:r>
          </w:p>
        </w:tc>
        <w:tc>
          <w:tcPr>
            <w:tcW w:w="7186" w:type="dxa"/>
          </w:tcPr>
          <w:p w:rsidR="0069106E" w:rsidRPr="00E120BD" w:rsidRDefault="003E5E91" w:rsidP="00B17606">
            <w:pPr>
              <w:rPr>
                <w:rFonts w:ascii="Verdana" w:hAnsi="Verdana"/>
                <w:sz w:val="20"/>
                <w:szCs w:val="20"/>
              </w:rPr>
            </w:pPr>
            <w:r w:rsidRPr="00E120BD">
              <w:rPr>
                <w:rFonts w:ascii="Verdana" w:hAnsi="Verdana"/>
                <w:sz w:val="20"/>
                <w:szCs w:val="20"/>
              </w:rPr>
              <w:t>The time required to complete a portfolio varies, depending on the purpose of the portfolio, the range of skills assessed, the number and types of pieces of evidence that are selected, and whether reflection is required. When the purpose of the portfolio is to document growth over time or when the portfolio targets a broad and diverse range of skills, pieces of evidence may be collected over a large span of time (e.g., several months, a year). Conversely, when the purpose of the portfolio is to assess current status or maximal performance or when the portfolio is focused on a relatively narrow range of knowledge and skills, pieces of evidence may be collected within a shorter period of time (</w:t>
            </w:r>
            <w:proofErr w:type="spellStart"/>
            <w:r w:rsidRPr="00E120BD">
              <w:rPr>
                <w:rFonts w:ascii="Verdana" w:hAnsi="Verdana"/>
                <w:sz w:val="20"/>
                <w:szCs w:val="20"/>
              </w:rPr>
              <w:t>e.g</w:t>
            </w:r>
            <w:proofErr w:type="spellEnd"/>
            <w:r w:rsidRPr="00E120BD">
              <w:rPr>
                <w:rFonts w:ascii="Verdana" w:hAnsi="Verdana"/>
                <w:sz w:val="20"/>
                <w:szCs w:val="20"/>
              </w:rPr>
              <w:t>, several weeks, a few months).</w:t>
            </w:r>
          </w:p>
        </w:tc>
      </w:tr>
      <w:tr w:rsidR="002A12A4" w:rsidRPr="00E120BD">
        <w:tc>
          <w:tcPr>
            <w:tcW w:w="1670" w:type="dxa"/>
            <w:shd w:val="clear" w:color="auto" w:fill="F2DBDB" w:themeFill="accent2" w:themeFillTint="33"/>
          </w:tcPr>
          <w:p w:rsidR="002A12A4" w:rsidRPr="00E120BD" w:rsidRDefault="002A12A4" w:rsidP="00FD56EC">
            <w:pPr>
              <w:rPr>
                <w:rFonts w:ascii="Verdana" w:hAnsi="Verdana"/>
                <w:sz w:val="20"/>
                <w:szCs w:val="20"/>
              </w:rPr>
            </w:pPr>
            <w:r>
              <w:rPr>
                <w:rFonts w:ascii="Verdana" w:hAnsi="Verdana"/>
                <w:sz w:val="20"/>
                <w:szCs w:val="20"/>
              </w:rPr>
              <w:t>References</w:t>
            </w:r>
          </w:p>
        </w:tc>
        <w:tc>
          <w:tcPr>
            <w:tcW w:w="7186" w:type="dxa"/>
          </w:tcPr>
          <w:p w:rsidR="002A12A4" w:rsidRPr="002A12A4" w:rsidRDefault="002A12A4" w:rsidP="002A12A4">
            <w:pPr>
              <w:shd w:val="clear" w:color="auto" w:fill="FFFFFF"/>
              <w:spacing w:line="190" w:lineRule="atLeast"/>
              <w:textAlignment w:val="baseline"/>
              <w:rPr>
                <w:rFonts w:ascii="Verdana" w:eastAsia="Times New Roman" w:hAnsi="Verdana" w:cs="Times New Roman"/>
                <w:color w:val="333333"/>
                <w:sz w:val="13"/>
                <w:szCs w:val="13"/>
              </w:rPr>
            </w:pPr>
            <w:proofErr w:type="spellStart"/>
            <w:r w:rsidRPr="002A12A4">
              <w:rPr>
                <w:rFonts w:ascii="Verdana" w:eastAsia="Times New Roman" w:hAnsi="Verdana" w:cs="Times New Roman"/>
                <w:color w:val="333333"/>
                <w:sz w:val="13"/>
                <w:szCs w:val="13"/>
              </w:rPr>
              <w:t>A</w:t>
            </w:r>
            <w:r w:rsidRPr="002A12A4">
              <w:rPr>
                <w:rFonts w:ascii="inherit" w:eastAsia="Times New Roman" w:hAnsi="inherit" w:cs="Times New Roman"/>
                <w:color w:val="333333"/>
                <w:sz w:val="20"/>
                <w:szCs w:val="20"/>
                <w:bdr w:val="none" w:sz="0" w:space="0" w:color="auto" w:frame="1"/>
              </w:rPr>
              <w:t>rter</w:t>
            </w:r>
            <w:proofErr w:type="spellEnd"/>
            <w:r w:rsidRPr="002A12A4">
              <w:rPr>
                <w:rFonts w:ascii="inherit" w:eastAsia="Times New Roman" w:hAnsi="inherit" w:cs="Times New Roman"/>
                <w:color w:val="333333"/>
                <w:sz w:val="20"/>
                <w:szCs w:val="20"/>
                <w:bdr w:val="none" w:sz="0" w:space="0" w:color="auto" w:frame="1"/>
              </w:rPr>
              <w:t xml:space="preserve">, J. A., &amp; </w:t>
            </w:r>
            <w:proofErr w:type="spellStart"/>
            <w:r w:rsidRPr="002A12A4">
              <w:rPr>
                <w:rFonts w:ascii="inherit" w:eastAsia="Times New Roman" w:hAnsi="inherit" w:cs="Times New Roman"/>
                <w:color w:val="333333"/>
                <w:sz w:val="20"/>
                <w:szCs w:val="20"/>
                <w:bdr w:val="none" w:sz="0" w:space="0" w:color="auto" w:frame="1"/>
              </w:rPr>
              <w:t>Spandel</w:t>
            </w:r>
            <w:proofErr w:type="spellEnd"/>
            <w:r w:rsidRPr="002A12A4">
              <w:rPr>
                <w:rFonts w:ascii="inherit" w:eastAsia="Times New Roman" w:hAnsi="inherit" w:cs="Times New Roman"/>
                <w:color w:val="333333"/>
                <w:sz w:val="20"/>
                <w:szCs w:val="20"/>
                <w:bdr w:val="none" w:sz="0" w:space="0" w:color="auto" w:frame="1"/>
              </w:rPr>
              <w:t>, V. (1992). Using portfolios of student work in instruction and assessment.</w:t>
            </w:r>
            <w:r w:rsidRPr="002A12A4">
              <w:rPr>
                <w:rFonts w:ascii="inherit" w:eastAsia="Times New Roman" w:hAnsi="inherit" w:cs="Times New Roman"/>
                <w:color w:val="333333"/>
                <w:sz w:val="20"/>
              </w:rPr>
              <w:t> </w:t>
            </w:r>
            <w:r w:rsidRPr="002A12A4">
              <w:rPr>
                <w:rFonts w:ascii="inherit" w:eastAsia="Times New Roman" w:hAnsi="inherit" w:cs="Times New Roman"/>
                <w:i/>
                <w:iCs/>
                <w:color w:val="333333"/>
                <w:sz w:val="13"/>
              </w:rPr>
              <w:t>Educational Measurement: Issues and Practice</w:t>
            </w:r>
            <w:r w:rsidRPr="002A12A4">
              <w:rPr>
                <w:rFonts w:ascii="inherit" w:eastAsia="Times New Roman" w:hAnsi="inherit" w:cs="Times New Roman"/>
                <w:color w:val="333333"/>
                <w:sz w:val="20"/>
                <w:szCs w:val="20"/>
                <w:bdr w:val="none" w:sz="0" w:space="0" w:color="auto" w:frame="1"/>
              </w:rPr>
              <w:t>,</w:t>
            </w:r>
            <w:r w:rsidRPr="002A12A4">
              <w:rPr>
                <w:rFonts w:ascii="inherit" w:eastAsia="Times New Roman" w:hAnsi="inherit" w:cs="Times New Roman"/>
                <w:color w:val="333333"/>
                <w:sz w:val="20"/>
              </w:rPr>
              <w:t> </w:t>
            </w:r>
            <w:r w:rsidRPr="002A12A4">
              <w:rPr>
                <w:rFonts w:ascii="inherit" w:eastAsia="Times New Roman" w:hAnsi="inherit" w:cs="Times New Roman"/>
                <w:i/>
                <w:iCs/>
                <w:color w:val="333333"/>
                <w:sz w:val="13"/>
              </w:rPr>
              <w:t>11</w:t>
            </w:r>
            <w:r w:rsidRPr="002A12A4">
              <w:rPr>
                <w:rFonts w:ascii="inherit" w:eastAsia="Times New Roman" w:hAnsi="inherit" w:cs="Times New Roman"/>
                <w:color w:val="333333"/>
                <w:sz w:val="20"/>
              </w:rPr>
              <w:t> </w:t>
            </w:r>
            <w:r w:rsidRPr="002A12A4">
              <w:rPr>
                <w:rFonts w:ascii="inherit" w:eastAsia="Times New Roman" w:hAnsi="inherit" w:cs="Times New Roman"/>
                <w:color w:val="333333"/>
                <w:sz w:val="20"/>
                <w:szCs w:val="20"/>
                <w:bdr w:val="none" w:sz="0" w:space="0" w:color="auto" w:frame="1"/>
              </w:rPr>
              <w:t>(1), 36-44.</w:t>
            </w:r>
          </w:p>
          <w:p w:rsidR="002A12A4" w:rsidRPr="002A12A4" w:rsidRDefault="002A12A4" w:rsidP="002A12A4">
            <w:pPr>
              <w:shd w:val="clear" w:color="auto" w:fill="FFFFFF"/>
              <w:spacing w:line="190" w:lineRule="atLeast"/>
              <w:textAlignment w:val="baseline"/>
              <w:rPr>
                <w:rFonts w:ascii="Verdana" w:eastAsia="Times New Roman" w:hAnsi="Verdana" w:cs="Times New Roman"/>
                <w:color w:val="333333"/>
                <w:sz w:val="13"/>
                <w:szCs w:val="13"/>
              </w:rPr>
            </w:pPr>
            <w:r w:rsidRPr="002A12A4">
              <w:rPr>
                <w:rFonts w:ascii="Verdana" w:eastAsia="Times New Roman" w:hAnsi="Verdana" w:cs="Times New Roman"/>
                <w:color w:val="333333"/>
                <w:sz w:val="13"/>
                <w:szCs w:val="13"/>
              </w:rPr>
              <w:t> </w:t>
            </w:r>
          </w:p>
          <w:p w:rsidR="002A12A4" w:rsidRPr="002A12A4" w:rsidRDefault="002A12A4" w:rsidP="002A12A4">
            <w:pPr>
              <w:shd w:val="clear" w:color="auto" w:fill="FFFFFF"/>
              <w:spacing w:line="190" w:lineRule="atLeast"/>
              <w:textAlignment w:val="baseline"/>
              <w:rPr>
                <w:rFonts w:ascii="Verdana" w:eastAsia="Times New Roman" w:hAnsi="Verdana" w:cs="Times New Roman"/>
                <w:color w:val="333333"/>
                <w:sz w:val="13"/>
                <w:szCs w:val="13"/>
              </w:rPr>
            </w:pPr>
            <w:proofErr w:type="spellStart"/>
            <w:r w:rsidRPr="002A12A4">
              <w:rPr>
                <w:rFonts w:ascii="inherit" w:eastAsia="Times New Roman" w:hAnsi="inherit" w:cs="Times New Roman"/>
                <w:color w:val="333333"/>
                <w:sz w:val="20"/>
                <w:szCs w:val="20"/>
                <w:bdr w:val="none" w:sz="0" w:space="0" w:color="auto" w:frame="1"/>
              </w:rPr>
              <w:t>Koretz</w:t>
            </w:r>
            <w:proofErr w:type="spellEnd"/>
            <w:r w:rsidRPr="002A12A4">
              <w:rPr>
                <w:rFonts w:ascii="inherit" w:eastAsia="Times New Roman" w:hAnsi="inherit" w:cs="Times New Roman"/>
                <w:color w:val="333333"/>
                <w:sz w:val="20"/>
                <w:szCs w:val="20"/>
                <w:bdr w:val="none" w:sz="0" w:space="0" w:color="auto" w:frame="1"/>
              </w:rPr>
              <w:t xml:space="preserve">, D., </w:t>
            </w:r>
            <w:proofErr w:type="spellStart"/>
            <w:r w:rsidRPr="002A12A4">
              <w:rPr>
                <w:rFonts w:ascii="inherit" w:eastAsia="Times New Roman" w:hAnsi="inherit" w:cs="Times New Roman"/>
                <w:color w:val="333333"/>
                <w:sz w:val="20"/>
                <w:szCs w:val="20"/>
                <w:bdr w:val="none" w:sz="0" w:space="0" w:color="auto" w:frame="1"/>
              </w:rPr>
              <w:t>Stecher</w:t>
            </w:r>
            <w:proofErr w:type="spellEnd"/>
            <w:r w:rsidRPr="002A12A4">
              <w:rPr>
                <w:rFonts w:ascii="inherit" w:eastAsia="Times New Roman" w:hAnsi="inherit" w:cs="Times New Roman"/>
                <w:color w:val="333333"/>
                <w:sz w:val="20"/>
                <w:szCs w:val="20"/>
                <w:bdr w:val="none" w:sz="0" w:space="0" w:color="auto" w:frame="1"/>
              </w:rPr>
              <w:t>, B., Klein, S., &amp; McCaffrey, D (1994). The Vermont portfolio assessment program: Findings    and implications.</w:t>
            </w:r>
            <w:r w:rsidRPr="002A12A4">
              <w:rPr>
                <w:rFonts w:ascii="inherit" w:eastAsia="Times New Roman" w:hAnsi="inherit" w:cs="Times New Roman"/>
                <w:color w:val="333333"/>
                <w:sz w:val="20"/>
              </w:rPr>
              <w:t> </w:t>
            </w:r>
            <w:r w:rsidRPr="002A12A4">
              <w:rPr>
                <w:rFonts w:ascii="inherit" w:eastAsia="Times New Roman" w:hAnsi="inherit" w:cs="Times New Roman"/>
                <w:i/>
                <w:iCs/>
                <w:color w:val="333333"/>
                <w:sz w:val="13"/>
              </w:rPr>
              <w:t>Educational Measurement: Issues and Practice</w:t>
            </w:r>
            <w:r w:rsidRPr="002A12A4">
              <w:rPr>
                <w:rFonts w:ascii="inherit" w:eastAsia="Times New Roman" w:hAnsi="inherit" w:cs="Times New Roman"/>
                <w:color w:val="333333"/>
                <w:sz w:val="20"/>
                <w:szCs w:val="20"/>
                <w:bdr w:val="none" w:sz="0" w:space="0" w:color="auto" w:frame="1"/>
              </w:rPr>
              <w:t>,</w:t>
            </w:r>
            <w:r w:rsidRPr="002A12A4">
              <w:rPr>
                <w:rFonts w:ascii="inherit" w:eastAsia="Times New Roman" w:hAnsi="inherit" w:cs="Times New Roman"/>
                <w:color w:val="333333"/>
                <w:sz w:val="20"/>
              </w:rPr>
              <w:t> </w:t>
            </w:r>
            <w:r w:rsidRPr="002A12A4">
              <w:rPr>
                <w:rFonts w:ascii="inherit" w:eastAsia="Times New Roman" w:hAnsi="inherit" w:cs="Times New Roman"/>
                <w:i/>
                <w:iCs/>
                <w:color w:val="333333"/>
                <w:sz w:val="13"/>
              </w:rPr>
              <w:t>13</w:t>
            </w:r>
            <w:r w:rsidRPr="002A12A4">
              <w:rPr>
                <w:rFonts w:ascii="inherit" w:eastAsia="Times New Roman" w:hAnsi="inherit" w:cs="Times New Roman"/>
                <w:color w:val="333333"/>
                <w:sz w:val="20"/>
              </w:rPr>
              <w:t> </w:t>
            </w:r>
            <w:r w:rsidRPr="002A12A4">
              <w:rPr>
                <w:rFonts w:ascii="inherit" w:eastAsia="Times New Roman" w:hAnsi="inherit" w:cs="Times New Roman"/>
                <w:color w:val="333333"/>
                <w:sz w:val="20"/>
                <w:szCs w:val="20"/>
                <w:bdr w:val="none" w:sz="0" w:space="0" w:color="auto" w:frame="1"/>
              </w:rPr>
              <w:t>(3), 5-16.</w:t>
            </w:r>
          </w:p>
          <w:p w:rsidR="002A12A4" w:rsidRPr="00E120BD" w:rsidRDefault="002A12A4" w:rsidP="00B17606">
            <w:pPr>
              <w:rPr>
                <w:rFonts w:ascii="Verdana" w:hAnsi="Verdana"/>
                <w:sz w:val="20"/>
                <w:szCs w:val="20"/>
              </w:rPr>
            </w:pPr>
          </w:p>
        </w:tc>
      </w:tr>
    </w:tbl>
    <w:p w:rsidR="0069106E" w:rsidRPr="00E120BD" w:rsidRDefault="0069106E" w:rsidP="0069106E">
      <w:pPr>
        <w:rPr>
          <w:rFonts w:ascii="Verdana" w:hAnsi="Verdana"/>
          <w:sz w:val="20"/>
          <w:szCs w:val="20"/>
        </w:rPr>
      </w:pPr>
    </w:p>
    <w:p w:rsidR="0069106E" w:rsidRPr="00E120BD" w:rsidRDefault="0069106E" w:rsidP="0069106E">
      <w:pPr>
        <w:pStyle w:val="Heading2"/>
        <w:rPr>
          <w:rFonts w:ascii="Verdana" w:hAnsi="Verdana"/>
          <w:sz w:val="20"/>
          <w:szCs w:val="20"/>
        </w:rPr>
      </w:pPr>
      <w:r w:rsidRPr="00E120BD">
        <w:rPr>
          <w:rFonts w:ascii="Verdana" w:hAnsi="Verdana"/>
          <w:sz w:val="20"/>
          <w:szCs w:val="20"/>
        </w:rPr>
        <w:t>09b Exemplars</w:t>
      </w:r>
    </w:p>
    <w:tbl>
      <w:tblPr>
        <w:tblStyle w:val="TableGrid"/>
        <w:tblW w:w="0" w:type="auto"/>
        <w:tblLayout w:type="fixed"/>
        <w:tblLook w:val="00BF"/>
      </w:tblPr>
      <w:tblGrid>
        <w:gridCol w:w="1638"/>
        <w:gridCol w:w="7218"/>
      </w:tblGrid>
      <w:tr w:rsidR="0069106E" w:rsidRPr="00E120BD">
        <w:tc>
          <w:tcPr>
            <w:tcW w:w="1638" w:type="dxa"/>
            <w:shd w:val="clear" w:color="auto" w:fill="F2DBDB" w:themeFill="accent2" w:themeFillTint="33"/>
          </w:tcPr>
          <w:p w:rsidR="0069106E" w:rsidRPr="00E120BD" w:rsidRDefault="0069106E" w:rsidP="00BF2072">
            <w:pPr>
              <w:spacing w:before="2" w:after="2"/>
              <w:rPr>
                <w:rFonts w:ascii="Verdana" w:hAnsi="Verdana"/>
                <w:sz w:val="20"/>
                <w:szCs w:val="20"/>
              </w:rPr>
            </w:pPr>
            <w:r w:rsidRPr="00E120BD">
              <w:rPr>
                <w:rFonts w:ascii="Verdana" w:hAnsi="Verdana"/>
                <w:sz w:val="20"/>
                <w:szCs w:val="20"/>
              </w:rPr>
              <w:t>Page Title in Header</w:t>
            </w:r>
          </w:p>
        </w:tc>
        <w:tc>
          <w:tcPr>
            <w:tcW w:w="7218" w:type="dxa"/>
          </w:tcPr>
          <w:p w:rsidR="0069106E" w:rsidRPr="00E120BD" w:rsidRDefault="0069106E" w:rsidP="00BF2072">
            <w:pPr>
              <w:spacing w:before="2" w:after="2"/>
              <w:rPr>
                <w:rFonts w:ascii="Verdana" w:hAnsi="Verdana"/>
                <w:sz w:val="20"/>
                <w:szCs w:val="20"/>
              </w:rPr>
            </w:pPr>
            <w:r w:rsidRPr="00E120BD">
              <w:rPr>
                <w:rFonts w:ascii="Verdana" w:hAnsi="Verdana"/>
                <w:sz w:val="20"/>
                <w:szCs w:val="20"/>
              </w:rPr>
              <w:t>Examples</w:t>
            </w:r>
            <w:r w:rsidR="0085127D" w:rsidRPr="00E120BD">
              <w:rPr>
                <w:rFonts w:ascii="Verdana" w:hAnsi="Verdana"/>
                <w:sz w:val="20"/>
                <w:szCs w:val="20"/>
              </w:rPr>
              <w:t xml:space="preserve"> of Portfolios</w:t>
            </w:r>
          </w:p>
        </w:tc>
      </w:tr>
      <w:tr w:rsidR="008B4BEC" w:rsidRPr="00E120BD">
        <w:tc>
          <w:tcPr>
            <w:tcW w:w="1638" w:type="dxa"/>
            <w:shd w:val="clear" w:color="auto" w:fill="F2DBDB" w:themeFill="accent2" w:themeFillTint="33"/>
          </w:tcPr>
          <w:p w:rsidR="008B4BEC" w:rsidRPr="00E120BD" w:rsidRDefault="008B4BEC" w:rsidP="00BF2072">
            <w:pPr>
              <w:spacing w:before="2" w:after="2"/>
              <w:rPr>
                <w:rFonts w:ascii="Verdana" w:hAnsi="Verdana"/>
                <w:sz w:val="20"/>
                <w:szCs w:val="20"/>
              </w:rPr>
            </w:pPr>
            <w:r w:rsidRPr="00E120BD">
              <w:rPr>
                <w:rFonts w:ascii="Verdana" w:hAnsi="Verdana"/>
                <w:sz w:val="20"/>
                <w:szCs w:val="20"/>
              </w:rPr>
              <w:t>Header Text</w:t>
            </w:r>
          </w:p>
        </w:tc>
        <w:tc>
          <w:tcPr>
            <w:tcW w:w="7218" w:type="dxa"/>
          </w:tcPr>
          <w:p w:rsidR="008B4BEC" w:rsidRPr="00E120BD" w:rsidRDefault="008B4BEC" w:rsidP="008B4BEC">
            <w:pPr>
              <w:rPr>
                <w:rFonts w:ascii="Verdana" w:hAnsi="Verdana"/>
                <w:sz w:val="20"/>
                <w:szCs w:val="20"/>
              </w:rPr>
            </w:pPr>
            <w:r w:rsidRPr="00E120BD">
              <w:rPr>
                <w:rFonts w:ascii="Verdana" w:hAnsi="Verdana"/>
                <w:sz w:val="20"/>
                <w:szCs w:val="20"/>
              </w:rPr>
              <w:t>Below is a list of innovative examples that demonstrate some of the ways that portfolios may be used as performance assessment.</w:t>
            </w:r>
          </w:p>
        </w:tc>
      </w:tr>
      <w:tr w:rsidR="008B4BEC" w:rsidRPr="00E120BD">
        <w:tc>
          <w:tcPr>
            <w:tcW w:w="1638" w:type="dxa"/>
            <w:shd w:val="clear" w:color="auto" w:fill="F2DBDB" w:themeFill="accent2" w:themeFillTint="33"/>
          </w:tcPr>
          <w:p w:rsidR="008B4BEC" w:rsidRPr="00E120BD" w:rsidRDefault="008B4BEC" w:rsidP="00BF2072">
            <w:pPr>
              <w:spacing w:before="2" w:after="2"/>
              <w:rPr>
                <w:rFonts w:ascii="Verdana" w:hAnsi="Verdana"/>
                <w:sz w:val="20"/>
                <w:szCs w:val="20"/>
              </w:rPr>
            </w:pPr>
            <w:r w:rsidRPr="00E120BD">
              <w:rPr>
                <w:rFonts w:ascii="Verdana" w:hAnsi="Verdana"/>
                <w:sz w:val="20"/>
                <w:szCs w:val="20"/>
              </w:rPr>
              <w:t>Body Header</w:t>
            </w:r>
          </w:p>
        </w:tc>
        <w:tc>
          <w:tcPr>
            <w:tcW w:w="7218" w:type="dxa"/>
          </w:tcPr>
          <w:p w:rsidR="008B4BEC" w:rsidRPr="005863B8" w:rsidRDefault="008855B2" w:rsidP="003E5E91">
            <w:pPr>
              <w:rPr>
                <w:rFonts w:ascii="Verdana" w:hAnsi="Verdana"/>
                <w:sz w:val="20"/>
                <w:szCs w:val="20"/>
              </w:rPr>
            </w:pPr>
            <w:hyperlink r:id="rId41" w:history="1">
              <w:r w:rsidR="00AF072D" w:rsidRPr="00AF072D">
                <w:rPr>
                  <w:rFonts w:ascii="Verdana" w:hAnsi="Verdana"/>
                  <w:bCs/>
                  <w:iCs/>
                  <w:color w:val="0000CC"/>
                  <w:sz w:val="20"/>
                  <w:szCs w:val="20"/>
                  <w:u w:val="single"/>
                </w:rPr>
                <w:t>National Board for Professional Teaching Standards (NBPTS) - Adolescent/Young Adult Mathematics Portfolio</w:t>
              </w:r>
            </w:hyperlink>
          </w:p>
          <w:p w:rsidR="008B4BEC" w:rsidRPr="00E120BD" w:rsidRDefault="008B4BEC" w:rsidP="00BF2072">
            <w:pPr>
              <w:spacing w:before="2" w:after="2"/>
              <w:rPr>
                <w:rFonts w:ascii="Verdana" w:hAnsi="Verdana"/>
                <w:sz w:val="20"/>
                <w:szCs w:val="20"/>
              </w:rPr>
            </w:pPr>
          </w:p>
        </w:tc>
      </w:tr>
      <w:tr w:rsidR="008B4BEC" w:rsidRPr="00E120BD">
        <w:trPr>
          <w:trHeight w:val="1403"/>
        </w:trPr>
        <w:tc>
          <w:tcPr>
            <w:tcW w:w="1638" w:type="dxa"/>
            <w:shd w:val="clear" w:color="auto" w:fill="F2DBDB" w:themeFill="accent2" w:themeFillTint="33"/>
          </w:tcPr>
          <w:p w:rsidR="008B4BEC" w:rsidRPr="00E120BD" w:rsidRDefault="008B4BEC" w:rsidP="00BF2072">
            <w:pPr>
              <w:spacing w:before="2" w:after="2"/>
              <w:rPr>
                <w:rFonts w:ascii="Verdana" w:hAnsi="Verdana"/>
                <w:sz w:val="20"/>
                <w:szCs w:val="20"/>
              </w:rPr>
            </w:pPr>
            <w:r w:rsidRPr="00E120BD">
              <w:rPr>
                <w:rFonts w:ascii="Verdana" w:hAnsi="Verdana"/>
                <w:sz w:val="20"/>
                <w:szCs w:val="20"/>
              </w:rPr>
              <w:t>Body Copy</w:t>
            </w:r>
          </w:p>
        </w:tc>
        <w:tc>
          <w:tcPr>
            <w:tcW w:w="7218" w:type="dxa"/>
          </w:tcPr>
          <w:p w:rsidR="008B4BEC" w:rsidRPr="00E120BD" w:rsidRDefault="008B4BEC" w:rsidP="00B17606">
            <w:pPr>
              <w:rPr>
                <w:rFonts w:ascii="Verdana" w:hAnsi="Verdana"/>
                <w:sz w:val="20"/>
                <w:szCs w:val="20"/>
              </w:rPr>
            </w:pPr>
            <w:r w:rsidRPr="00E120BD">
              <w:rPr>
                <w:rFonts w:ascii="Verdana" w:hAnsi="Verdana"/>
                <w:sz w:val="20"/>
                <w:szCs w:val="20"/>
              </w:rPr>
              <w:t>NBPTS is an independent, nonprofit, nonpartisan and nongovernmental organization</w:t>
            </w:r>
            <w:r w:rsidR="005863B8">
              <w:rPr>
                <w:rFonts w:ascii="Verdana" w:hAnsi="Verdana"/>
                <w:sz w:val="20"/>
                <w:szCs w:val="20"/>
              </w:rPr>
              <w:t xml:space="preserve"> formed to</w:t>
            </w:r>
            <w:r w:rsidRPr="00E120BD">
              <w:rPr>
                <w:rFonts w:ascii="Verdana" w:hAnsi="Verdana"/>
                <w:sz w:val="20"/>
                <w:szCs w:val="20"/>
              </w:rPr>
              <w:t xml:space="preserve"> advance the quality of teaching and learning</w:t>
            </w:r>
            <w:r w:rsidR="005863B8">
              <w:rPr>
                <w:rFonts w:ascii="Verdana" w:hAnsi="Verdana"/>
                <w:sz w:val="20"/>
                <w:szCs w:val="20"/>
              </w:rPr>
              <w:t>.</w:t>
            </w:r>
            <w:r w:rsidRPr="00E120BD">
              <w:rPr>
                <w:rFonts w:ascii="Verdana" w:hAnsi="Verdana"/>
                <w:sz w:val="20"/>
                <w:szCs w:val="20"/>
              </w:rPr>
              <w:t xml:space="preserve">  </w:t>
            </w:r>
          </w:p>
          <w:p w:rsidR="008B4BEC" w:rsidRPr="00E120BD" w:rsidRDefault="008B4BEC" w:rsidP="00B17606">
            <w:pPr>
              <w:rPr>
                <w:rFonts w:ascii="Verdana" w:hAnsi="Verdana"/>
                <w:sz w:val="20"/>
                <w:szCs w:val="20"/>
              </w:rPr>
            </w:pPr>
            <w:r w:rsidRPr="00E120BD">
              <w:rPr>
                <w:rFonts w:ascii="Verdana" w:hAnsi="Verdana"/>
                <w:sz w:val="20"/>
                <w:szCs w:val="20"/>
              </w:rPr>
              <w:t>In this example, Adolescent/Young Adult Mathematics Portfolio, teachers create a portfolio that includes videos, student work, and written commentaries that provide evidence of specific skills and knowledge required by the standards.</w:t>
            </w:r>
          </w:p>
          <w:p w:rsidR="008B4BEC" w:rsidRPr="00E120BD" w:rsidRDefault="008B4BEC" w:rsidP="00B17606">
            <w:pPr>
              <w:rPr>
                <w:rFonts w:ascii="Verdana" w:hAnsi="Verdana"/>
                <w:sz w:val="20"/>
                <w:szCs w:val="20"/>
              </w:rPr>
            </w:pPr>
            <w:r w:rsidRPr="00E120BD">
              <w:rPr>
                <w:rFonts w:ascii="Verdana" w:hAnsi="Verdana"/>
                <w:sz w:val="20"/>
                <w:szCs w:val="20"/>
              </w:rPr>
              <w:t> </w:t>
            </w:r>
          </w:p>
          <w:p w:rsidR="008B4BEC" w:rsidRPr="00E120BD" w:rsidRDefault="008B4BEC" w:rsidP="00B17606">
            <w:pPr>
              <w:rPr>
                <w:rFonts w:ascii="Verdana" w:hAnsi="Verdana" w:cs="Times New Roman"/>
                <w:color w:val="333333"/>
                <w:sz w:val="20"/>
                <w:szCs w:val="20"/>
              </w:rPr>
            </w:pPr>
            <w:r w:rsidRPr="00E120BD">
              <w:rPr>
                <w:rFonts w:ascii="Verdana" w:hAnsi="Verdana"/>
                <w:sz w:val="20"/>
                <w:szCs w:val="20"/>
              </w:rPr>
              <w:t>National Board for Professional Teaching Standards. Retrieved December 12, 2012 from</w:t>
            </w:r>
            <w:r w:rsidRPr="00E120BD">
              <w:rPr>
                <w:rStyle w:val="apple-converted-space"/>
                <w:rFonts w:ascii="Verdana" w:hAnsi="Verdana" w:cs="Times New Roman"/>
                <w:iCs/>
                <w:color w:val="333333"/>
                <w:sz w:val="20"/>
                <w:szCs w:val="20"/>
                <w:bdr w:val="none" w:sz="0" w:space="0" w:color="auto" w:frame="1"/>
              </w:rPr>
              <w:t> </w:t>
            </w:r>
            <w:hyperlink r:id="rId42" w:history="1">
              <w:r w:rsidRPr="00E120BD">
                <w:rPr>
                  <w:rStyle w:val="Hyperlink"/>
                  <w:rFonts w:ascii="Verdana" w:hAnsi="Verdana" w:cs="Times New Roman"/>
                  <w:iCs/>
                  <w:color w:val="AD2323"/>
                  <w:sz w:val="20"/>
                  <w:szCs w:val="20"/>
                  <w:bdr w:val="none" w:sz="0" w:space="0" w:color="auto" w:frame="1"/>
                </w:rPr>
                <w:t>http://nbpts.org/</w:t>
              </w:r>
            </w:hyperlink>
          </w:p>
        </w:tc>
      </w:tr>
      <w:tr w:rsidR="008B4BEC" w:rsidRPr="00E120BD">
        <w:trPr>
          <w:trHeight w:val="512"/>
        </w:trPr>
        <w:tc>
          <w:tcPr>
            <w:tcW w:w="1638" w:type="dxa"/>
            <w:shd w:val="clear" w:color="auto" w:fill="F2DBDB" w:themeFill="accent2" w:themeFillTint="33"/>
          </w:tcPr>
          <w:p w:rsidR="008B4BEC" w:rsidRPr="00E120BD" w:rsidRDefault="008B4BEC" w:rsidP="00BF2072">
            <w:pPr>
              <w:spacing w:before="2" w:after="2"/>
              <w:rPr>
                <w:rFonts w:ascii="Verdana" w:hAnsi="Verdana"/>
                <w:sz w:val="20"/>
                <w:szCs w:val="20"/>
              </w:rPr>
            </w:pPr>
            <w:r w:rsidRPr="00E120BD">
              <w:rPr>
                <w:rFonts w:ascii="Verdana" w:hAnsi="Verdana"/>
                <w:sz w:val="20"/>
                <w:szCs w:val="20"/>
              </w:rPr>
              <w:t>Body Header</w:t>
            </w:r>
          </w:p>
        </w:tc>
        <w:tc>
          <w:tcPr>
            <w:tcW w:w="7218" w:type="dxa"/>
          </w:tcPr>
          <w:p w:rsidR="008B4BEC" w:rsidRPr="005863B8" w:rsidRDefault="008855B2" w:rsidP="003E5E91">
            <w:pPr>
              <w:pStyle w:val="NormalWeb"/>
              <w:shd w:val="clear" w:color="auto" w:fill="FFFFFF"/>
              <w:spacing w:before="0" w:after="0" w:line="253" w:lineRule="atLeast"/>
              <w:textAlignment w:val="baseline"/>
              <w:rPr>
                <w:rFonts w:ascii="Verdana" w:hAnsi="Verdana"/>
                <w:color w:val="333333"/>
                <w:sz w:val="20"/>
                <w:szCs w:val="20"/>
              </w:rPr>
            </w:pPr>
            <w:hyperlink r:id="rId43" w:history="1">
              <w:r w:rsidR="00AF072D" w:rsidRPr="00AF072D">
                <w:rPr>
                  <w:rStyle w:val="Hyperlink"/>
                  <w:rFonts w:ascii="Verdana" w:hAnsi="Verdana"/>
                  <w:bCs/>
                  <w:iCs/>
                  <w:color w:val="AD2323"/>
                  <w:sz w:val="20"/>
                  <w:szCs w:val="20"/>
                  <w:bdr w:val="none" w:sz="0" w:space="0" w:color="auto" w:frame="1"/>
                </w:rPr>
                <w:t>Advanced Placement (AP) - Studio Art: 2-D Design</w:t>
              </w:r>
            </w:hyperlink>
          </w:p>
        </w:tc>
      </w:tr>
      <w:tr w:rsidR="008B4BEC" w:rsidRPr="00E120BD">
        <w:trPr>
          <w:trHeight w:val="1439"/>
        </w:trPr>
        <w:tc>
          <w:tcPr>
            <w:tcW w:w="1638" w:type="dxa"/>
            <w:shd w:val="clear" w:color="auto" w:fill="F2DBDB" w:themeFill="accent2" w:themeFillTint="33"/>
          </w:tcPr>
          <w:p w:rsidR="008B4BEC" w:rsidRPr="00E120BD" w:rsidRDefault="008B4BEC" w:rsidP="00BF2072">
            <w:pPr>
              <w:spacing w:before="2" w:after="2"/>
              <w:rPr>
                <w:rFonts w:ascii="Verdana" w:hAnsi="Verdana"/>
                <w:sz w:val="20"/>
                <w:szCs w:val="20"/>
              </w:rPr>
            </w:pPr>
            <w:r w:rsidRPr="00E120BD">
              <w:rPr>
                <w:rFonts w:ascii="Verdana" w:hAnsi="Verdana"/>
                <w:sz w:val="20"/>
                <w:szCs w:val="20"/>
              </w:rPr>
              <w:t>Body Copy</w:t>
            </w:r>
          </w:p>
        </w:tc>
        <w:tc>
          <w:tcPr>
            <w:tcW w:w="7218" w:type="dxa"/>
          </w:tcPr>
          <w:p w:rsidR="008B4BEC" w:rsidRPr="00E120BD" w:rsidRDefault="008B4BEC" w:rsidP="00B17606">
            <w:pPr>
              <w:rPr>
                <w:rFonts w:ascii="Verdana" w:hAnsi="Verdana"/>
                <w:sz w:val="20"/>
                <w:szCs w:val="20"/>
              </w:rPr>
            </w:pPr>
            <w:r w:rsidRPr="00E120BD">
              <w:rPr>
                <w:rFonts w:ascii="Verdana" w:hAnsi="Verdana"/>
                <w:sz w:val="20"/>
                <w:szCs w:val="20"/>
              </w:rPr>
              <w:t>Through AP's college-level courses and exams, students can earn college credit and advanced placement. While some courses require written exams, Studio Art: 2-D Design requires a portfolio to demonstrate mastery of 2-D design through any two-dimensional medium or process.</w:t>
            </w:r>
          </w:p>
          <w:p w:rsidR="008B4BEC" w:rsidRPr="00E120BD" w:rsidRDefault="008B4BEC" w:rsidP="003E5E91">
            <w:pPr>
              <w:pStyle w:val="NormalWeb"/>
              <w:shd w:val="clear" w:color="auto" w:fill="FFFFFF"/>
              <w:spacing w:before="0" w:after="0" w:line="253" w:lineRule="atLeast"/>
              <w:textAlignment w:val="baseline"/>
              <w:rPr>
                <w:rFonts w:ascii="Verdana" w:hAnsi="Verdana"/>
                <w:color w:val="000000"/>
                <w:sz w:val="20"/>
                <w:szCs w:val="20"/>
              </w:rPr>
            </w:pPr>
            <w:r w:rsidRPr="00E120BD">
              <w:rPr>
                <w:rStyle w:val="Emphasis"/>
                <w:rFonts w:ascii="Verdana" w:hAnsi="Verdana"/>
                <w:i w:val="0"/>
                <w:iCs/>
                <w:color w:val="000000"/>
                <w:sz w:val="20"/>
                <w:szCs w:val="20"/>
                <w:bdr w:val="none" w:sz="0" w:space="0" w:color="auto" w:frame="1"/>
              </w:rPr>
              <w:t>The College Board. Retrieved December 12, 2012 from</w:t>
            </w:r>
            <w:r w:rsidR="00B17606" w:rsidRPr="00E120BD">
              <w:rPr>
                <w:rStyle w:val="Emphasis"/>
                <w:rFonts w:ascii="Verdana" w:hAnsi="Verdana"/>
                <w:i w:val="0"/>
                <w:iCs/>
                <w:color w:val="000000"/>
                <w:sz w:val="20"/>
                <w:szCs w:val="20"/>
                <w:bdr w:val="none" w:sz="0" w:space="0" w:color="auto" w:frame="1"/>
              </w:rPr>
              <w:t xml:space="preserve"> </w:t>
            </w:r>
            <w:r w:rsidRPr="00E120BD">
              <w:rPr>
                <w:rStyle w:val="Emphasis"/>
                <w:rFonts w:ascii="Verdana" w:hAnsi="Verdana"/>
                <w:i w:val="0"/>
                <w:iCs/>
                <w:color w:val="000000"/>
                <w:sz w:val="20"/>
                <w:szCs w:val="20"/>
                <w:bdr w:val="none" w:sz="0" w:space="0" w:color="auto" w:frame="1"/>
              </w:rPr>
              <w:t>(</w:t>
            </w:r>
            <w:hyperlink r:id="rId44" w:history="1">
              <w:r w:rsidRPr="00E120BD">
                <w:rPr>
                  <w:rStyle w:val="Hyperlink"/>
                  <w:rFonts w:ascii="Verdana" w:hAnsi="Verdana"/>
                  <w:iCs/>
                  <w:color w:val="AD2323"/>
                  <w:sz w:val="20"/>
                  <w:szCs w:val="20"/>
                  <w:bdr w:val="none" w:sz="0" w:space="0" w:color="auto" w:frame="1"/>
                </w:rPr>
                <w:t>http://www.collegeboard.com/student/testing/ap/about.html</w:t>
              </w:r>
            </w:hyperlink>
            <w:r w:rsidRPr="00E120BD">
              <w:rPr>
                <w:rStyle w:val="Emphasis"/>
                <w:rFonts w:ascii="Verdana" w:hAnsi="Verdana"/>
                <w:i w:val="0"/>
                <w:iCs/>
                <w:color w:val="000000"/>
                <w:sz w:val="20"/>
                <w:szCs w:val="20"/>
                <w:bdr w:val="none" w:sz="0" w:space="0" w:color="auto" w:frame="1"/>
              </w:rPr>
              <w:t>)</w:t>
            </w:r>
          </w:p>
        </w:tc>
      </w:tr>
    </w:tbl>
    <w:p w:rsidR="0069106E" w:rsidRPr="00E120BD" w:rsidRDefault="0069106E" w:rsidP="0069106E">
      <w:pPr>
        <w:rPr>
          <w:rFonts w:ascii="Verdana" w:hAnsi="Verdana"/>
          <w:sz w:val="20"/>
          <w:szCs w:val="20"/>
        </w:rPr>
      </w:pPr>
    </w:p>
    <w:p w:rsidR="0069106E" w:rsidRPr="00E120BD" w:rsidRDefault="0069106E" w:rsidP="0069106E">
      <w:pPr>
        <w:pStyle w:val="Heading1"/>
        <w:rPr>
          <w:rFonts w:ascii="Verdana" w:hAnsi="Verdana"/>
          <w:sz w:val="20"/>
          <w:szCs w:val="20"/>
        </w:rPr>
      </w:pPr>
      <w:r w:rsidRPr="00E120BD">
        <w:rPr>
          <w:rFonts w:ascii="Verdana" w:hAnsi="Verdana"/>
          <w:sz w:val="20"/>
          <w:szCs w:val="20"/>
        </w:rPr>
        <w:br w:type="page"/>
        <w:t>10 Online Games and Simulated Environments</w:t>
      </w:r>
    </w:p>
    <w:tbl>
      <w:tblPr>
        <w:tblStyle w:val="TableGrid"/>
        <w:tblW w:w="0" w:type="auto"/>
        <w:tblLook w:val="00BF"/>
      </w:tblPr>
      <w:tblGrid>
        <w:gridCol w:w="1548"/>
        <w:gridCol w:w="7308"/>
      </w:tblGrid>
      <w:tr w:rsidR="0069106E" w:rsidRPr="00E120BD">
        <w:trPr>
          <w:trHeight w:val="485"/>
        </w:trPr>
        <w:tc>
          <w:tcPr>
            <w:tcW w:w="1548" w:type="dxa"/>
            <w:shd w:val="clear" w:color="auto" w:fill="F2DBDB" w:themeFill="accent2" w:themeFillTint="33"/>
          </w:tcPr>
          <w:p w:rsidR="0069106E" w:rsidRPr="00E120BD" w:rsidRDefault="0069106E" w:rsidP="0028308B">
            <w:pPr>
              <w:rPr>
                <w:rFonts w:ascii="Verdana" w:hAnsi="Verdana"/>
                <w:sz w:val="20"/>
                <w:szCs w:val="20"/>
              </w:rPr>
            </w:pPr>
            <w:r w:rsidRPr="00E120BD">
              <w:rPr>
                <w:rFonts w:ascii="Verdana" w:hAnsi="Verdana"/>
                <w:sz w:val="20"/>
                <w:szCs w:val="20"/>
              </w:rPr>
              <w:t>Page Title in Header</w:t>
            </w:r>
          </w:p>
        </w:tc>
        <w:tc>
          <w:tcPr>
            <w:tcW w:w="7308" w:type="dxa"/>
          </w:tcPr>
          <w:p w:rsidR="0069106E" w:rsidRPr="00E120BD" w:rsidRDefault="0069106E" w:rsidP="0028308B">
            <w:pPr>
              <w:rPr>
                <w:rFonts w:ascii="Verdana" w:hAnsi="Verdana"/>
                <w:sz w:val="20"/>
                <w:szCs w:val="20"/>
              </w:rPr>
            </w:pPr>
            <w:r w:rsidRPr="00E120BD">
              <w:rPr>
                <w:rFonts w:ascii="Verdana" w:hAnsi="Verdana"/>
                <w:sz w:val="20"/>
                <w:szCs w:val="20"/>
              </w:rPr>
              <w:t>Online Games and Simulated Environments</w:t>
            </w:r>
          </w:p>
        </w:tc>
      </w:tr>
      <w:tr w:rsidR="0069106E" w:rsidRPr="00E120BD">
        <w:tc>
          <w:tcPr>
            <w:tcW w:w="1548" w:type="dxa"/>
            <w:shd w:val="clear" w:color="auto" w:fill="F2DBDB" w:themeFill="accent2" w:themeFillTint="33"/>
          </w:tcPr>
          <w:p w:rsidR="0069106E" w:rsidRPr="00E120BD" w:rsidRDefault="0069106E" w:rsidP="0028308B">
            <w:pPr>
              <w:rPr>
                <w:rFonts w:ascii="Verdana" w:hAnsi="Verdana"/>
                <w:sz w:val="20"/>
                <w:szCs w:val="20"/>
              </w:rPr>
            </w:pPr>
            <w:r w:rsidRPr="00E120BD">
              <w:rPr>
                <w:rFonts w:ascii="Verdana" w:hAnsi="Verdana"/>
                <w:sz w:val="20"/>
                <w:szCs w:val="20"/>
              </w:rPr>
              <w:t>Header Text</w:t>
            </w:r>
          </w:p>
        </w:tc>
        <w:tc>
          <w:tcPr>
            <w:tcW w:w="7308" w:type="dxa"/>
          </w:tcPr>
          <w:p w:rsidR="0069106E" w:rsidRPr="00E120BD" w:rsidRDefault="003E5E91" w:rsidP="0028308B">
            <w:pPr>
              <w:rPr>
                <w:rFonts w:ascii="Verdana" w:hAnsi="Verdana"/>
                <w:sz w:val="20"/>
                <w:szCs w:val="20"/>
              </w:rPr>
            </w:pPr>
            <w:r w:rsidRPr="00E120BD">
              <w:rPr>
                <w:rFonts w:ascii="Verdana" w:hAnsi="Verdana"/>
                <w:sz w:val="20"/>
                <w:szCs w:val="20"/>
              </w:rPr>
              <w:t xml:space="preserve">Online games and simulated environments are immersive, computer-based settings that feature digital interfaces with interactive, </w:t>
            </w:r>
            <w:proofErr w:type="spellStart"/>
            <w:r w:rsidR="00B17606" w:rsidRPr="00E120BD">
              <w:rPr>
                <w:rFonts w:ascii="Verdana" w:hAnsi="Verdana"/>
                <w:sz w:val="20"/>
                <w:szCs w:val="20"/>
              </w:rPr>
              <w:t>manipulable</w:t>
            </w:r>
            <w:proofErr w:type="spellEnd"/>
            <w:r w:rsidR="00B17606" w:rsidRPr="00E120BD">
              <w:rPr>
                <w:rFonts w:ascii="Verdana" w:hAnsi="Verdana"/>
                <w:sz w:val="20"/>
                <w:szCs w:val="20"/>
              </w:rPr>
              <w:t xml:space="preserve"> </w:t>
            </w:r>
            <w:r w:rsidRPr="00E120BD">
              <w:rPr>
                <w:rFonts w:ascii="Verdana" w:hAnsi="Verdana"/>
                <w:sz w:val="20"/>
                <w:szCs w:val="20"/>
              </w:rPr>
              <w:t xml:space="preserve">objects and animations. </w:t>
            </w:r>
          </w:p>
        </w:tc>
      </w:tr>
      <w:tr w:rsidR="0069106E" w:rsidRPr="00E120BD">
        <w:trPr>
          <w:trHeight w:val="63"/>
        </w:trPr>
        <w:tc>
          <w:tcPr>
            <w:tcW w:w="1548" w:type="dxa"/>
            <w:shd w:val="clear" w:color="auto" w:fill="F2DBDB" w:themeFill="accent2" w:themeFillTint="33"/>
          </w:tcPr>
          <w:p w:rsidR="0069106E" w:rsidRPr="00E120BD" w:rsidRDefault="0069106E" w:rsidP="0028308B">
            <w:pPr>
              <w:rPr>
                <w:rFonts w:ascii="Verdana" w:hAnsi="Verdana"/>
                <w:sz w:val="20"/>
                <w:szCs w:val="20"/>
              </w:rPr>
            </w:pPr>
            <w:r w:rsidRPr="00E120BD">
              <w:rPr>
                <w:rFonts w:ascii="Verdana" w:hAnsi="Verdana"/>
                <w:sz w:val="20"/>
                <w:szCs w:val="20"/>
              </w:rPr>
              <w:t>Body Header</w:t>
            </w:r>
          </w:p>
        </w:tc>
        <w:tc>
          <w:tcPr>
            <w:tcW w:w="7308" w:type="dxa"/>
          </w:tcPr>
          <w:p w:rsidR="0069106E" w:rsidRPr="00E120BD" w:rsidRDefault="0069106E" w:rsidP="00FF25CB">
            <w:pPr>
              <w:rPr>
                <w:rFonts w:ascii="Verdana" w:hAnsi="Verdana"/>
                <w:sz w:val="20"/>
                <w:szCs w:val="20"/>
              </w:rPr>
            </w:pPr>
          </w:p>
        </w:tc>
      </w:tr>
      <w:tr w:rsidR="0069106E" w:rsidRPr="00E120BD">
        <w:trPr>
          <w:trHeight w:val="1403"/>
        </w:trPr>
        <w:tc>
          <w:tcPr>
            <w:tcW w:w="1548" w:type="dxa"/>
            <w:shd w:val="clear" w:color="auto" w:fill="F2DBDB" w:themeFill="accent2" w:themeFillTint="33"/>
          </w:tcPr>
          <w:p w:rsidR="0069106E" w:rsidRPr="00E120BD" w:rsidRDefault="0069106E" w:rsidP="0028308B">
            <w:pPr>
              <w:rPr>
                <w:rFonts w:ascii="Verdana" w:hAnsi="Verdana"/>
                <w:sz w:val="20"/>
                <w:szCs w:val="20"/>
              </w:rPr>
            </w:pPr>
            <w:r w:rsidRPr="00E120BD">
              <w:rPr>
                <w:rFonts w:ascii="Verdana" w:hAnsi="Verdana"/>
                <w:sz w:val="20"/>
                <w:szCs w:val="20"/>
              </w:rPr>
              <w:t>Body Copy</w:t>
            </w:r>
          </w:p>
        </w:tc>
        <w:tc>
          <w:tcPr>
            <w:tcW w:w="7308" w:type="dxa"/>
          </w:tcPr>
          <w:p w:rsidR="0069106E" w:rsidRPr="00E120BD" w:rsidRDefault="0069106E" w:rsidP="00093BE8">
            <w:pPr>
              <w:rPr>
                <w:rFonts w:ascii="Verdana" w:hAnsi="Verdana"/>
                <w:sz w:val="20"/>
                <w:szCs w:val="20"/>
              </w:rPr>
            </w:pPr>
            <w:r w:rsidRPr="00E120BD">
              <w:rPr>
                <w:rFonts w:ascii="Verdana" w:hAnsi="Verdana"/>
                <w:sz w:val="20"/>
                <w:szCs w:val="20"/>
              </w:rPr>
              <w:t xml:space="preserve">In general, features of </w:t>
            </w:r>
            <w:r w:rsidR="003E5E91" w:rsidRPr="00E120BD">
              <w:rPr>
                <w:rFonts w:ascii="Verdana" w:hAnsi="Verdana"/>
                <w:sz w:val="20"/>
                <w:szCs w:val="20"/>
              </w:rPr>
              <w:t>online games and simulated environments</w:t>
            </w:r>
            <w:r w:rsidRPr="00E120BD">
              <w:rPr>
                <w:rFonts w:ascii="Verdana" w:hAnsi="Verdana"/>
                <w:sz w:val="20"/>
                <w:szCs w:val="20"/>
              </w:rPr>
              <w:t xml:space="preserve"> include:</w:t>
            </w:r>
          </w:p>
          <w:p w:rsidR="003E5E91" w:rsidRPr="00E120BD" w:rsidRDefault="003E5E91" w:rsidP="00B17606">
            <w:pPr>
              <w:pStyle w:val="ListParagraph"/>
              <w:numPr>
                <w:ilvl w:val="0"/>
                <w:numId w:val="31"/>
                <w:numberingChange w:id="116" w:author="Ashley Peterson-DeLuca," w:date="2013-05-28T22:51:00Z" w:original=""/>
              </w:numPr>
              <w:rPr>
                <w:rFonts w:ascii="Verdana" w:hAnsi="Verdana"/>
                <w:sz w:val="20"/>
                <w:szCs w:val="20"/>
              </w:rPr>
            </w:pPr>
            <w:r w:rsidRPr="00E120BD">
              <w:rPr>
                <w:rFonts w:ascii="Verdana" w:hAnsi="Verdana"/>
                <w:sz w:val="20"/>
                <w:szCs w:val="20"/>
              </w:rPr>
              <w:t>Activities rather than discrete items</w:t>
            </w:r>
          </w:p>
          <w:p w:rsidR="003E5E91" w:rsidRPr="00E120BD" w:rsidRDefault="003E5E91" w:rsidP="00B17606">
            <w:pPr>
              <w:pStyle w:val="ListParagraph"/>
              <w:numPr>
                <w:ilvl w:val="0"/>
                <w:numId w:val="31"/>
                <w:numberingChange w:id="117" w:author="Ashley Peterson-DeLuca," w:date="2013-05-28T22:51:00Z" w:original=""/>
              </w:numPr>
              <w:rPr>
                <w:rFonts w:ascii="Verdana" w:hAnsi="Verdana"/>
                <w:sz w:val="20"/>
                <w:szCs w:val="20"/>
              </w:rPr>
            </w:pPr>
            <w:r w:rsidRPr="00E120BD">
              <w:rPr>
                <w:rFonts w:ascii="Verdana" w:hAnsi="Verdana"/>
                <w:sz w:val="20"/>
                <w:szCs w:val="20"/>
              </w:rPr>
              <w:t>Activities set in rich environments that include representations of multiple objects, circumstances, conditions, and interactions, providing context for the problem to be solved</w:t>
            </w:r>
          </w:p>
          <w:p w:rsidR="003E5E91" w:rsidRPr="00E120BD" w:rsidRDefault="003E5E91" w:rsidP="00B17606">
            <w:pPr>
              <w:pStyle w:val="ListParagraph"/>
              <w:numPr>
                <w:ilvl w:val="0"/>
                <w:numId w:val="31"/>
                <w:numberingChange w:id="118" w:author="Ashley Peterson-DeLuca," w:date="2013-05-28T22:51:00Z" w:original=""/>
              </w:numPr>
              <w:rPr>
                <w:rFonts w:ascii="Verdana" w:hAnsi="Verdana"/>
                <w:sz w:val="20"/>
                <w:szCs w:val="20"/>
              </w:rPr>
            </w:pPr>
            <w:r w:rsidRPr="00E120BD">
              <w:rPr>
                <w:rFonts w:ascii="Verdana" w:hAnsi="Verdana"/>
                <w:sz w:val="20"/>
                <w:szCs w:val="20"/>
              </w:rPr>
              <w:t>Opportunities to provide immediate, customized formative feedback that can be embedded in the experience</w:t>
            </w:r>
          </w:p>
          <w:p w:rsidR="0069106E" w:rsidRPr="00E120BD" w:rsidRDefault="003E5E91" w:rsidP="00B17606">
            <w:pPr>
              <w:pStyle w:val="ListParagraph"/>
              <w:numPr>
                <w:ilvl w:val="0"/>
                <w:numId w:val="31"/>
                <w:numberingChange w:id="119" w:author="Ashley Peterson-DeLuca," w:date="2013-05-28T22:51:00Z" w:original=""/>
              </w:numPr>
              <w:rPr>
                <w:rFonts w:ascii="Verdana" w:hAnsi="Verdana"/>
                <w:sz w:val="20"/>
                <w:szCs w:val="20"/>
              </w:rPr>
            </w:pPr>
            <w:r w:rsidRPr="00E120BD">
              <w:rPr>
                <w:rFonts w:ascii="Verdana" w:hAnsi="Verdana"/>
                <w:sz w:val="20"/>
                <w:szCs w:val="20"/>
              </w:rPr>
              <w:t>The collection of richer information than is typically collected in traditional assessment contexts, including information about examinee process, work products, and goal attainment</w:t>
            </w:r>
          </w:p>
        </w:tc>
      </w:tr>
      <w:tr w:rsidR="0069106E" w:rsidRPr="00E120BD">
        <w:trPr>
          <w:trHeight w:val="341"/>
        </w:trPr>
        <w:tc>
          <w:tcPr>
            <w:tcW w:w="1548" w:type="dxa"/>
            <w:tcBorders>
              <w:bottom w:val="single" w:sz="4" w:space="0" w:color="000000" w:themeColor="text1"/>
            </w:tcBorders>
            <w:shd w:val="clear" w:color="auto" w:fill="FDE9D9" w:themeFill="accent6" w:themeFillTint="33"/>
          </w:tcPr>
          <w:p w:rsidR="0069106E" w:rsidRPr="00E120BD" w:rsidRDefault="0069106E" w:rsidP="0028308B">
            <w:pPr>
              <w:rPr>
                <w:rFonts w:ascii="Verdana" w:hAnsi="Verdana"/>
                <w:sz w:val="20"/>
                <w:szCs w:val="20"/>
              </w:rPr>
            </w:pPr>
            <w:proofErr w:type="spellStart"/>
            <w:r w:rsidRPr="00E120BD">
              <w:rPr>
                <w:rFonts w:ascii="Verdana" w:hAnsi="Verdana"/>
                <w:sz w:val="20"/>
                <w:szCs w:val="20"/>
              </w:rPr>
              <w:t>Brainshark</w:t>
            </w:r>
            <w:proofErr w:type="spellEnd"/>
          </w:p>
        </w:tc>
        <w:tc>
          <w:tcPr>
            <w:tcW w:w="7308" w:type="dxa"/>
            <w:tcBorders>
              <w:bottom w:val="single" w:sz="4" w:space="0" w:color="000000" w:themeColor="text1"/>
            </w:tcBorders>
          </w:tcPr>
          <w:p w:rsidR="0069106E" w:rsidRPr="00E120BD" w:rsidRDefault="0069106E" w:rsidP="002413BC">
            <w:pPr>
              <w:pStyle w:val="NormalWeb"/>
              <w:shd w:val="clear" w:color="auto" w:fill="FFFFFF"/>
              <w:spacing w:before="0" w:beforeAutospacing="0" w:after="0" w:afterAutospacing="0" w:line="240" w:lineRule="atLeast"/>
              <w:textAlignment w:val="baseline"/>
              <w:rPr>
                <w:rFonts w:ascii="Verdana" w:hAnsi="Verdana"/>
                <w:sz w:val="20"/>
                <w:szCs w:val="20"/>
              </w:rPr>
            </w:pPr>
            <w:r w:rsidRPr="00E120BD">
              <w:rPr>
                <w:rFonts w:ascii="Verdana" w:hAnsi="Verdana"/>
                <w:sz w:val="20"/>
                <w:szCs w:val="20"/>
              </w:rPr>
              <w:t>Yes</w:t>
            </w:r>
          </w:p>
        </w:tc>
      </w:tr>
    </w:tbl>
    <w:p w:rsidR="0069106E" w:rsidRPr="00E120BD" w:rsidRDefault="0069106E" w:rsidP="0069106E">
      <w:pPr>
        <w:rPr>
          <w:rFonts w:ascii="Verdana" w:hAnsi="Verdana"/>
          <w:sz w:val="20"/>
          <w:szCs w:val="20"/>
        </w:rPr>
      </w:pPr>
    </w:p>
    <w:p w:rsidR="0069106E" w:rsidRPr="00E120BD" w:rsidRDefault="0069106E" w:rsidP="0069106E">
      <w:pPr>
        <w:pStyle w:val="Heading2"/>
        <w:rPr>
          <w:rFonts w:ascii="Verdana" w:hAnsi="Verdana"/>
          <w:sz w:val="20"/>
          <w:szCs w:val="20"/>
        </w:rPr>
      </w:pPr>
      <w:r w:rsidRPr="00E120BD">
        <w:rPr>
          <w:rFonts w:ascii="Verdana" w:hAnsi="Verdana"/>
          <w:sz w:val="20"/>
          <w:szCs w:val="20"/>
        </w:rPr>
        <w:t>10a More Info</w:t>
      </w:r>
    </w:p>
    <w:tbl>
      <w:tblPr>
        <w:tblStyle w:val="TableGrid"/>
        <w:tblW w:w="0" w:type="auto"/>
        <w:tblLook w:val="00BF"/>
      </w:tblPr>
      <w:tblGrid>
        <w:gridCol w:w="1698"/>
        <w:gridCol w:w="7158"/>
      </w:tblGrid>
      <w:tr w:rsidR="0069106E" w:rsidRPr="00E120BD">
        <w:tc>
          <w:tcPr>
            <w:tcW w:w="1670" w:type="dxa"/>
            <w:shd w:val="clear" w:color="auto" w:fill="F2DBDB" w:themeFill="accent2" w:themeFillTint="33"/>
          </w:tcPr>
          <w:p w:rsidR="0069106E" w:rsidRPr="00E120BD" w:rsidRDefault="0069106E" w:rsidP="00FD56EC">
            <w:pPr>
              <w:rPr>
                <w:rFonts w:ascii="Verdana" w:hAnsi="Verdana"/>
                <w:sz w:val="20"/>
                <w:szCs w:val="20"/>
              </w:rPr>
            </w:pPr>
            <w:r w:rsidRPr="00E120BD">
              <w:rPr>
                <w:rFonts w:ascii="Verdana" w:hAnsi="Verdana"/>
                <w:sz w:val="20"/>
                <w:szCs w:val="20"/>
              </w:rPr>
              <w:t>Page Title</w:t>
            </w:r>
          </w:p>
        </w:tc>
        <w:tc>
          <w:tcPr>
            <w:tcW w:w="7186" w:type="dxa"/>
          </w:tcPr>
          <w:p w:rsidR="0069106E" w:rsidRPr="00E120BD" w:rsidRDefault="003E5E91" w:rsidP="0069106E">
            <w:pPr>
              <w:spacing w:before="2" w:after="2"/>
              <w:rPr>
                <w:rFonts w:ascii="Verdana" w:hAnsi="Verdana"/>
                <w:sz w:val="20"/>
                <w:szCs w:val="20"/>
              </w:rPr>
            </w:pPr>
            <w:r w:rsidRPr="00E120BD">
              <w:rPr>
                <w:rFonts w:ascii="Verdana" w:hAnsi="Verdana"/>
                <w:sz w:val="20"/>
                <w:szCs w:val="20"/>
              </w:rPr>
              <w:t xml:space="preserve">What are </w:t>
            </w:r>
            <w:r w:rsidR="0069106E" w:rsidRPr="00E120BD">
              <w:rPr>
                <w:rFonts w:ascii="Verdana" w:hAnsi="Verdana"/>
                <w:sz w:val="20"/>
                <w:szCs w:val="20"/>
              </w:rPr>
              <w:t>Online Games and Simulated Environments?</w:t>
            </w:r>
          </w:p>
        </w:tc>
      </w:tr>
      <w:tr w:rsidR="0069106E" w:rsidRPr="00E120BD">
        <w:tc>
          <w:tcPr>
            <w:tcW w:w="1670" w:type="dxa"/>
            <w:shd w:val="clear" w:color="auto" w:fill="F2DBDB" w:themeFill="accent2" w:themeFillTint="33"/>
          </w:tcPr>
          <w:p w:rsidR="0069106E" w:rsidRPr="00E120BD" w:rsidRDefault="0069106E" w:rsidP="00FD56EC">
            <w:pPr>
              <w:rPr>
                <w:rFonts w:ascii="Verdana" w:hAnsi="Verdana"/>
                <w:sz w:val="20"/>
                <w:szCs w:val="20"/>
              </w:rPr>
            </w:pPr>
            <w:r w:rsidRPr="00E120BD">
              <w:rPr>
                <w:rFonts w:ascii="Verdana" w:hAnsi="Verdana"/>
                <w:sz w:val="20"/>
                <w:szCs w:val="20"/>
              </w:rPr>
              <w:t>Definition</w:t>
            </w:r>
          </w:p>
        </w:tc>
        <w:tc>
          <w:tcPr>
            <w:tcW w:w="7186" w:type="dxa"/>
          </w:tcPr>
          <w:p w:rsidR="00B17606" w:rsidRPr="00E120BD" w:rsidRDefault="003E5E91" w:rsidP="00B17606">
            <w:pPr>
              <w:rPr>
                <w:rFonts w:ascii="Verdana" w:hAnsi="Verdana"/>
                <w:sz w:val="20"/>
                <w:szCs w:val="20"/>
              </w:rPr>
            </w:pPr>
            <w:r w:rsidRPr="00E120BD">
              <w:rPr>
                <w:rFonts w:ascii="Verdana" w:hAnsi="Verdana"/>
                <w:sz w:val="20"/>
                <w:szCs w:val="20"/>
              </w:rPr>
              <w:t xml:space="preserve">Online games and simulated environments are immersive, computer-based settings that feature digital interfaces with interactive, </w:t>
            </w:r>
            <w:proofErr w:type="spellStart"/>
            <w:r w:rsidRPr="00E120BD">
              <w:rPr>
                <w:rFonts w:ascii="Verdana" w:hAnsi="Verdana"/>
                <w:sz w:val="20"/>
                <w:szCs w:val="20"/>
              </w:rPr>
              <w:t>manipulable</w:t>
            </w:r>
            <w:proofErr w:type="spellEnd"/>
            <w:r w:rsidRPr="00E120BD">
              <w:rPr>
                <w:rFonts w:ascii="Verdana" w:hAnsi="Verdana"/>
                <w:sz w:val="20"/>
                <w:szCs w:val="20"/>
              </w:rPr>
              <w:t xml:space="preserve"> objects and animations. These environments often represent detailed fictional or real-world contexts. Educational games and simulations often blur the boundaries between learning and assessment by 1) supporting ubiquitous, unobtrusive, and ongoing assessment opportunities; 2) providing immediate and customized formative feedback; and 3) identifying valuable opportunities for additional learning. </w:t>
            </w:r>
          </w:p>
          <w:p w:rsidR="00B17606" w:rsidRPr="00E120BD" w:rsidRDefault="00B17606" w:rsidP="00B17606">
            <w:pPr>
              <w:rPr>
                <w:rFonts w:ascii="Verdana" w:hAnsi="Verdana"/>
                <w:sz w:val="20"/>
                <w:szCs w:val="20"/>
              </w:rPr>
            </w:pPr>
          </w:p>
          <w:p w:rsidR="00426912" w:rsidRPr="00E120BD" w:rsidRDefault="003E5E91" w:rsidP="00B17606">
            <w:pPr>
              <w:rPr>
                <w:rFonts w:ascii="Verdana" w:hAnsi="Verdana"/>
                <w:sz w:val="20"/>
                <w:szCs w:val="20"/>
              </w:rPr>
            </w:pPr>
            <w:r w:rsidRPr="00E120BD">
              <w:rPr>
                <w:rFonts w:ascii="Verdana" w:hAnsi="Verdana"/>
                <w:sz w:val="20"/>
                <w:szCs w:val="20"/>
              </w:rPr>
              <w:t>The technology underpinning games and simulated environments allows the collection of rich information about examinee processes, work products, and goal attainment. Such information can support inferences about complex types of knowledge, skills, and attributes, including</w:t>
            </w:r>
            <w:r w:rsidR="00B17606" w:rsidRPr="00E120BD">
              <w:rPr>
                <w:rFonts w:ascii="Verdana" w:hAnsi="Verdana"/>
                <w:sz w:val="20"/>
                <w:szCs w:val="20"/>
              </w:rPr>
              <w:t xml:space="preserve"> </w:t>
            </w:r>
            <w:r w:rsidRPr="00E120BD">
              <w:rPr>
                <w:rFonts w:ascii="Verdana" w:hAnsi="Verdana"/>
                <w:sz w:val="20"/>
                <w:szCs w:val="20"/>
              </w:rPr>
              <w:t xml:space="preserve">21st century competencies like critical thinking, collaboration, and persistence. Multiple learner attributes can be collected and scored to construct multidimensional profiles. </w:t>
            </w:r>
          </w:p>
          <w:p w:rsidR="00426912" w:rsidRPr="00E120BD" w:rsidRDefault="00426912" w:rsidP="00B17606">
            <w:pPr>
              <w:rPr>
                <w:rFonts w:ascii="Verdana" w:hAnsi="Verdana"/>
                <w:sz w:val="20"/>
                <w:szCs w:val="20"/>
              </w:rPr>
            </w:pPr>
          </w:p>
          <w:p w:rsidR="0069106E" w:rsidRPr="00E120BD" w:rsidRDefault="003E5E91" w:rsidP="00B61798">
            <w:pPr>
              <w:rPr>
                <w:rFonts w:ascii="Verdana" w:hAnsi="Verdana"/>
                <w:sz w:val="20"/>
                <w:szCs w:val="20"/>
              </w:rPr>
            </w:pPr>
            <w:r w:rsidRPr="00E120BD">
              <w:rPr>
                <w:rFonts w:ascii="Verdana" w:hAnsi="Verdana"/>
                <w:sz w:val="20"/>
                <w:szCs w:val="20"/>
              </w:rPr>
              <w:t>Online</w:t>
            </w:r>
            <w:r w:rsidR="00B17606" w:rsidRPr="00E120BD">
              <w:rPr>
                <w:rFonts w:ascii="Verdana" w:hAnsi="Verdana"/>
                <w:sz w:val="20"/>
                <w:szCs w:val="20"/>
              </w:rPr>
              <w:t xml:space="preserve"> </w:t>
            </w:r>
            <w:r w:rsidRPr="00E120BD">
              <w:rPr>
                <w:rFonts w:ascii="Verdana" w:hAnsi="Verdana"/>
                <w:sz w:val="20"/>
                <w:szCs w:val="20"/>
              </w:rPr>
              <w:t>games and simulated environments, when used as assessment approaches, are believed to stimulate student interest, engagement, and motivation compared to traditional learning and assessment approaches.</w:t>
            </w:r>
          </w:p>
        </w:tc>
      </w:tr>
      <w:tr w:rsidR="0069106E" w:rsidRPr="00E120BD">
        <w:tc>
          <w:tcPr>
            <w:tcW w:w="1670" w:type="dxa"/>
            <w:shd w:val="clear" w:color="auto" w:fill="F2DBDB" w:themeFill="accent2" w:themeFillTint="33"/>
          </w:tcPr>
          <w:p w:rsidR="0069106E" w:rsidRPr="00E120BD" w:rsidRDefault="0069106E" w:rsidP="000578AE">
            <w:pPr>
              <w:rPr>
                <w:rFonts w:ascii="Verdana" w:hAnsi="Verdana"/>
                <w:sz w:val="20"/>
                <w:szCs w:val="20"/>
              </w:rPr>
            </w:pPr>
            <w:r w:rsidRPr="00E120BD">
              <w:rPr>
                <w:rFonts w:ascii="Verdana" w:hAnsi="Verdana"/>
                <w:bCs/>
                <w:sz w:val="20"/>
                <w:szCs w:val="20"/>
              </w:rPr>
              <w:t>Characteristic Features</w:t>
            </w:r>
          </w:p>
          <w:p w:rsidR="0069106E" w:rsidRPr="00E120BD" w:rsidRDefault="0069106E" w:rsidP="00FD56EC">
            <w:pPr>
              <w:rPr>
                <w:rFonts w:ascii="Verdana" w:hAnsi="Verdana"/>
                <w:sz w:val="20"/>
                <w:szCs w:val="20"/>
              </w:rPr>
            </w:pPr>
          </w:p>
        </w:tc>
        <w:tc>
          <w:tcPr>
            <w:tcW w:w="7186" w:type="dxa"/>
          </w:tcPr>
          <w:p w:rsidR="003E5E91" w:rsidRPr="00E120BD" w:rsidRDefault="003E5E91" w:rsidP="00B17606">
            <w:pPr>
              <w:pStyle w:val="ListParagraph"/>
              <w:numPr>
                <w:ilvl w:val="0"/>
                <w:numId w:val="32"/>
                <w:numberingChange w:id="120" w:author="Ashley Peterson-DeLuca," w:date="2013-05-28T22:51:00Z" w:original=""/>
              </w:numPr>
              <w:rPr>
                <w:rFonts w:ascii="Verdana" w:hAnsi="Verdana"/>
                <w:sz w:val="20"/>
                <w:szCs w:val="20"/>
              </w:rPr>
            </w:pPr>
            <w:r w:rsidRPr="00E120BD">
              <w:rPr>
                <w:rFonts w:ascii="Verdana" w:hAnsi="Verdana"/>
                <w:sz w:val="20"/>
                <w:szCs w:val="20"/>
                <w:bdr w:val="none" w:sz="0" w:space="0" w:color="auto" w:frame="1"/>
              </w:rPr>
              <w:t xml:space="preserve">Feature </w:t>
            </w:r>
            <w:r w:rsidRPr="00E120BD">
              <w:rPr>
                <w:rFonts w:ascii="Verdana" w:hAnsi="Verdana"/>
                <w:sz w:val="20"/>
                <w:szCs w:val="20"/>
              </w:rPr>
              <w:t xml:space="preserve">digital interfaces with graphic and sometimes audio components and interactive, </w:t>
            </w:r>
            <w:proofErr w:type="spellStart"/>
            <w:r w:rsidRPr="00E120BD">
              <w:rPr>
                <w:rFonts w:ascii="Verdana" w:hAnsi="Verdana"/>
                <w:sz w:val="20"/>
                <w:szCs w:val="20"/>
              </w:rPr>
              <w:t>manipulable</w:t>
            </w:r>
            <w:proofErr w:type="spellEnd"/>
            <w:r w:rsidRPr="00E120BD">
              <w:rPr>
                <w:rFonts w:ascii="Verdana" w:hAnsi="Verdana"/>
                <w:sz w:val="20"/>
                <w:szCs w:val="20"/>
              </w:rPr>
              <w:t xml:space="preserve"> objects and animations</w:t>
            </w:r>
          </w:p>
          <w:p w:rsidR="003E5E91" w:rsidRPr="00E120BD" w:rsidRDefault="003E5E91" w:rsidP="00B17606">
            <w:pPr>
              <w:pStyle w:val="ListParagraph"/>
              <w:numPr>
                <w:ilvl w:val="0"/>
                <w:numId w:val="32"/>
                <w:numberingChange w:id="121" w:author="Ashley Peterson-DeLuca," w:date="2013-05-28T22:51:00Z" w:original=""/>
              </w:numPr>
              <w:rPr>
                <w:rFonts w:ascii="Verdana" w:hAnsi="Verdana"/>
                <w:sz w:val="20"/>
                <w:szCs w:val="20"/>
              </w:rPr>
            </w:pPr>
            <w:r w:rsidRPr="00E120BD">
              <w:rPr>
                <w:rFonts w:ascii="Verdana" w:hAnsi="Verdana"/>
                <w:sz w:val="20"/>
                <w:szCs w:val="20"/>
              </w:rPr>
              <w:t>Focus on activities rather than discrete items</w:t>
            </w:r>
          </w:p>
          <w:p w:rsidR="003E5E91" w:rsidRPr="00E120BD" w:rsidRDefault="003E5E91" w:rsidP="00B17606">
            <w:pPr>
              <w:pStyle w:val="ListParagraph"/>
              <w:numPr>
                <w:ilvl w:val="0"/>
                <w:numId w:val="32"/>
                <w:numberingChange w:id="122" w:author="Ashley Peterson-DeLuca," w:date="2013-05-28T22:51:00Z" w:original=""/>
              </w:numPr>
              <w:rPr>
                <w:rFonts w:ascii="Verdana" w:hAnsi="Verdana"/>
                <w:sz w:val="20"/>
                <w:szCs w:val="20"/>
              </w:rPr>
            </w:pPr>
            <w:r w:rsidRPr="00E120BD">
              <w:rPr>
                <w:rFonts w:ascii="Verdana" w:hAnsi="Verdana"/>
                <w:sz w:val="20"/>
                <w:szCs w:val="20"/>
              </w:rPr>
              <w:t>Typically, offer activities set in rich environments that include representations of multiple objects, circumstances, conditions, and interactions, providing context for the problem to be solved</w:t>
            </w:r>
          </w:p>
          <w:p w:rsidR="003E5E91" w:rsidRPr="00E120BD" w:rsidRDefault="003E5E91" w:rsidP="00B17606">
            <w:pPr>
              <w:pStyle w:val="ListParagraph"/>
              <w:numPr>
                <w:ilvl w:val="0"/>
                <w:numId w:val="32"/>
                <w:numberingChange w:id="123" w:author="Ashley Peterson-DeLuca," w:date="2013-05-28T22:51:00Z" w:original=""/>
              </w:numPr>
              <w:rPr>
                <w:rFonts w:ascii="Verdana" w:hAnsi="Verdana"/>
                <w:sz w:val="20"/>
                <w:szCs w:val="20"/>
              </w:rPr>
            </w:pPr>
            <w:r w:rsidRPr="00E120BD">
              <w:rPr>
                <w:rFonts w:ascii="Verdana" w:hAnsi="Verdana"/>
                <w:sz w:val="20"/>
                <w:szCs w:val="20"/>
              </w:rPr>
              <w:t>Can be embedded in daily learning activities rather than isolated as drop-in interruptions to the teaching-learning process</w:t>
            </w:r>
          </w:p>
          <w:p w:rsidR="003E5E91" w:rsidRPr="00E120BD" w:rsidRDefault="003E5E91" w:rsidP="00B17606">
            <w:pPr>
              <w:pStyle w:val="ListParagraph"/>
              <w:numPr>
                <w:ilvl w:val="0"/>
                <w:numId w:val="32"/>
                <w:numberingChange w:id="124" w:author="Ashley Peterson-DeLuca," w:date="2013-05-28T22:51:00Z" w:original=""/>
              </w:numPr>
              <w:rPr>
                <w:rFonts w:ascii="Verdana" w:hAnsi="Verdana"/>
                <w:sz w:val="20"/>
                <w:szCs w:val="20"/>
              </w:rPr>
            </w:pPr>
            <w:r w:rsidRPr="00E120BD">
              <w:rPr>
                <w:rFonts w:ascii="Verdana" w:hAnsi="Verdana"/>
                <w:sz w:val="20"/>
                <w:szCs w:val="20"/>
              </w:rPr>
              <w:t>Enable opportunities to provide immediate, customized formative feedback that can be embedded in the experience and provide natural consequences for actions.</w:t>
            </w:r>
          </w:p>
          <w:p w:rsidR="003E5E91" w:rsidRPr="00E120BD" w:rsidRDefault="003E5E91" w:rsidP="00B17606">
            <w:pPr>
              <w:pStyle w:val="ListParagraph"/>
              <w:numPr>
                <w:ilvl w:val="0"/>
                <w:numId w:val="32"/>
                <w:numberingChange w:id="125" w:author="Ashley Peterson-DeLuca," w:date="2013-05-28T22:51:00Z" w:original=""/>
              </w:numPr>
              <w:rPr>
                <w:rFonts w:ascii="Verdana" w:hAnsi="Verdana"/>
                <w:sz w:val="20"/>
                <w:szCs w:val="20"/>
              </w:rPr>
            </w:pPr>
            <w:r w:rsidRPr="00E120BD">
              <w:rPr>
                <w:rFonts w:ascii="Verdana" w:hAnsi="Verdana"/>
                <w:sz w:val="20"/>
                <w:szCs w:val="20"/>
              </w:rPr>
              <w:t>May identify additional learning experiences through adaptive activity selection</w:t>
            </w:r>
          </w:p>
          <w:p w:rsidR="003E5E91" w:rsidRPr="00E120BD" w:rsidRDefault="003E5E91" w:rsidP="00B17606">
            <w:pPr>
              <w:pStyle w:val="ListParagraph"/>
              <w:numPr>
                <w:ilvl w:val="0"/>
                <w:numId w:val="32"/>
                <w:numberingChange w:id="126" w:author="Ashley Peterson-DeLuca," w:date="2013-05-28T22:51:00Z" w:original=""/>
              </w:numPr>
              <w:rPr>
                <w:rFonts w:ascii="Verdana" w:hAnsi="Verdana"/>
                <w:sz w:val="20"/>
                <w:szCs w:val="20"/>
              </w:rPr>
            </w:pPr>
            <w:r w:rsidRPr="00E120BD">
              <w:rPr>
                <w:rFonts w:ascii="Verdana" w:hAnsi="Verdana"/>
                <w:sz w:val="20"/>
                <w:szCs w:val="20"/>
              </w:rPr>
              <w:t>Are designed to collect richer information than is typically collected in traditional assessment contexts, including information about examinee processes, work products, and goal attainment</w:t>
            </w:r>
          </w:p>
          <w:p w:rsidR="004014D3" w:rsidRDefault="00AF072D" w:rsidP="00EF0039">
            <w:pPr>
              <w:rPr>
                <w:rFonts w:ascii="Verdana" w:hAnsi="Verdana"/>
                <w:sz w:val="20"/>
                <w:szCs w:val="20"/>
              </w:rPr>
            </w:pPr>
            <w:r w:rsidRPr="00AF072D">
              <w:rPr>
                <w:rFonts w:ascii="Verdana" w:hAnsi="Verdana"/>
                <w:sz w:val="20"/>
                <w:szCs w:val="20"/>
              </w:rPr>
              <w:t>As a result of these features, games and simulated environments: </w:t>
            </w:r>
          </w:p>
          <w:p w:rsidR="003E5E91" w:rsidRPr="00E120BD" w:rsidRDefault="003E5E91" w:rsidP="00B17606">
            <w:pPr>
              <w:pStyle w:val="ListParagraph"/>
              <w:numPr>
                <w:ilvl w:val="0"/>
                <w:numId w:val="32"/>
                <w:numberingChange w:id="127" w:author="Ashley Peterson-DeLuca," w:date="2013-05-28T22:51:00Z" w:original=""/>
              </w:numPr>
              <w:rPr>
                <w:rFonts w:ascii="Verdana" w:hAnsi="Verdana"/>
                <w:sz w:val="20"/>
                <w:szCs w:val="20"/>
              </w:rPr>
            </w:pPr>
            <w:r w:rsidRPr="00E120BD">
              <w:rPr>
                <w:rFonts w:ascii="Verdana" w:hAnsi="Verdana"/>
                <w:sz w:val="20"/>
                <w:szCs w:val="20"/>
              </w:rPr>
              <w:t>Are believed to increase student interest, engagement, and motivation</w:t>
            </w:r>
          </w:p>
          <w:p w:rsidR="003E5E91" w:rsidRPr="00E120BD" w:rsidRDefault="003E5E91" w:rsidP="00B17606">
            <w:pPr>
              <w:pStyle w:val="ListParagraph"/>
              <w:numPr>
                <w:ilvl w:val="0"/>
                <w:numId w:val="32"/>
                <w:numberingChange w:id="128" w:author="Ashley Peterson-DeLuca," w:date="2013-05-28T22:51:00Z" w:original=""/>
              </w:numPr>
              <w:rPr>
                <w:rFonts w:ascii="Verdana" w:hAnsi="Verdana"/>
                <w:sz w:val="20"/>
                <w:szCs w:val="20"/>
              </w:rPr>
            </w:pPr>
            <w:r w:rsidRPr="00E120BD">
              <w:rPr>
                <w:rFonts w:ascii="Verdana" w:hAnsi="Verdana"/>
                <w:sz w:val="20"/>
                <w:szCs w:val="20"/>
              </w:rPr>
              <w:t>Often blur the boundaries between learning and assessment</w:t>
            </w:r>
          </w:p>
          <w:p w:rsidR="003E5E91" w:rsidRPr="00E120BD" w:rsidRDefault="003E5E91" w:rsidP="00B17606">
            <w:pPr>
              <w:pStyle w:val="ListParagraph"/>
              <w:numPr>
                <w:ilvl w:val="0"/>
                <w:numId w:val="32"/>
                <w:numberingChange w:id="129" w:author="Ashley Peterson-DeLuca," w:date="2013-05-28T22:51:00Z" w:original=""/>
              </w:numPr>
              <w:rPr>
                <w:rFonts w:ascii="Verdana" w:hAnsi="Verdana"/>
                <w:sz w:val="20"/>
                <w:szCs w:val="20"/>
              </w:rPr>
            </w:pPr>
            <w:r w:rsidRPr="00E120BD">
              <w:rPr>
                <w:rFonts w:ascii="Verdana" w:hAnsi="Verdana"/>
                <w:sz w:val="20"/>
                <w:szCs w:val="20"/>
              </w:rPr>
              <w:t>Enable ubiquitous, unobtrusive, and ongoing assessment (Behrens et al., 2012); the continuous nature of assessment opportunities is what distinguishes this approach from technology-enhanced items, which are discrete and of finite duration</w:t>
            </w:r>
          </w:p>
          <w:p w:rsidR="003E5E91" w:rsidRPr="00E120BD" w:rsidRDefault="003E5E91" w:rsidP="00B17606">
            <w:pPr>
              <w:pStyle w:val="ListParagraph"/>
              <w:numPr>
                <w:ilvl w:val="0"/>
                <w:numId w:val="32"/>
                <w:numberingChange w:id="130" w:author="Ashley Peterson-DeLuca," w:date="2013-05-28T22:51:00Z" w:original=""/>
              </w:numPr>
              <w:rPr>
                <w:rFonts w:ascii="Verdana" w:hAnsi="Verdana"/>
                <w:sz w:val="20"/>
                <w:szCs w:val="20"/>
              </w:rPr>
            </w:pPr>
            <w:r w:rsidRPr="00E120BD">
              <w:rPr>
                <w:rFonts w:ascii="Verdana" w:hAnsi="Verdana"/>
                <w:sz w:val="20"/>
                <w:szCs w:val="20"/>
              </w:rPr>
              <w:t>Can support inferences about more complex types of knowledge, skills, and attributes, including critical thinking, problem solving or decision-making, planning, coordination or collaboration, persistence over time, and interest</w:t>
            </w:r>
          </w:p>
          <w:p w:rsidR="003E5E91" w:rsidRPr="00E120BD" w:rsidRDefault="003E5E91" w:rsidP="00B17606">
            <w:pPr>
              <w:pStyle w:val="ListParagraph"/>
              <w:numPr>
                <w:ilvl w:val="0"/>
                <w:numId w:val="32"/>
                <w:numberingChange w:id="131" w:author="Ashley Peterson-DeLuca," w:date="2013-05-28T22:51:00Z" w:original=""/>
              </w:numPr>
              <w:rPr>
                <w:rFonts w:ascii="Verdana" w:hAnsi="Verdana"/>
                <w:sz w:val="20"/>
                <w:szCs w:val="20"/>
              </w:rPr>
            </w:pPr>
            <w:r w:rsidRPr="00E120BD">
              <w:rPr>
                <w:rFonts w:ascii="Verdana" w:hAnsi="Verdana"/>
                <w:sz w:val="20"/>
                <w:szCs w:val="20"/>
              </w:rPr>
              <w:t>Allow development of multidimensional knowledge, skill, or attribute profiles based on a single performance</w:t>
            </w:r>
          </w:p>
          <w:p w:rsidR="004014D3" w:rsidRDefault="003E5E91">
            <w:pPr>
              <w:pStyle w:val="ListParagraph"/>
              <w:rPr>
                <w:rFonts w:ascii="Verdana" w:hAnsi="Verdana"/>
                <w:sz w:val="20"/>
                <w:szCs w:val="20"/>
              </w:rPr>
            </w:pPr>
            <w:r w:rsidRPr="00E120BD">
              <w:rPr>
                <w:rFonts w:ascii="Verdana" w:hAnsi="Verdana"/>
                <w:sz w:val="20"/>
                <w:szCs w:val="20"/>
              </w:rPr>
              <w:t>*The characteristic features identified are based on currently available research, literature, and examples. This approach to assessment is so new and the field is evolving so rapidly that these features will continue to change.</w:t>
            </w:r>
          </w:p>
        </w:tc>
      </w:tr>
      <w:tr w:rsidR="0069106E" w:rsidRPr="00E120BD">
        <w:tc>
          <w:tcPr>
            <w:tcW w:w="1670" w:type="dxa"/>
            <w:shd w:val="clear" w:color="auto" w:fill="F2DBDB" w:themeFill="accent2" w:themeFillTint="33"/>
          </w:tcPr>
          <w:p w:rsidR="0069106E" w:rsidRPr="00E120BD" w:rsidRDefault="0069106E" w:rsidP="000578AE">
            <w:pPr>
              <w:rPr>
                <w:rFonts w:ascii="Verdana" w:hAnsi="Verdana"/>
                <w:bCs/>
                <w:sz w:val="20"/>
                <w:szCs w:val="20"/>
              </w:rPr>
            </w:pPr>
            <w:r w:rsidRPr="00E120BD">
              <w:rPr>
                <w:rFonts w:ascii="Verdana" w:hAnsi="Verdana"/>
                <w:bCs/>
                <w:sz w:val="20"/>
                <w:szCs w:val="20"/>
              </w:rPr>
              <w:t>Common Contexts</w:t>
            </w:r>
          </w:p>
        </w:tc>
        <w:tc>
          <w:tcPr>
            <w:tcW w:w="7186" w:type="dxa"/>
          </w:tcPr>
          <w:p w:rsidR="0069106E" w:rsidRPr="00E120BD" w:rsidRDefault="003E5E91" w:rsidP="00426912">
            <w:pPr>
              <w:rPr>
                <w:rFonts w:ascii="Verdana" w:hAnsi="Verdana"/>
                <w:sz w:val="20"/>
                <w:szCs w:val="20"/>
              </w:rPr>
            </w:pPr>
            <w:r w:rsidRPr="00E120BD">
              <w:rPr>
                <w:rFonts w:ascii="Verdana" w:hAnsi="Verdana"/>
                <w:sz w:val="20"/>
                <w:szCs w:val="20"/>
              </w:rPr>
              <w:t xml:space="preserve">These are used to simulate real-world phenomena, such as the relationship between fish reproduction and </w:t>
            </w:r>
            <w:proofErr w:type="spellStart"/>
            <w:r w:rsidRPr="00E120BD">
              <w:rPr>
                <w:rFonts w:ascii="Verdana" w:hAnsi="Verdana"/>
                <w:sz w:val="20"/>
                <w:szCs w:val="20"/>
              </w:rPr>
              <w:t>nutrification</w:t>
            </w:r>
            <w:proofErr w:type="spellEnd"/>
            <w:r w:rsidRPr="00E120BD">
              <w:rPr>
                <w:rFonts w:ascii="Verdana" w:hAnsi="Verdana"/>
                <w:sz w:val="20"/>
                <w:szCs w:val="20"/>
              </w:rPr>
              <w:t xml:space="preserve"> in a computer model of an aquatic ecosystem; virtual labs, such as virtual dissections of animals; and multiplayer virtual environments</w:t>
            </w:r>
            <w:r w:rsidR="00C10691">
              <w:rPr>
                <w:rFonts w:ascii="Verdana" w:hAnsi="Verdana"/>
                <w:sz w:val="20"/>
                <w:szCs w:val="20"/>
              </w:rPr>
              <w:t>,</w:t>
            </w:r>
            <w:r w:rsidRPr="00E120BD">
              <w:rPr>
                <w:rFonts w:ascii="Verdana" w:hAnsi="Verdana"/>
                <w:sz w:val="20"/>
                <w:szCs w:val="20"/>
              </w:rPr>
              <w:t xml:space="preserve"> such as online games that support collaborative problem solving.</w:t>
            </w:r>
          </w:p>
        </w:tc>
      </w:tr>
      <w:tr w:rsidR="0069106E" w:rsidRPr="00E120BD">
        <w:tc>
          <w:tcPr>
            <w:tcW w:w="1670" w:type="dxa"/>
            <w:shd w:val="clear" w:color="auto" w:fill="F2DBDB" w:themeFill="accent2" w:themeFillTint="33"/>
          </w:tcPr>
          <w:p w:rsidR="0069106E" w:rsidRPr="00E120BD" w:rsidRDefault="0069106E" w:rsidP="00FD56EC">
            <w:pPr>
              <w:rPr>
                <w:rFonts w:ascii="Verdana" w:hAnsi="Verdana"/>
                <w:sz w:val="20"/>
                <w:szCs w:val="20"/>
              </w:rPr>
            </w:pPr>
            <w:r w:rsidRPr="00E120BD">
              <w:rPr>
                <w:rFonts w:ascii="Verdana" w:hAnsi="Verdana"/>
                <w:sz w:val="20"/>
                <w:szCs w:val="20"/>
              </w:rPr>
              <w:t>Design Variations and Other Considerations</w:t>
            </w:r>
          </w:p>
        </w:tc>
        <w:tc>
          <w:tcPr>
            <w:tcW w:w="7186" w:type="dxa"/>
          </w:tcPr>
          <w:p w:rsidR="003E5E91" w:rsidRPr="00E120BD" w:rsidRDefault="003E5E91" w:rsidP="00426912">
            <w:pPr>
              <w:rPr>
                <w:rFonts w:ascii="Verdana" w:hAnsi="Verdana"/>
                <w:sz w:val="20"/>
                <w:szCs w:val="20"/>
              </w:rPr>
            </w:pPr>
            <w:r w:rsidRPr="00E120BD">
              <w:rPr>
                <w:rFonts w:ascii="Verdana" w:hAnsi="Verdana"/>
                <w:sz w:val="20"/>
                <w:szCs w:val="20"/>
              </w:rPr>
              <w:t>Games and simulated environments can vary in several different ways in response to design decisions that expand or constrain the problem space, tool space, solution space, and/or response space (Behrens et al., 2012). Problem space refers to the types of problems presented to users, whether open-ended or more constrained. Thus, the problem or goal a user must tackle may be more structured (e.g., carry out an experiment to determine the impact of nitric acid on different types of metal) or less structured (e.g., figure out why fish are dying in a local river).</w:t>
            </w:r>
          </w:p>
          <w:p w:rsidR="003E5E91" w:rsidRPr="00E120BD" w:rsidRDefault="003E5E91" w:rsidP="00426912">
            <w:pPr>
              <w:rPr>
                <w:rFonts w:ascii="Verdana" w:hAnsi="Verdana"/>
                <w:sz w:val="20"/>
                <w:szCs w:val="20"/>
              </w:rPr>
            </w:pPr>
            <w:r w:rsidRPr="00E120BD">
              <w:rPr>
                <w:rFonts w:ascii="Verdana" w:hAnsi="Verdana"/>
                <w:sz w:val="20"/>
                <w:szCs w:val="20"/>
              </w:rPr>
              <w:t xml:space="preserve"> </w:t>
            </w:r>
          </w:p>
          <w:p w:rsidR="003E5E91" w:rsidRPr="00E120BD" w:rsidRDefault="003E5E91" w:rsidP="00426912">
            <w:pPr>
              <w:rPr>
                <w:rFonts w:ascii="Verdana" w:hAnsi="Verdana"/>
                <w:sz w:val="20"/>
                <w:szCs w:val="20"/>
              </w:rPr>
            </w:pPr>
            <w:r w:rsidRPr="00E120BD">
              <w:rPr>
                <w:rFonts w:ascii="Verdana" w:hAnsi="Verdana"/>
                <w:sz w:val="20"/>
                <w:szCs w:val="20"/>
              </w:rPr>
              <w:t>Similarly, the tools or affordances presented within the environment may be faithful to the types of tools a person would have access to in the “real” world (e.g., surgical tools in a simulation of an operating theatre) or may expand the types of tools to include those that are too expensive or simply not feasible to provide in live environments (e.g., real-time visual display of individual blood cells moving through the patient’s heart).</w:t>
            </w:r>
          </w:p>
          <w:p w:rsidR="003E5E91" w:rsidRPr="00E120BD" w:rsidRDefault="003E5E91" w:rsidP="00426912">
            <w:pPr>
              <w:rPr>
                <w:rFonts w:ascii="Verdana" w:hAnsi="Verdana"/>
                <w:sz w:val="20"/>
                <w:szCs w:val="20"/>
              </w:rPr>
            </w:pPr>
            <w:r w:rsidRPr="00E120BD">
              <w:rPr>
                <w:rFonts w:ascii="Verdana" w:hAnsi="Verdana"/>
                <w:sz w:val="20"/>
                <w:szCs w:val="20"/>
              </w:rPr>
              <w:t xml:space="preserve"> </w:t>
            </w:r>
          </w:p>
          <w:p w:rsidR="003E5E91" w:rsidRPr="00E120BD" w:rsidRDefault="003E5E91" w:rsidP="00426912">
            <w:pPr>
              <w:rPr>
                <w:rFonts w:ascii="Verdana" w:hAnsi="Verdana"/>
                <w:sz w:val="20"/>
                <w:szCs w:val="20"/>
              </w:rPr>
            </w:pPr>
            <w:r w:rsidRPr="00E120BD">
              <w:rPr>
                <w:rFonts w:ascii="Verdana" w:hAnsi="Verdana"/>
                <w:sz w:val="20"/>
                <w:szCs w:val="20"/>
              </w:rPr>
              <w:t>The solution space, which refers to the set of activities available to the user for solving the problem or achieving the goal, may also be expanded or constrained. For example, the solution space could be constrained to include only limited manipulation of the animation (e.g.</w:t>
            </w:r>
            <w:r w:rsidR="00C10691">
              <w:rPr>
                <w:rFonts w:ascii="Verdana" w:hAnsi="Verdana"/>
                <w:sz w:val="20"/>
                <w:szCs w:val="20"/>
              </w:rPr>
              <w:t>,</w:t>
            </w:r>
            <w:r w:rsidRPr="00E120BD">
              <w:rPr>
                <w:rFonts w:ascii="Verdana" w:hAnsi="Verdana"/>
                <w:sz w:val="20"/>
                <w:szCs w:val="20"/>
              </w:rPr>
              <w:t xml:space="preserve"> varying the “doses” of the independent variable in an experiment)</w:t>
            </w:r>
            <w:r w:rsidR="00C10691">
              <w:rPr>
                <w:rFonts w:ascii="Verdana" w:hAnsi="Verdana"/>
                <w:sz w:val="20"/>
                <w:szCs w:val="20"/>
              </w:rPr>
              <w:t xml:space="preserve"> </w:t>
            </w:r>
            <w:r w:rsidRPr="00E120BD">
              <w:rPr>
                <w:rFonts w:ascii="Verdana" w:hAnsi="Verdana"/>
                <w:sz w:val="20"/>
                <w:szCs w:val="20"/>
              </w:rPr>
              <w:t>or could be expanded to include a range of possible activities (e.g.</w:t>
            </w:r>
            <w:r w:rsidR="00C10691">
              <w:rPr>
                <w:rFonts w:ascii="Verdana" w:hAnsi="Verdana"/>
                <w:sz w:val="20"/>
                <w:szCs w:val="20"/>
              </w:rPr>
              <w:t>,</w:t>
            </w:r>
            <w:r w:rsidRPr="00E120BD">
              <w:rPr>
                <w:rFonts w:ascii="Verdana" w:hAnsi="Verdana"/>
                <w:sz w:val="20"/>
                <w:szCs w:val="20"/>
              </w:rPr>
              <w:t xml:space="preserve"> designing the experimental setup, interacting with informed agents, or choosing from among multiple settings to explore).</w:t>
            </w:r>
          </w:p>
          <w:p w:rsidR="003E5E91" w:rsidRPr="00E120BD" w:rsidRDefault="003E5E91" w:rsidP="00426912">
            <w:pPr>
              <w:rPr>
                <w:rFonts w:ascii="Verdana" w:hAnsi="Verdana"/>
                <w:sz w:val="20"/>
                <w:szCs w:val="20"/>
              </w:rPr>
            </w:pPr>
            <w:r w:rsidRPr="00E120BD">
              <w:rPr>
                <w:rFonts w:ascii="Verdana" w:hAnsi="Verdana"/>
                <w:sz w:val="20"/>
                <w:szCs w:val="20"/>
              </w:rPr>
              <w:t xml:space="preserve"> </w:t>
            </w:r>
          </w:p>
          <w:p w:rsidR="003E5E91" w:rsidRPr="00E120BD" w:rsidRDefault="003E5E91" w:rsidP="00426912">
            <w:pPr>
              <w:rPr>
                <w:rFonts w:ascii="Verdana" w:hAnsi="Verdana"/>
                <w:sz w:val="20"/>
                <w:szCs w:val="20"/>
              </w:rPr>
            </w:pPr>
            <w:r w:rsidRPr="00E120BD">
              <w:rPr>
                <w:rFonts w:ascii="Verdana" w:hAnsi="Verdana"/>
                <w:sz w:val="20"/>
                <w:szCs w:val="20"/>
              </w:rPr>
              <w:t>The response space can also be expanded or constrained to produce variation in games and simulations. The response space refers to aspects of user performance within the game or simulation that will be evaluated or scored. For example, user responses may come in the form of selected responses to questions that exist outside the simulation (constrained), but may also include free responses to open-ended writing prompts (expanded). Also, as noted by Behrens et al. (2012), technology allows the consideration of both traditional work products (e.g., users’ written responses), as well as users’ interactions with the system (e.g., actions taken, objects manipulated, agents questioned).</w:t>
            </w:r>
          </w:p>
          <w:p w:rsidR="003E5E91" w:rsidRPr="00E120BD" w:rsidRDefault="003E5E91" w:rsidP="00426912">
            <w:pPr>
              <w:rPr>
                <w:rFonts w:ascii="Verdana" w:hAnsi="Verdana"/>
                <w:sz w:val="20"/>
                <w:szCs w:val="20"/>
              </w:rPr>
            </w:pPr>
            <w:r w:rsidRPr="00E120BD">
              <w:rPr>
                <w:rFonts w:ascii="Verdana" w:hAnsi="Verdana"/>
                <w:sz w:val="20"/>
                <w:szCs w:val="20"/>
              </w:rPr>
              <w:t xml:space="preserve"> </w:t>
            </w:r>
          </w:p>
          <w:p w:rsidR="003E5E91" w:rsidRPr="00E120BD" w:rsidRDefault="003E5E91" w:rsidP="00426912">
            <w:pPr>
              <w:rPr>
                <w:rFonts w:ascii="Verdana" w:hAnsi="Verdana"/>
                <w:sz w:val="20"/>
                <w:szCs w:val="20"/>
              </w:rPr>
            </w:pPr>
            <w:r w:rsidRPr="00E120BD">
              <w:rPr>
                <w:rFonts w:ascii="Verdana" w:hAnsi="Verdana"/>
                <w:sz w:val="20"/>
                <w:szCs w:val="20"/>
              </w:rPr>
              <w:t>The degree of fidelity or authenticity of the simulation can also be varied, ranging from relatively simple and crude representations to finely textured and detailed representations. However, Behrens et al. (2012) warn against both “over” and “under” simulating aspects of the environment. Thus, simulations should represent material modifications to the problem, tool, solution, or response spaces. However, simulations should not bombard users with unnecessary details that place a burden on cognitive load and introduce construct-irrelevant variance.</w:t>
            </w:r>
          </w:p>
          <w:p w:rsidR="003E5E91" w:rsidRPr="00E120BD" w:rsidRDefault="003E5E91" w:rsidP="00426912">
            <w:pPr>
              <w:rPr>
                <w:rFonts w:ascii="Verdana" w:hAnsi="Verdana"/>
                <w:sz w:val="20"/>
                <w:szCs w:val="20"/>
              </w:rPr>
            </w:pPr>
            <w:r w:rsidRPr="00E120BD">
              <w:rPr>
                <w:rFonts w:ascii="Verdana" w:hAnsi="Verdana"/>
                <w:sz w:val="20"/>
                <w:szCs w:val="20"/>
              </w:rPr>
              <w:t xml:space="preserve"> </w:t>
            </w:r>
          </w:p>
          <w:p w:rsidR="003E5E91" w:rsidRPr="00E120BD" w:rsidRDefault="003E5E91" w:rsidP="00426912">
            <w:pPr>
              <w:rPr>
                <w:rFonts w:ascii="Verdana" w:hAnsi="Verdana"/>
                <w:sz w:val="20"/>
                <w:szCs w:val="20"/>
              </w:rPr>
            </w:pPr>
            <w:r w:rsidRPr="00E120BD">
              <w:rPr>
                <w:rFonts w:ascii="Verdana" w:hAnsi="Verdana"/>
                <w:sz w:val="20"/>
                <w:szCs w:val="20"/>
              </w:rPr>
              <w:t>Within games and simulations that include a storyline or scenario, the complexity of these settings can vary from simple narratives with one or two characters to complicated settings involving multiple locales, detailed histories, and several characters.</w:t>
            </w:r>
          </w:p>
          <w:p w:rsidR="003E5E91" w:rsidRPr="00E120BD" w:rsidRDefault="003E5E91" w:rsidP="00426912">
            <w:pPr>
              <w:rPr>
                <w:rFonts w:ascii="Verdana" w:hAnsi="Verdana"/>
                <w:sz w:val="20"/>
                <w:szCs w:val="20"/>
              </w:rPr>
            </w:pPr>
            <w:r w:rsidRPr="00E120BD">
              <w:rPr>
                <w:rFonts w:ascii="Verdana" w:hAnsi="Verdana"/>
                <w:sz w:val="20"/>
                <w:szCs w:val="20"/>
              </w:rPr>
              <w:t xml:space="preserve"> </w:t>
            </w:r>
          </w:p>
          <w:p w:rsidR="003E5E91" w:rsidRPr="00E120BD" w:rsidRDefault="003E5E91" w:rsidP="00426912">
            <w:pPr>
              <w:rPr>
                <w:rFonts w:ascii="Verdana" w:hAnsi="Verdana"/>
                <w:sz w:val="20"/>
                <w:szCs w:val="20"/>
              </w:rPr>
            </w:pPr>
            <w:r w:rsidRPr="00E120BD">
              <w:rPr>
                <w:rFonts w:ascii="Verdana" w:hAnsi="Verdana"/>
                <w:sz w:val="20"/>
                <w:szCs w:val="20"/>
              </w:rPr>
              <w:t>Games and simulations can vary depending on whether they are designed to allow or require collaboration or coordination with other players. Some games are set up as solitary experiences, whereas other games are designed to allow interactions among multiple users (as in multiplayer online games or multiuser virtual environments) or to require collaboration among players in order to evaluate how skillfully users interact with others.</w:t>
            </w:r>
          </w:p>
          <w:p w:rsidR="003E5E91" w:rsidRPr="00E120BD" w:rsidRDefault="003E5E91" w:rsidP="00426912">
            <w:pPr>
              <w:rPr>
                <w:rFonts w:ascii="Verdana" w:hAnsi="Verdana"/>
                <w:sz w:val="20"/>
                <w:szCs w:val="20"/>
              </w:rPr>
            </w:pPr>
            <w:r w:rsidRPr="00E120BD">
              <w:rPr>
                <w:rFonts w:ascii="Verdana" w:hAnsi="Verdana"/>
                <w:sz w:val="20"/>
                <w:szCs w:val="20"/>
              </w:rPr>
              <w:t xml:space="preserve"> </w:t>
            </w:r>
          </w:p>
          <w:p w:rsidR="0069106E" w:rsidRPr="00E120BD" w:rsidRDefault="003E5E91" w:rsidP="00426912">
            <w:pPr>
              <w:rPr>
                <w:rFonts w:ascii="Verdana" w:hAnsi="Verdana"/>
                <w:sz w:val="20"/>
                <w:szCs w:val="20"/>
              </w:rPr>
            </w:pPr>
            <w:r w:rsidRPr="00E120BD">
              <w:rPr>
                <w:rFonts w:ascii="Verdana" w:hAnsi="Verdana"/>
                <w:sz w:val="20"/>
                <w:szCs w:val="20"/>
              </w:rPr>
              <w:t>There are still relatively few examples of online games and simulated environments that have been explicitly designed as formal assessments of user knowledge, skills, and attributes. On the other hand, there appear to be a growing number of examples of online games and simulations developed for learning or entertainment purposes. Game developers and simulation researchers have so far focused on trying to use data that is routinely collected within these applications to support inferences about users’ knowledge, skills, and attributes that might inform future learning. However, if games and simulated environments are ever to be used to support high-stakes or summative inferences about what students know and can do, they will have to be designed more purposefully to enable such uses.</w:t>
            </w:r>
          </w:p>
        </w:tc>
      </w:tr>
      <w:tr w:rsidR="0069106E" w:rsidRPr="00E120BD">
        <w:tc>
          <w:tcPr>
            <w:tcW w:w="1670" w:type="dxa"/>
            <w:shd w:val="clear" w:color="auto" w:fill="F2DBDB" w:themeFill="accent2" w:themeFillTint="33"/>
          </w:tcPr>
          <w:p w:rsidR="0069106E" w:rsidRPr="00E120BD" w:rsidRDefault="008446F5" w:rsidP="00FD56EC">
            <w:pPr>
              <w:rPr>
                <w:rFonts w:ascii="Verdana" w:hAnsi="Verdana"/>
                <w:sz w:val="20"/>
                <w:szCs w:val="20"/>
              </w:rPr>
            </w:pPr>
            <w:r w:rsidRPr="00E120BD">
              <w:rPr>
                <w:rFonts w:ascii="Verdana" w:hAnsi="Verdana"/>
                <w:sz w:val="20"/>
                <w:szCs w:val="20"/>
              </w:rPr>
              <w:t>Response Demands</w:t>
            </w:r>
          </w:p>
        </w:tc>
        <w:tc>
          <w:tcPr>
            <w:tcW w:w="7186" w:type="dxa"/>
          </w:tcPr>
          <w:p w:rsidR="0069106E" w:rsidRPr="00E120BD" w:rsidRDefault="003E5E91" w:rsidP="00FD56EC">
            <w:pPr>
              <w:rPr>
                <w:rFonts w:ascii="Verdana" w:hAnsi="Verdana"/>
                <w:sz w:val="20"/>
                <w:szCs w:val="20"/>
              </w:rPr>
            </w:pPr>
            <w:r w:rsidRPr="00E120BD">
              <w:rPr>
                <w:rFonts w:ascii="Verdana" w:hAnsi="Verdana"/>
                <w:sz w:val="20"/>
                <w:szCs w:val="20"/>
              </w:rPr>
              <w:t>The response demands of online games and simulations vary according to their purposes and functionality. However, typically users are required to engage in some combination of the following: exploring the environment, identifying goals, inferring rules, manipulating variables, planning, monitoring progress toward goal completion, collaborating or coordinating one’s actions with others, and solving problems or making decisions.</w:t>
            </w:r>
          </w:p>
        </w:tc>
      </w:tr>
      <w:tr w:rsidR="0069106E" w:rsidRPr="00E120BD">
        <w:tc>
          <w:tcPr>
            <w:tcW w:w="1670" w:type="dxa"/>
            <w:shd w:val="clear" w:color="auto" w:fill="F2DBDB" w:themeFill="accent2" w:themeFillTint="33"/>
          </w:tcPr>
          <w:p w:rsidR="0069106E" w:rsidRPr="00E120BD" w:rsidRDefault="0069106E" w:rsidP="00FD56EC">
            <w:pPr>
              <w:rPr>
                <w:rFonts w:ascii="Verdana" w:hAnsi="Verdana"/>
                <w:sz w:val="20"/>
                <w:szCs w:val="20"/>
              </w:rPr>
            </w:pPr>
            <w:r w:rsidRPr="00E120BD">
              <w:rPr>
                <w:rFonts w:ascii="Verdana" w:hAnsi="Verdana"/>
                <w:sz w:val="20"/>
                <w:szCs w:val="20"/>
              </w:rPr>
              <w:t>Evaluation Criteria and Procedures</w:t>
            </w:r>
          </w:p>
        </w:tc>
        <w:tc>
          <w:tcPr>
            <w:tcW w:w="7186" w:type="dxa"/>
          </w:tcPr>
          <w:p w:rsidR="003E5E91" w:rsidRPr="00E120BD" w:rsidRDefault="003E5E91" w:rsidP="00426912">
            <w:pPr>
              <w:rPr>
                <w:rFonts w:ascii="Verdana" w:hAnsi="Verdana"/>
                <w:sz w:val="20"/>
                <w:szCs w:val="20"/>
              </w:rPr>
            </w:pPr>
            <w:r w:rsidRPr="00E120BD">
              <w:rPr>
                <w:rFonts w:ascii="Verdana" w:hAnsi="Verdana"/>
                <w:sz w:val="20"/>
                <w:szCs w:val="20"/>
              </w:rPr>
              <w:t xml:space="preserve">Games and simulations provide opportunities to assess knowledge, skills, and attributes </w:t>
            </w:r>
            <w:r w:rsidR="00426912" w:rsidRPr="00E120BD">
              <w:rPr>
                <w:rFonts w:ascii="Verdana" w:hAnsi="Verdana"/>
                <w:sz w:val="20"/>
                <w:szCs w:val="20"/>
              </w:rPr>
              <w:t>(</w:t>
            </w:r>
            <w:proofErr w:type="spellStart"/>
            <w:r w:rsidR="00426912" w:rsidRPr="00E120BD">
              <w:rPr>
                <w:rFonts w:ascii="Verdana" w:hAnsi="Verdana"/>
                <w:sz w:val="20"/>
                <w:szCs w:val="20"/>
              </w:rPr>
              <w:t>KSAs</w:t>
            </w:r>
            <w:proofErr w:type="spellEnd"/>
            <w:r w:rsidR="00426912" w:rsidRPr="00E120BD">
              <w:rPr>
                <w:rFonts w:ascii="Verdana" w:hAnsi="Verdana"/>
                <w:sz w:val="20"/>
                <w:szCs w:val="20"/>
              </w:rPr>
              <w:t xml:space="preserve">) </w:t>
            </w:r>
            <w:r w:rsidRPr="00E120BD">
              <w:rPr>
                <w:rFonts w:ascii="Verdana" w:hAnsi="Verdana"/>
                <w:sz w:val="20"/>
                <w:szCs w:val="20"/>
              </w:rPr>
              <w:t xml:space="preserve">that have proven difficult to measure, collect, and score using traditional assessment approaches. Such </w:t>
            </w:r>
            <w:proofErr w:type="spellStart"/>
            <w:r w:rsidRPr="00E120BD">
              <w:rPr>
                <w:rFonts w:ascii="Verdana" w:hAnsi="Verdana"/>
                <w:sz w:val="20"/>
                <w:szCs w:val="20"/>
              </w:rPr>
              <w:t>KSAs</w:t>
            </w:r>
            <w:proofErr w:type="spellEnd"/>
            <w:r w:rsidRPr="00E120BD">
              <w:rPr>
                <w:rFonts w:ascii="Verdana" w:hAnsi="Verdana"/>
                <w:sz w:val="20"/>
                <w:szCs w:val="20"/>
              </w:rPr>
              <w:t xml:space="preserve"> include cognitive skills, </w:t>
            </w:r>
            <w:r w:rsidR="005D3E87">
              <w:rPr>
                <w:rFonts w:ascii="Verdana" w:hAnsi="Verdana"/>
                <w:sz w:val="20"/>
                <w:szCs w:val="20"/>
              </w:rPr>
              <w:t>such as</w:t>
            </w:r>
            <w:r w:rsidR="005D3E87" w:rsidRPr="00E120BD">
              <w:rPr>
                <w:rFonts w:ascii="Verdana" w:hAnsi="Verdana"/>
                <w:sz w:val="20"/>
                <w:szCs w:val="20"/>
              </w:rPr>
              <w:t xml:space="preserve"> </w:t>
            </w:r>
            <w:r w:rsidRPr="00E120BD">
              <w:rPr>
                <w:rFonts w:ascii="Verdana" w:hAnsi="Verdana"/>
                <w:sz w:val="20"/>
                <w:szCs w:val="20"/>
              </w:rPr>
              <w:t>crit</w:t>
            </w:r>
            <w:r w:rsidR="00426912" w:rsidRPr="00E120BD">
              <w:rPr>
                <w:rFonts w:ascii="Verdana" w:hAnsi="Verdana"/>
                <w:sz w:val="20"/>
                <w:szCs w:val="20"/>
              </w:rPr>
              <w:t>ical or creative thinking; cogni</w:t>
            </w:r>
            <w:r w:rsidRPr="00E120BD">
              <w:rPr>
                <w:rFonts w:ascii="Verdana" w:hAnsi="Verdana"/>
                <w:sz w:val="20"/>
                <w:szCs w:val="20"/>
              </w:rPr>
              <w:t>tive attributes, such as motivation and persistence; and affective attributes, such as interest or enjoyment. Often, multiple attributes can be evaluated or scored on the basis of a single performance, enabling the construction of multidimensional profiles.</w:t>
            </w:r>
          </w:p>
          <w:p w:rsidR="003E5E91" w:rsidRPr="00E120BD" w:rsidRDefault="003E5E91" w:rsidP="00426912">
            <w:pPr>
              <w:rPr>
                <w:rFonts w:ascii="Verdana" w:hAnsi="Verdana"/>
                <w:sz w:val="20"/>
                <w:szCs w:val="20"/>
              </w:rPr>
            </w:pPr>
            <w:r w:rsidRPr="00E120BD">
              <w:rPr>
                <w:rFonts w:ascii="Verdana" w:hAnsi="Verdana"/>
                <w:sz w:val="20"/>
                <w:szCs w:val="20"/>
              </w:rPr>
              <w:t> </w:t>
            </w:r>
          </w:p>
          <w:p w:rsidR="003E5E91" w:rsidRPr="00E120BD" w:rsidRDefault="003E5E91" w:rsidP="00426912">
            <w:pPr>
              <w:rPr>
                <w:rFonts w:ascii="Verdana" w:hAnsi="Verdana"/>
                <w:sz w:val="20"/>
                <w:szCs w:val="20"/>
              </w:rPr>
            </w:pPr>
            <w:r w:rsidRPr="00E120BD">
              <w:rPr>
                <w:rFonts w:ascii="Verdana" w:hAnsi="Verdana"/>
                <w:sz w:val="20"/>
                <w:szCs w:val="20"/>
              </w:rPr>
              <w:t>However, the ubiquity of data within digital environments can potentially result in a deluge of information. In this case, the challenge becomes parsing and aggregating the data in ways that can support meaningful inferences about users. For example, the methods for making inferences from log files that record user activity streams are still being developed.</w:t>
            </w:r>
          </w:p>
          <w:p w:rsidR="003E5E91" w:rsidRPr="00E120BD" w:rsidRDefault="003E5E91" w:rsidP="00426912">
            <w:pPr>
              <w:rPr>
                <w:rFonts w:ascii="Verdana" w:hAnsi="Verdana"/>
                <w:sz w:val="20"/>
                <w:szCs w:val="20"/>
              </w:rPr>
            </w:pPr>
            <w:r w:rsidRPr="00E120BD">
              <w:rPr>
                <w:rFonts w:ascii="Verdana" w:hAnsi="Verdana"/>
                <w:sz w:val="20"/>
                <w:szCs w:val="20"/>
              </w:rPr>
              <w:t> </w:t>
            </w:r>
          </w:p>
          <w:p w:rsidR="003E5E91" w:rsidRPr="00E120BD" w:rsidRDefault="003E5E91" w:rsidP="00426912">
            <w:pPr>
              <w:rPr>
                <w:rFonts w:ascii="Verdana" w:hAnsi="Verdana"/>
                <w:sz w:val="20"/>
                <w:szCs w:val="20"/>
              </w:rPr>
            </w:pPr>
            <w:r w:rsidRPr="00E120BD">
              <w:rPr>
                <w:rFonts w:ascii="Verdana" w:hAnsi="Verdana"/>
                <w:sz w:val="20"/>
                <w:szCs w:val="20"/>
              </w:rPr>
              <w:t xml:space="preserve">In addition, in order to provide feedback in real time and enable adaptive activity selection, automated scoring of user responses is required. This requirement can, at times, place limitations on the response </w:t>
            </w:r>
            <w:proofErr w:type="gramStart"/>
            <w:r w:rsidRPr="00E120BD">
              <w:rPr>
                <w:rFonts w:ascii="Verdana" w:hAnsi="Verdana"/>
                <w:sz w:val="20"/>
                <w:szCs w:val="20"/>
              </w:rPr>
              <w:t>space</w:t>
            </w:r>
            <w:proofErr w:type="gramEnd"/>
            <w:r w:rsidRPr="00E120BD">
              <w:rPr>
                <w:rFonts w:ascii="Verdana" w:hAnsi="Verdana"/>
                <w:sz w:val="20"/>
                <w:szCs w:val="20"/>
              </w:rPr>
              <w:t xml:space="preserve"> as assessment designers must stay within bounds of </w:t>
            </w:r>
            <w:r w:rsidR="00426912" w:rsidRPr="00E120BD">
              <w:rPr>
                <w:rFonts w:ascii="Verdana" w:hAnsi="Verdana"/>
                <w:sz w:val="20"/>
                <w:szCs w:val="20"/>
              </w:rPr>
              <w:t xml:space="preserve">currently </w:t>
            </w:r>
            <w:r w:rsidRPr="00E120BD">
              <w:rPr>
                <w:rFonts w:ascii="Verdana" w:hAnsi="Verdana"/>
                <w:sz w:val="20"/>
                <w:szCs w:val="20"/>
              </w:rPr>
              <w:t>available scoring technology.</w:t>
            </w:r>
          </w:p>
          <w:p w:rsidR="003E5E91" w:rsidRPr="00E120BD" w:rsidRDefault="003E5E91" w:rsidP="00426912">
            <w:pPr>
              <w:rPr>
                <w:rFonts w:ascii="Verdana" w:hAnsi="Verdana"/>
                <w:sz w:val="20"/>
                <w:szCs w:val="20"/>
              </w:rPr>
            </w:pPr>
            <w:r w:rsidRPr="00E120BD">
              <w:rPr>
                <w:rFonts w:ascii="Verdana" w:hAnsi="Verdana"/>
                <w:sz w:val="20"/>
                <w:szCs w:val="20"/>
              </w:rPr>
              <w:t> </w:t>
            </w:r>
          </w:p>
          <w:p w:rsidR="00426912" w:rsidRPr="00E120BD" w:rsidRDefault="003E5E91" w:rsidP="00426912">
            <w:pPr>
              <w:rPr>
                <w:rFonts w:ascii="Verdana" w:hAnsi="Verdana"/>
                <w:sz w:val="20"/>
                <w:szCs w:val="20"/>
              </w:rPr>
            </w:pPr>
            <w:r w:rsidRPr="00E120BD">
              <w:rPr>
                <w:rFonts w:ascii="Verdana" w:hAnsi="Verdana"/>
                <w:sz w:val="20"/>
                <w:szCs w:val="20"/>
              </w:rPr>
              <w:t xml:space="preserve">Evaluation and scoring can become complicated in the case of multi-user games or simulated environments, particularly when users are either allowed or encouraged to collaborate with others. This is because assessment designers are typically interested in evaluating individual student </w:t>
            </w:r>
            <w:proofErr w:type="spellStart"/>
            <w:r w:rsidRPr="00E120BD">
              <w:rPr>
                <w:rFonts w:ascii="Verdana" w:hAnsi="Verdana"/>
                <w:sz w:val="20"/>
                <w:szCs w:val="20"/>
              </w:rPr>
              <w:t>KSAs</w:t>
            </w:r>
            <w:proofErr w:type="spellEnd"/>
            <w:r w:rsidRPr="00E120BD">
              <w:rPr>
                <w:rFonts w:ascii="Verdana" w:hAnsi="Verdana"/>
                <w:sz w:val="20"/>
                <w:szCs w:val="20"/>
              </w:rPr>
              <w:t>, but opportunities for collaboration can obscure individual contributions (Webb, 1995).</w:t>
            </w:r>
            <w:r w:rsidR="00B17606" w:rsidRPr="00E120BD">
              <w:rPr>
                <w:rFonts w:ascii="Verdana" w:hAnsi="Verdana"/>
                <w:sz w:val="20"/>
                <w:szCs w:val="20"/>
              </w:rPr>
              <w:t xml:space="preserve"> </w:t>
            </w:r>
          </w:p>
          <w:p w:rsidR="00426912" w:rsidRPr="00E120BD" w:rsidRDefault="00426912" w:rsidP="00426912">
            <w:pPr>
              <w:rPr>
                <w:rFonts w:ascii="Verdana" w:hAnsi="Verdana"/>
                <w:sz w:val="20"/>
                <w:szCs w:val="20"/>
              </w:rPr>
            </w:pPr>
          </w:p>
          <w:p w:rsidR="0069106E" w:rsidRPr="00E120BD" w:rsidRDefault="003E5E91" w:rsidP="005D3E87">
            <w:pPr>
              <w:rPr>
                <w:rFonts w:ascii="Verdana" w:hAnsi="Verdana"/>
                <w:sz w:val="20"/>
                <w:szCs w:val="20"/>
              </w:rPr>
            </w:pPr>
            <w:r w:rsidRPr="00E120BD">
              <w:rPr>
                <w:rFonts w:ascii="Verdana" w:hAnsi="Verdana"/>
                <w:sz w:val="20"/>
                <w:szCs w:val="20"/>
              </w:rPr>
              <w:t>Research shows that group-level assessments may not yield scores that are predictive of individual-level ability, even when individual students produce separate work products. In particular, scores from group work tend to over-estimate individual performance and exhibit both ceiling effects and range restriction (Webb, 1993). If this higher performance reflects real student learning, then opportunities for collaboration do not necessarily invalidate multi-user experiences as measures of individual student outcomes. However, if students obtain higher scores from these collaborative experiences simply because their more able counterparts complete most of the work, then viewing scores from multi-user game play as indicators of individual student learning is problematic. </w:t>
            </w:r>
          </w:p>
        </w:tc>
      </w:tr>
      <w:tr w:rsidR="0069106E" w:rsidRPr="00E120BD">
        <w:tc>
          <w:tcPr>
            <w:tcW w:w="1670" w:type="dxa"/>
            <w:shd w:val="clear" w:color="auto" w:fill="F2DBDB" w:themeFill="accent2" w:themeFillTint="33"/>
          </w:tcPr>
          <w:p w:rsidR="0069106E" w:rsidRPr="00E120BD" w:rsidRDefault="0069106E" w:rsidP="00FD56EC">
            <w:pPr>
              <w:rPr>
                <w:rFonts w:ascii="Verdana" w:hAnsi="Verdana"/>
                <w:sz w:val="20"/>
                <w:szCs w:val="20"/>
              </w:rPr>
            </w:pPr>
            <w:r w:rsidRPr="00E120BD">
              <w:rPr>
                <w:rFonts w:ascii="Verdana" w:hAnsi="Verdana"/>
                <w:sz w:val="20"/>
                <w:szCs w:val="20"/>
              </w:rPr>
              <w:t>Administration Time</w:t>
            </w:r>
          </w:p>
        </w:tc>
        <w:tc>
          <w:tcPr>
            <w:tcW w:w="7186" w:type="dxa"/>
          </w:tcPr>
          <w:p w:rsidR="003E5E91" w:rsidRPr="00E120BD" w:rsidRDefault="003E5E91" w:rsidP="00426912">
            <w:pPr>
              <w:rPr>
                <w:rFonts w:ascii="Verdana" w:hAnsi="Verdana"/>
                <w:sz w:val="20"/>
                <w:szCs w:val="20"/>
              </w:rPr>
            </w:pPr>
            <w:r w:rsidRPr="00E120BD">
              <w:rPr>
                <w:rFonts w:ascii="Verdana" w:hAnsi="Verdana"/>
                <w:sz w:val="20"/>
                <w:szCs w:val="20"/>
              </w:rPr>
              <w:t>Games and simulations are distinguished from other technology-enhanced assessment approaches by their ongoing and continuous nature. Technology allows easy accumulation of data over longer periods of time (e.g., several months or years). Thus, games and simulations can be “administered” to a user on an “anytime” basis, allowing for measurement opportunities that are both distributed (as opposed to massed) and individualized (as opposed to on-demand).</w:t>
            </w:r>
          </w:p>
          <w:p w:rsidR="003E5E91" w:rsidRPr="00E120BD" w:rsidRDefault="003E5E91" w:rsidP="00426912">
            <w:pPr>
              <w:rPr>
                <w:rFonts w:ascii="Verdana" w:hAnsi="Verdana"/>
                <w:sz w:val="20"/>
                <w:szCs w:val="20"/>
              </w:rPr>
            </w:pPr>
            <w:r w:rsidRPr="00E120BD">
              <w:rPr>
                <w:rFonts w:ascii="Verdana" w:hAnsi="Verdana"/>
                <w:sz w:val="20"/>
                <w:szCs w:val="20"/>
              </w:rPr>
              <w:t xml:space="preserve"> </w:t>
            </w:r>
          </w:p>
          <w:p w:rsidR="0069106E" w:rsidRPr="00E120BD" w:rsidRDefault="003E5E91" w:rsidP="00426912">
            <w:pPr>
              <w:rPr>
                <w:rFonts w:ascii="Verdana" w:hAnsi="Verdana"/>
                <w:sz w:val="20"/>
                <w:szCs w:val="20"/>
              </w:rPr>
            </w:pPr>
            <w:r w:rsidRPr="00E120BD">
              <w:rPr>
                <w:rFonts w:ascii="Verdana" w:hAnsi="Verdana"/>
                <w:sz w:val="20"/>
                <w:szCs w:val="20"/>
              </w:rPr>
              <w:t xml:space="preserve">It should also be noted that games and simulations </w:t>
            </w:r>
            <w:proofErr w:type="gramStart"/>
            <w:r w:rsidRPr="00E120BD">
              <w:rPr>
                <w:rFonts w:ascii="Verdana" w:hAnsi="Verdana"/>
                <w:sz w:val="20"/>
                <w:szCs w:val="20"/>
              </w:rPr>
              <w:t>may</w:t>
            </w:r>
            <w:proofErr w:type="gramEnd"/>
            <w:r w:rsidRPr="00E120BD">
              <w:rPr>
                <w:rFonts w:ascii="Verdana" w:hAnsi="Verdana"/>
                <w:sz w:val="20"/>
                <w:szCs w:val="20"/>
              </w:rPr>
              <w:t xml:space="preserve"> not be the most efficient way to collect information about basic skills. It would take longer to play through a game to assess basic addition skills than to give a timed test of facts. The game may tell you more about the learner’s ability to apply the skills in context, but if automaticity with facts is the construct of interest, a game or simulation may not be the best assessment approach.</w:t>
            </w:r>
          </w:p>
        </w:tc>
      </w:tr>
      <w:tr w:rsidR="002A12A4" w:rsidRPr="00E120BD">
        <w:tc>
          <w:tcPr>
            <w:tcW w:w="1670" w:type="dxa"/>
            <w:shd w:val="clear" w:color="auto" w:fill="F2DBDB" w:themeFill="accent2" w:themeFillTint="33"/>
          </w:tcPr>
          <w:p w:rsidR="002A12A4" w:rsidRPr="00E120BD" w:rsidRDefault="002A12A4" w:rsidP="00FD56EC">
            <w:pPr>
              <w:rPr>
                <w:rFonts w:ascii="Verdana" w:hAnsi="Verdana"/>
                <w:sz w:val="20"/>
                <w:szCs w:val="20"/>
              </w:rPr>
            </w:pPr>
            <w:r>
              <w:rPr>
                <w:rFonts w:ascii="Verdana" w:hAnsi="Verdana"/>
                <w:sz w:val="20"/>
                <w:szCs w:val="20"/>
              </w:rPr>
              <w:t>References</w:t>
            </w:r>
          </w:p>
        </w:tc>
        <w:tc>
          <w:tcPr>
            <w:tcW w:w="7186" w:type="dxa"/>
          </w:tcPr>
          <w:p w:rsidR="002A12A4" w:rsidRPr="002A12A4" w:rsidRDefault="002A12A4" w:rsidP="002A12A4">
            <w:pPr>
              <w:shd w:val="clear" w:color="auto" w:fill="FFFFFF"/>
              <w:spacing w:line="190" w:lineRule="atLeast"/>
              <w:ind w:left="720" w:hanging="720"/>
              <w:textAlignment w:val="baseline"/>
              <w:rPr>
                <w:rFonts w:ascii="Verdana" w:eastAsia="Times New Roman" w:hAnsi="Verdana" w:cs="Times New Roman"/>
                <w:color w:val="000000"/>
                <w:sz w:val="13"/>
                <w:szCs w:val="13"/>
              </w:rPr>
            </w:pPr>
            <w:r w:rsidRPr="002A12A4">
              <w:rPr>
                <w:rFonts w:ascii="inherit" w:eastAsia="Times New Roman" w:hAnsi="inherit" w:cs="Times New Roman"/>
                <w:color w:val="000000"/>
                <w:sz w:val="20"/>
                <w:szCs w:val="20"/>
                <w:bdr w:val="none" w:sz="0" w:space="0" w:color="auto" w:frame="1"/>
              </w:rPr>
              <w:t xml:space="preserve">Behrens, J. T., </w:t>
            </w:r>
            <w:proofErr w:type="spellStart"/>
            <w:r w:rsidRPr="002A12A4">
              <w:rPr>
                <w:rFonts w:ascii="inherit" w:eastAsia="Times New Roman" w:hAnsi="inherit" w:cs="Times New Roman"/>
                <w:color w:val="000000"/>
                <w:sz w:val="20"/>
                <w:szCs w:val="20"/>
                <w:bdr w:val="none" w:sz="0" w:space="0" w:color="auto" w:frame="1"/>
              </w:rPr>
              <w:t>DiCerbo</w:t>
            </w:r>
            <w:proofErr w:type="spellEnd"/>
            <w:r w:rsidRPr="002A12A4">
              <w:rPr>
                <w:rFonts w:ascii="inherit" w:eastAsia="Times New Roman" w:hAnsi="inherit" w:cs="Times New Roman"/>
                <w:color w:val="000000"/>
                <w:sz w:val="20"/>
                <w:szCs w:val="20"/>
                <w:bdr w:val="none" w:sz="0" w:space="0" w:color="auto" w:frame="1"/>
              </w:rPr>
              <w:t>, K. E., &amp; Ferrara, &amp; S. (2012). Intended and unintended deceptions in the use of     simulations. Paper presented at the Invitational Research Symposium on Technology Enhanced Assessment</w:t>
            </w:r>
            <w:proofErr w:type="gramStart"/>
            <w:r w:rsidRPr="002A12A4">
              <w:rPr>
                <w:rFonts w:ascii="inherit" w:eastAsia="Times New Roman" w:hAnsi="inherit" w:cs="Times New Roman"/>
                <w:color w:val="000000"/>
                <w:sz w:val="20"/>
                <w:szCs w:val="20"/>
                <w:bdr w:val="none" w:sz="0" w:space="0" w:color="auto" w:frame="1"/>
              </w:rPr>
              <w:t>,  Washington</w:t>
            </w:r>
            <w:proofErr w:type="gramEnd"/>
            <w:r w:rsidRPr="002A12A4">
              <w:rPr>
                <w:rFonts w:ascii="inherit" w:eastAsia="Times New Roman" w:hAnsi="inherit" w:cs="Times New Roman"/>
                <w:color w:val="000000"/>
                <w:sz w:val="20"/>
                <w:szCs w:val="20"/>
                <w:bdr w:val="none" w:sz="0" w:space="0" w:color="auto" w:frame="1"/>
              </w:rPr>
              <w:t>, DC.</w:t>
            </w:r>
          </w:p>
          <w:p w:rsidR="002A12A4" w:rsidRPr="002A12A4" w:rsidRDefault="002A12A4" w:rsidP="002A12A4">
            <w:pPr>
              <w:shd w:val="clear" w:color="auto" w:fill="FFFFFF"/>
              <w:spacing w:line="190" w:lineRule="atLeast"/>
              <w:ind w:left="720" w:hanging="720"/>
              <w:textAlignment w:val="baseline"/>
              <w:rPr>
                <w:rFonts w:ascii="Verdana" w:eastAsia="Times New Roman" w:hAnsi="Verdana" w:cs="Times New Roman"/>
                <w:color w:val="000000"/>
                <w:sz w:val="13"/>
                <w:szCs w:val="13"/>
              </w:rPr>
            </w:pPr>
            <w:r w:rsidRPr="002A12A4">
              <w:rPr>
                <w:rFonts w:ascii="inherit" w:eastAsia="Times New Roman" w:hAnsi="inherit" w:cs="Times New Roman"/>
                <w:color w:val="333333"/>
                <w:sz w:val="20"/>
                <w:szCs w:val="20"/>
                <w:bdr w:val="none" w:sz="0" w:space="0" w:color="auto" w:frame="1"/>
              </w:rPr>
              <w:t>Chung, G. K. W. K. &amp; Baker, E. L. (1997).</w:t>
            </w:r>
            <w:r w:rsidRPr="002A12A4">
              <w:rPr>
                <w:rFonts w:ascii="inherit" w:eastAsia="Times New Roman" w:hAnsi="inherit" w:cs="Times New Roman"/>
                <w:color w:val="333333"/>
                <w:sz w:val="20"/>
              </w:rPr>
              <w:t> </w:t>
            </w:r>
            <w:r w:rsidRPr="002A12A4">
              <w:rPr>
                <w:rFonts w:ascii="inherit" w:eastAsia="Times New Roman" w:hAnsi="inherit" w:cs="Times New Roman"/>
                <w:i/>
                <w:iCs/>
                <w:color w:val="333333"/>
                <w:sz w:val="13"/>
              </w:rPr>
              <w:t>Year 1 technology studies: implications for technology in assessment</w:t>
            </w:r>
            <w:r w:rsidRPr="002A12A4">
              <w:rPr>
                <w:rFonts w:ascii="inherit" w:eastAsia="Times New Roman" w:hAnsi="inherit" w:cs="Times New Roman"/>
                <w:color w:val="333333"/>
                <w:sz w:val="20"/>
              </w:rPr>
              <w:t> </w:t>
            </w:r>
            <w:r w:rsidRPr="002A12A4">
              <w:rPr>
                <w:rFonts w:ascii="inherit" w:eastAsia="Times New Roman" w:hAnsi="inherit" w:cs="Times New Roman"/>
                <w:color w:val="333333"/>
                <w:sz w:val="20"/>
                <w:szCs w:val="20"/>
                <w:bdr w:val="none" w:sz="0" w:space="0" w:color="auto" w:frame="1"/>
              </w:rPr>
              <w:t>(CSE Technical Report No. 459). Los Angeles, CA: University of California, National Center for Research on Evaluation, Standards, and Student Testing.</w:t>
            </w:r>
          </w:p>
          <w:p w:rsidR="002A12A4" w:rsidRPr="002A12A4" w:rsidRDefault="002A12A4" w:rsidP="002A12A4">
            <w:pPr>
              <w:shd w:val="clear" w:color="auto" w:fill="FFFFFF"/>
              <w:spacing w:line="190" w:lineRule="atLeast"/>
              <w:ind w:left="720" w:hanging="720"/>
              <w:textAlignment w:val="baseline"/>
              <w:rPr>
                <w:rFonts w:ascii="Verdana" w:eastAsia="Times New Roman" w:hAnsi="Verdana" w:cs="Times New Roman"/>
                <w:color w:val="000000"/>
                <w:sz w:val="13"/>
                <w:szCs w:val="13"/>
              </w:rPr>
            </w:pPr>
            <w:proofErr w:type="spellStart"/>
            <w:r w:rsidRPr="002A12A4">
              <w:rPr>
                <w:rFonts w:ascii="inherit" w:eastAsia="Times New Roman" w:hAnsi="inherit" w:cs="Times New Roman"/>
                <w:color w:val="333333"/>
                <w:sz w:val="20"/>
                <w:szCs w:val="20"/>
                <w:bdr w:val="none" w:sz="0" w:space="0" w:color="auto" w:frame="1"/>
              </w:rPr>
              <w:t>Quellmalz</w:t>
            </w:r>
            <w:proofErr w:type="spellEnd"/>
            <w:r w:rsidRPr="002A12A4">
              <w:rPr>
                <w:rFonts w:ascii="inherit" w:eastAsia="Times New Roman" w:hAnsi="inherit" w:cs="Times New Roman"/>
                <w:color w:val="333333"/>
                <w:sz w:val="20"/>
                <w:szCs w:val="20"/>
                <w:bdr w:val="none" w:sz="0" w:space="0" w:color="auto" w:frame="1"/>
              </w:rPr>
              <w:t xml:space="preserve">, E. S., </w:t>
            </w:r>
            <w:proofErr w:type="spellStart"/>
            <w:r w:rsidRPr="002A12A4">
              <w:rPr>
                <w:rFonts w:ascii="inherit" w:eastAsia="Times New Roman" w:hAnsi="inherit" w:cs="Times New Roman"/>
                <w:color w:val="333333"/>
                <w:sz w:val="20"/>
                <w:szCs w:val="20"/>
                <w:bdr w:val="none" w:sz="0" w:space="0" w:color="auto" w:frame="1"/>
              </w:rPr>
              <w:t>Timms</w:t>
            </w:r>
            <w:proofErr w:type="spellEnd"/>
            <w:r w:rsidRPr="002A12A4">
              <w:rPr>
                <w:rFonts w:ascii="inherit" w:eastAsia="Times New Roman" w:hAnsi="inherit" w:cs="Times New Roman"/>
                <w:color w:val="333333"/>
                <w:sz w:val="20"/>
                <w:szCs w:val="20"/>
                <w:bdr w:val="none" w:sz="0" w:space="0" w:color="auto" w:frame="1"/>
              </w:rPr>
              <w:t>, M.J., &amp; Schneider, S. A. (2009).</w:t>
            </w:r>
            <w:r w:rsidRPr="002A12A4">
              <w:rPr>
                <w:rFonts w:ascii="inherit" w:eastAsia="Times New Roman" w:hAnsi="inherit" w:cs="Times New Roman"/>
                <w:color w:val="333333"/>
                <w:sz w:val="20"/>
              </w:rPr>
              <w:t> </w:t>
            </w:r>
            <w:r w:rsidRPr="002A12A4">
              <w:rPr>
                <w:rFonts w:ascii="inherit" w:eastAsia="Times New Roman" w:hAnsi="inherit" w:cs="Times New Roman"/>
                <w:i/>
                <w:iCs/>
                <w:color w:val="333333"/>
                <w:sz w:val="13"/>
              </w:rPr>
              <w:t>Assessment of student learning in science simulations and games</w:t>
            </w:r>
            <w:r w:rsidRPr="002A12A4">
              <w:rPr>
                <w:rFonts w:ascii="inherit" w:eastAsia="Times New Roman" w:hAnsi="inherit" w:cs="Times New Roman"/>
                <w:color w:val="333333"/>
                <w:sz w:val="20"/>
                <w:szCs w:val="20"/>
                <w:bdr w:val="none" w:sz="0" w:space="0" w:color="auto" w:frame="1"/>
              </w:rPr>
              <w:t>. Washington, DC: National Research Council.</w:t>
            </w:r>
          </w:p>
          <w:p w:rsidR="002A12A4" w:rsidRPr="002A12A4" w:rsidRDefault="002A12A4" w:rsidP="002A12A4">
            <w:pPr>
              <w:shd w:val="clear" w:color="auto" w:fill="FFFFFF"/>
              <w:spacing w:line="190" w:lineRule="atLeast"/>
              <w:ind w:left="720" w:hanging="720"/>
              <w:textAlignment w:val="baseline"/>
              <w:rPr>
                <w:rFonts w:ascii="Verdana" w:eastAsia="Times New Roman" w:hAnsi="Verdana" w:cs="Times New Roman"/>
                <w:color w:val="000000"/>
                <w:sz w:val="13"/>
                <w:szCs w:val="13"/>
              </w:rPr>
            </w:pPr>
            <w:r w:rsidRPr="002A12A4">
              <w:rPr>
                <w:rFonts w:ascii="inherit" w:eastAsia="Times New Roman" w:hAnsi="inherit" w:cs="Times New Roman"/>
                <w:color w:val="000000"/>
                <w:sz w:val="20"/>
                <w:szCs w:val="20"/>
                <w:bdr w:val="none" w:sz="0" w:space="0" w:color="auto" w:frame="1"/>
              </w:rPr>
              <w:t xml:space="preserve">Rupp, A. A., Levy, R., </w:t>
            </w:r>
            <w:proofErr w:type="spellStart"/>
            <w:r w:rsidRPr="002A12A4">
              <w:rPr>
                <w:rFonts w:ascii="inherit" w:eastAsia="Times New Roman" w:hAnsi="inherit" w:cs="Times New Roman"/>
                <w:color w:val="000000"/>
                <w:sz w:val="20"/>
                <w:szCs w:val="20"/>
                <w:bdr w:val="none" w:sz="0" w:space="0" w:color="auto" w:frame="1"/>
              </w:rPr>
              <w:t>DiCerbo</w:t>
            </w:r>
            <w:proofErr w:type="spellEnd"/>
            <w:r w:rsidRPr="002A12A4">
              <w:rPr>
                <w:rFonts w:ascii="inherit" w:eastAsia="Times New Roman" w:hAnsi="inherit" w:cs="Times New Roman"/>
                <w:color w:val="000000"/>
                <w:sz w:val="20"/>
                <w:szCs w:val="20"/>
                <w:bdr w:val="none" w:sz="0" w:space="0" w:color="auto" w:frame="1"/>
              </w:rPr>
              <w:t xml:space="preserve">, K. E., Sweet, S. J., Crawford, A. V., Calico, T., Benson, M., Fay, D., </w:t>
            </w:r>
            <w:proofErr w:type="spellStart"/>
            <w:r w:rsidRPr="002A12A4">
              <w:rPr>
                <w:rFonts w:ascii="inherit" w:eastAsia="Times New Roman" w:hAnsi="inherit" w:cs="Times New Roman"/>
                <w:color w:val="000000"/>
                <w:sz w:val="20"/>
                <w:szCs w:val="20"/>
                <w:bdr w:val="none" w:sz="0" w:space="0" w:color="auto" w:frame="1"/>
              </w:rPr>
              <w:t>Kunze</w:t>
            </w:r>
            <w:proofErr w:type="spellEnd"/>
            <w:r w:rsidRPr="002A12A4">
              <w:rPr>
                <w:rFonts w:ascii="inherit" w:eastAsia="Times New Roman" w:hAnsi="inherit" w:cs="Times New Roman"/>
                <w:color w:val="000000"/>
                <w:sz w:val="20"/>
                <w:szCs w:val="20"/>
                <w:bdr w:val="none" w:sz="0" w:space="0" w:color="auto" w:frame="1"/>
              </w:rPr>
              <w:t xml:space="preserve">, K. L., </w:t>
            </w:r>
            <w:proofErr w:type="spellStart"/>
            <w:r w:rsidRPr="002A12A4">
              <w:rPr>
                <w:rFonts w:ascii="inherit" w:eastAsia="Times New Roman" w:hAnsi="inherit" w:cs="Times New Roman"/>
                <w:color w:val="000000"/>
                <w:sz w:val="20"/>
                <w:szCs w:val="20"/>
                <w:bdr w:val="none" w:sz="0" w:space="0" w:color="auto" w:frame="1"/>
              </w:rPr>
              <w:t>Mislevy</w:t>
            </w:r>
            <w:proofErr w:type="spellEnd"/>
            <w:r w:rsidRPr="002A12A4">
              <w:rPr>
                <w:rFonts w:ascii="inherit" w:eastAsia="Times New Roman" w:hAnsi="inherit" w:cs="Times New Roman"/>
                <w:color w:val="000000"/>
                <w:sz w:val="20"/>
                <w:szCs w:val="20"/>
                <w:bdr w:val="none" w:sz="0" w:space="0" w:color="auto" w:frame="1"/>
              </w:rPr>
              <w:t>, R. J., Behrens, J. T. (2012). Putting ECD into practice: The interplay of theory and data in evidence models within a digital learning environment.</w:t>
            </w:r>
            <w:r w:rsidRPr="002A12A4">
              <w:rPr>
                <w:rFonts w:ascii="inherit" w:eastAsia="Times New Roman" w:hAnsi="inherit" w:cs="Times New Roman"/>
                <w:color w:val="000000"/>
                <w:sz w:val="20"/>
              </w:rPr>
              <w:t> </w:t>
            </w:r>
            <w:r w:rsidRPr="002A12A4">
              <w:rPr>
                <w:rFonts w:ascii="inherit" w:eastAsia="Times New Roman" w:hAnsi="inherit" w:cs="Times New Roman"/>
                <w:i/>
                <w:iCs/>
                <w:color w:val="000000"/>
                <w:sz w:val="13"/>
              </w:rPr>
              <w:t>Journal of Educational Data Mining</w:t>
            </w:r>
            <w:r w:rsidRPr="002A12A4">
              <w:rPr>
                <w:rFonts w:ascii="inherit" w:eastAsia="Times New Roman" w:hAnsi="inherit" w:cs="Times New Roman"/>
                <w:color w:val="000000"/>
                <w:sz w:val="20"/>
                <w:szCs w:val="20"/>
                <w:bdr w:val="none" w:sz="0" w:space="0" w:color="auto" w:frame="1"/>
              </w:rPr>
              <w:t>, 4(1), 49-110.</w:t>
            </w:r>
          </w:p>
          <w:p w:rsidR="002A12A4" w:rsidRPr="002A12A4" w:rsidRDefault="002A12A4" w:rsidP="002A12A4">
            <w:pPr>
              <w:shd w:val="clear" w:color="auto" w:fill="FFFFFF"/>
              <w:spacing w:line="190" w:lineRule="atLeast"/>
              <w:ind w:left="720" w:hanging="720"/>
              <w:textAlignment w:val="baseline"/>
              <w:rPr>
                <w:rFonts w:ascii="Verdana" w:eastAsia="Times New Roman" w:hAnsi="Verdana" w:cs="Times New Roman"/>
                <w:color w:val="000000"/>
                <w:sz w:val="13"/>
                <w:szCs w:val="13"/>
              </w:rPr>
            </w:pPr>
            <w:r w:rsidRPr="002A12A4">
              <w:rPr>
                <w:rFonts w:ascii="inherit" w:eastAsia="Times New Roman" w:hAnsi="inherit" w:cs="Times New Roman"/>
                <w:color w:val="000000"/>
                <w:sz w:val="20"/>
                <w:szCs w:val="20"/>
                <w:bdr w:val="none" w:sz="0" w:space="0" w:color="auto" w:frame="1"/>
              </w:rPr>
              <w:t>Rupp, A. A., Nugent, R., &amp; Nelson, B. (2012). Evidence-centered design for diagnostic assessment within digital learning environments: Integrating modern psychometrics and educational data mining.</w:t>
            </w:r>
            <w:r w:rsidRPr="002A12A4">
              <w:rPr>
                <w:rFonts w:ascii="inherit" w:eastAsia="Times New Roman" w:hAnsi="inherit" w:cs="Times New Roman"/>
                <w:color w:val="000000"/>
                <w:sz w:val="20"/>
              </w:rPr>
              <w:t> </w:t>
            </w:r>
            <w:r w:rsidRPr="002A12A4">
              <w:rPr>
                <w:rFonts w:ascii="inherit" w:eastAsia="Times New Roman" w:hAnsi="inherit" w:cs="Times New Roman"/>
                <w:i/>
                <w:iCs/>
                <w:color w:val="000000"/>
                <w:sz w:val="13"/>
              </w:rPr>
              <w:t>Journal of Educational Data Mining</w:t>
            </w:r>
            <w:r w:rsidRPr="002A12A4">
              <w:rPr>
                <w:rFonts w:ascii="inherit" w:eastAsia="Times New Roman" w:hAnsi="inherit" w:cs="Times New Roman"/>
                <w:color w:val="000000"/>
                <w:sz w:val="20"/>
                <w:szCs w:val="20"/>
                <w:bdr w:val="none" w:sz="0" w:space="0" w:color="auto" w:frame="1"/>
              </w:rPr>
              <w:t>, 4(1), 1-10.</w:t>
            </w:r>
          </w:p>
          <w:p w:rsidR="002A12A4" w:rsidRPr="002A12A4" w:rsidRDefault="002A12A4" w:rsidP="002A12A4">
            <w:pPr>
              <w:shd w:val="clear" w:color="auto" w:fill="FFFFFF"/>
              <w:spacing w:line="190" w:lineRule="atLeast"/>
              <w:ind w:left="720" w:hanging="720"/>
              <w:textAlignment w:val="baseline"/>
              <w:rPr>
                <w:rFonts w:ascii="Verdana" w:eastAsia="Times New Roman" w:hAnsi="Verdana" w:cs="Times New Roman"/>
                <w:color w:val="000000"/>
                <w:sz w:val="13"/>
                <w:szCs w:val="13"/>
              </w:rPr>
            </w:pPr>
            <w:r w:rsidRPr="002A12A4">
              <w:rPr>
                <w:rFonts w:ascii="inherit" w:eastAsia="Times New Roman" w:hAnsi="inherit" w:cs="Times New Roman"/>
                <w:color w:val="000000"/>
                <w:sz w:val="20"/>
                <w:szCs w:val="20"/>
                <w:bdr w:val="none" w:sz="0" w:space="0" w:color="auto" w:frame="1"/>
              </w:rPr>
              <w:t>Shute, V. J. (2011). Stealth assessment in computer-based games to support learning. In S. Tobias &amp; J. D. Fletcher (Eds.),</w:t>
            </w:r>
            <w:r w:rsidRPr="002A12A4">
              <w:rPr>
                <w:rFonts w:ascii="inherit" w:eastAsia="Times New Roman" w:hAnsi="inherit" w:cs="Times New Roman"/>
                <w:color w:val="000000"/>
                <w:sz w:val="20"/>
              </w:rPr>
              <w:t> </w:t>
            </w:r>
            <w:r w:rsidRPr="002A12A4">
              <w:rPr>
                <w:rFonts w:ascii="inherit" w:eastAsia="Times New Roman" w:hAnsi="inherit" w:cs="Times New Roman"/>
                <w:i/>
                <w:iCs/>
                <w:color w:val="000000"/>
                <w:sz w:val="13"/>
              </w:rPr>
              <w:t>Computer games and instruction</w:t>
            </w:r>
            <w:r w:rsidRPr="002A12A4">
              <w:rPr>
                <w:rFonts w:ascii="inherit" w:eastAsia="Times New Roman" w:hAnsi="inherit" w:cs="Times New Roman"/>
                <w:color w:val="000000"/>
                <w:sz w:val="20"/>
              </w:rPr>
              <w:t> </w:t>
            </w:r>
            <w:r w:rsidRPr="002A12A4">
              <w:rPr>
                <w:rFonts w:ascii="inherit" w:eastAsia="Times New Roman" w:hAnsi="inherit" w:cs="Times New Roman"/>
                <w:color w:val="000000"/>
                <w:sz w:val="20"/>
                <w:szCs w:val="20"/>
                <w:bdr w:val="none" w:sz="0" w:space="0" w:color="auto" w:frame="1"/>
              </w:rPr>
              <w:t>(pp. 503-524). Charlotte, NC: Information Age Publishers.</w:t>
            </w:r>
          </w:p>
          <w:p w:rsidR="002A12A4" w:rsidRPr="00E120BD" w:rsidRDefault="002A12A4" w:rsidP="00426912">
            <w:pPr>
              <w:rPr>
                <w:rFonts w:ascii="Verdana" w:hAnsi="Verdana"/>
                <w:sz w:val="20"/>
                <w:szCs w:val="20"/>
              </w:rPr>
            </w:pPr>
          </w:p>
        </w:tc>
      </w:tr>
    </w:tbl>
    <w:p w:rsidR="0069106E" w:rsidRPr="00E120BD" w:rsidRDefault="0069106E" w:rsidP="0069106E">
      <w:pPr>
        <w:rPr>
          <w:rFonts w:ascii="Verdana" w:hAnsi="Verdana"/>
          <w:sz w:val="20"/>
          <w:szCs w:val="20"/>
        </w:rPr>
      </w:pPr>
    </w:p>
    <w:p w:rsidR="0069106E" w:rsidRPr="00E120BD" w:rsidRDefault="0069106E" w:rsidP="0069106E">
      <w:pPr>
        <w:pStyle w:val="Heading2"/>
        <w:rPr>
          <w:rFonts w:ascii="Verdana" w:hAnsi="Verdana"/>
          <w:sz w:val="20"/>
          <w:szCs w:val="20"/>
        </w:rPr>
      </w:pPr>
      <w:r w:rsidRPr="00E120BD">
        <w:rPr>
          <w:rFonts w:ascii="Verdana" w:hAnsi="Verdana"/>
          <w:sz w:val="20"/>
          <w:szCs w:val="20"/>
        </w:rPr>
        <w:t>10b Exemplars</w:t>
      </w:r>
    </w:p>
    <w:tbl>
      <w:tblPr>
        <w:tblStyle w:val="TableGrid"/>
        <w:tblW w:w="0" w:type="auto"/>
        <w:tblLayout w:type="fixed"/>
        <w:tblLook w:val="00BF"/>
      </w:tblPr>
      <w:tblGrid>
        <w:gridCol w:w="1638"/>
        <w:gridCol w:w="7218"/>
      </w:tblGrid>
      <w:tr w:rsidR="0069106E" w:rsidRPr="00E120BD">
        <w:tc>
          <w:tcPr>
            <w:tcW w:w="1638" w:type="dxa"/>
            <w:shd w:val="clear" w:color="auto" w:fill="F2DBDB" w:themeFill="accent2" w:themeFillTint="33"/>
          </w:tcPr>
          <w:p w:rsidR="0069106E" w:rsidRPr="00E120BD" w:rsidRDefault="0069106E" w:rsidP="00BF2072">
            <w:pPr>
              <w:spacing w:before="2" w:after="2"/>
              <w:rPr>
                <w:rFonts w:ascii="Verdana" w:hAnsi="Verdana"/>
                <w:sz w:val="20"/>
                <w:szCs w:val="20"/>
              </w:rPr>
            </w:pPr>
            <w:r w:rsidRPr="00E120BD">
              <w:rPr>
                <w:rFonts w:ascii="Verdana" w:hAnsi="Verdana"/>
                <w:sz w:val="20"/>
                <w:szCs w:val="20"/>
              </w:rPr>
              <w:t>Page Title in Header</w:t>
            </w:r>
          </w:p>
        </w:tc>
        <w:tc>
          <w:tcPr>
            <w:tcW w:w="7218" w:type="dxa"/>
          </w:tcPr>
          <w:p w:rsidR="0069106E" w:rsidRPr="00E120BD" w:rsidRDefault="0085127D" w:rsidP="0085127D">
            <w:pPr>
              <w:spacing w:before="2" w:after="2"/>
              <w:rPr>
                <w:rFonts w:ascii="Verdana" w:hAnsi="Verdana"/>
                <w:sz w:val="20"/>
                <w:szCs w:val="20"/>
              </w:rPr>
            </w:pPr>
            <w:r w:rsidRPr="00E120BD">
              <w:rPr>
                <w:rFonts w:ascii="Verdana" w:hAnsi="Verdana"/>
                <w:sz w:val="20"/>
                <w:szCs w:val="20"/>
              </w:rPr>
              <w:t xml:space="preserve">Examples of </w:t>
            </w:r>
            <w:r w:rsidR="0069106E" w:rsidRPr="00E120BD">
              <w:rPr>
                <w:rFonts w:ascii="Verdana" w:hAnsi="Verdana"/>
                <w:sz w:val="20"/>
                <w:szCs w:val="20"/>
              </w:rPr>
              <w:t xml:space="preserve">Online Games and Simulated Environments </w:t>
            </w:r>
          </w:p>
        </w:tc>
      </w:tr>
      <w:tr w:rsidR="008B4BEC" w:rsidRPr="00E120BD">
        <w:tc>
          <w:tcPr>
            <w:tcW w:w="1638" w:type="dxa"/>
            <w:shd w:val="clear" w:color="auto" w:fill="F2DBDB" w:themeFill="accent2" w:themeFillTint="33"/>
          </w:tcPr>
          <w:p w:rsidR="008B4BEC" w:rsidRPr="00E120BD" w:rsidRDefault="008B4BEC" w:rsidP="00BF2072">
            <w:pPr>
              <w:spacing w:before="2" w:after="2"/>
              <w:rPr>
                <w:rFonts w:ascii="Verdana" w:hAnsi="Verdana"/>
                <w:sz w:val="20"/>
                <w:szCs w:val="20"/>
              </w:rPr>
            </w:pPr>
            <w:r w:rsidRPr="00E120BD">
              <w:rPr>
                <w:rFonts w:ascii="Verdana" w:hAnsi="Verdana"/>
                <w:sz w:val="20"/>
                <w:szCs w:val="20"/>
              </w:rPr>
              <w:t>Header Text</w:t>
            </w:r>
          </w:p>
        </w:tc>
        <w:tc>
          <w:tcPr>
            <w:tcW w:w="7218" w:type="dxa"/>
          </w:tcPr>
          <w:p w:rsidR="008B4BEC" w:rsidRPr="00E120BD" w:rsidRDefault="008B4BEC" w:rsidP="008B4BEC">
            <w:pPr>
              <w:rPr>
                <w:rFonts w:ascii="Verdana" w:hAnsi="Verdana"/>
                <w:sz w:val="20"/>
                <w:szCs w:val="20"/>
              </w:rPr>
            </w:pPr>
            <w:r w:rsidRPr="00E120BD">
              <w:rPr>
                <w:rFonts w:ascii="Verdana" w:hAnsi="Verdana"/>
                <w:sz w:val="20"/>
                <w:szCs w:val="20"/>
              </w:rPr>
              <w:t>Below is a list of innovative examples that demonstrate some of the ways that online games and simulated environments may be used as performance assessment.</w:t>
            </w:r>
          </w:p>
        </w:tc>
      </w:tr>
      <w:tr w:rsidR="008B4BEC" w:rsidRPr="00E120BD">
        <w:tc>
          <w:tcPr>
            <w:tcW w:w="1638" w:type="dxa"/>
            <w:shd w:val="clear" w:color="auto" w:fill="F2DBDB" w:themeFill="accent2" w:themeFillTint="33"/>
          </w:tcPr>
          <w:p w:rsidR="008B4BEC" w:rsidRPr="00E120BD" w:rsidRDefault="008B4BEC" w:rsidP="00BF2072">
            <w:pPr>
              <w:spacing w:before="2" w:after="2"/>
              <w:rPr>
                <w:rFonts w:ascii="Verdana" w:hAnsi="Verdana"/>
                <w:sz w:val="20"/>
                <w:szCs w:val="20"/>
              </w:rPr>
            </w:pPr>
            <w:r w:rsidRPr="00E120BD">
              <w:rPr>
                <w:rFonts w:ascii="Verdana" w:hAnsi="Verdana"/>
                <w:sz w:val="20"/>
                <w:szCs w:val="20"/>
              </w:rPr>
              <w:t>Body Header</w:t>
            </w:r>
          </w:p>
        </w:tc>
        <w:tc>
          <w:tcPr>
            <w:tcW w:w="7218" w:type="dxa"/>
          </w:tcPr>
          <w:p w:rsidR="008B4BEC" w:rsidRPr="00E120BD" w:rsidRDefault="008855B2" w:rsidP="004A6531">
            <w:pPr>
              <w:rPr>
                <w:rFonts w:ascii="Verdana" w:hAnsi="Verdana"/>
                <w:sz w:val="20"/>
                <w:szCs w:val="20"/>
              </w:rPr>
            </w:pPr>
            <w:hyperlink r:id="rId45" w:history="1">
              <w:r w:rsidR="008B4BEC" w:rsidRPr="00E120BD">
                <w:rPr>
                  <w:rFonts w:ascii="Verdana" w:hAnsi="Verdana"/>
                  <w:b/>
                  <w:bCs/>
                  <w:iCs/>
                  <w:color w:val="AD2323"/>
                  <w:sz w:val="20"/>
                  <w:szCs w:val="20"/>
                </w:rPr>
                <w:t>Quest Atlantis: Taiga Park</w:t>
              </w:r>
              <w:r w:rsidR="008B4BEC" w:rsidRPr="00E120BD">
                <w:rPr>
                  <w:rFonts w:ascii="Verdana" w:hAnsi="Verdana"/>
                  <w:iCs/>
                  <w:color w:val="AD2323"/>
                  <w:sz w:val="20"/>
                  <w:szCs w:val="20"/>
                </w:rPr>
                <w:t> </w:t>
              </w:r>
              <w:r w:rsidR="008B4BEC" w:rsidRPr="00E120BD">
                <w:rPr>
                  <w:rFonts w:ascii="Verdana" w:hAnsi="Verdana"/>
                  <w:b/>
                  <w:bCs/>
                  <w:iCs/>
                  <w:color w:val="AD2323"/>
                  <w:sz w:val="20"/>
                  <w:szCs w:val="20"/>
                </w:rPr>
                <w:t>(Atlantis Remixed)</w:t>
              </w:r>
            </w:hyperlink>
          </w:p>
        </w:tc>
      </w:tr>
      <w:tr w:rsidR="008B4BEC" w:rsidRPr="00E120BD">
        <w:trPr>
          <w:trHeight w:val="1403"/>
        </w:trPr>
        <w:tc>
          <w:tcPr>
            <w:tcW w:w="1638" w:type="dxa"/>
            <w:shd w:val="clear" w:color="auto" w:fill="F2DBDB" w:themeFill="accent2" w:themeFillTint="33"/>
          </w:tcPr>
          <w:p w:rsidR="008B4BEC" w:rsidRPr="00E120BD" w:rsidRDefault="008B4BEC" w:rsidP="00BF2072">
            <w:pPr>
              <w:spacing w:before="2" w:after="2"/>
              <w:rPr>
                <w:rFonts w:ascii="Verdana" w:hAnsi="Verdana"/>
                <w:sz w:val="20"/>
                <w:szCs w:val="20"/>
              </w:rPr>
            </w:pPr>
            <w:r w:rsidRPr="00E120BD">
              <w:rPr>
                <w:rFonts w:ascii="Verdana" w:hAnsi="Verdana"/>
                <w:sz w:val="20"/>
                <w:szCs w:val="20"/>
              </w:rPr>
              <w:t>Body Copy</w:t>
            </w:r>
          </w:p>
        </w:tc>
        <w:tc>
          <w:tcPr>
            <w:tcW w:w="7218" w:type="dxa"/>
          </w:tcPr>
          <w:p w:rsidR="008B4BEC" w:rsidRPr="00E120BD" w:rsidRDefault="008B4BEC" w:rsidP="00426912">
            <w:pPr>
              <w:rPr>
                <w:rFonts w:ascii="Verdana" w:hAnsi="Verdana"/>
                <w:sz w:val="20"/>
                <w:szCs w:val="20"/>
              </w:rPr>
            </w:pPr>
            <w:r w:rsidRPr="00E120BD">
              <w:rPr>
                <w:rFonts w:ascii="Verdana" w:hAnsi="Verdana"/>
                <w:sz w:val="20"/>
                <w:szCs w:val="20"/>
              </w:rPr>
              <w:t>Atlantis Remixed (ARX) is an international learning and teaching project that uses a 3D multi-user environment to immerse children, ages 9-16, in educational tasks. ARX combines strategies used in commercial games with lessons from educational research on learning and motivation.</w:t>
            </w:r>
          </w:p>
          <w:p w:rsidR="008B4BEC" w:rsidRPr="00E120BD" w:rsidRDefault="008B4BEC" w:rsidP="00097247">
            <w:pPr>
              <w:pStyle w:val="NormalWeb"/>
              <w:shd w:val="clear" w:color="auto" w:fill="FFFFFF"/>
              <w:spacing w:before="0" w:after="0" w:line="253" w:lineRule="atLeast"/>
              <w:textAlignment w:val="baseline"/>
              <w:rPr>
                <w:rFonts w:ascii="Verdana" w:hAnsi="Verdana"/>
                <w:color w:val="333333"/>
                <w:sz w:val="20"/>
                <w:szCs w:val="20"/>
              </w:rPr>
            </w:pPr>
            <w:r w:rsidRPr="00E120BD">
              <w:rPr>
                <w:rStyle w:val="Emphasis"/>
                <w:rFonts w:ascii="Verdana" w:hAnsi="Verdana"/>
                <w:i w:val="0"/>
                <w:iCs/>
                <w:color w:val="333333"/>
                <w:sz w:val="20"/>
                <w:szCs w:val="20"/>
                <w:bdr w:val="none" w:sz="0" w:space="0" w:color="auto" w:frame="1"/>
              </w:rPr>
              <w:t>Retrieved December 11, 2012 from</w:t>
            </w:r>
            <w:r w:rsidRPr="00E120BD">
              <w:rPr>
                <w:rStyle w:val="apple-converted-space"/>
                <w:rFonts w:ascii="Verdana" w:hAnsi="Verdana"/>
                <w:iCs/>
                <w:color w:val="333333"/>
                <w:sz w:val="20"/>
                <w:szCs w:val="20"/>
                <w:bdr w:val="none" w:sz="0" w:space="0" w:color="auto" w:frame="1"/>
              </w:rPr>
              <w:t> </w:t>
            </w:r>
            <w:hyperlink r:id="rId46" w:history="1">
              <w:r w:rsidRPr="00E120BD">
                <w:rPr>
                  <w:rStyle w:val="Hyperlink"/>
                  <w:rFonts w:ascii="Verdana" w:hAnsi="Verdana"/>
                  <w:iCs/>
                  <w:color w:val="AD2323"/>
                  <w:sz w:val="20"/>
                  <w:szCs w:val="20"/>
                  <w:bdr w:val="none" w:sz="0" w:space="0" w:color="auto" w:frame="1"/>
                </w:rPr>
                <w:t>http://atlantisremixed.org</w:t>
              </w:r>
            </w:hyperlink>
          </w:p>
        </w:tc>
      </w:tr>
      <w:tr w:rsidR="008B4BEC" w:rsidRPr="00E120BD">
        <w:trPr>
          <w:trHeight w:val="512"/>
        </w:trPr>
        <w:tc>
          <w:tcPr>
            <w:tcW w:w="1638" w:type="dxa"/>
            <w:shd w:val="clear" w:color="auto" w:fill="F2DBDB" w:themeFill="accent2" w:themeFillTint="33"/>
          </w:tcPr>
          <w:p w:rsidR="008B4BEC" w:rsidRPr="00E120BD" w:rsidRDefault="008B4BEC" w:rsidP="00BF2072">
            <w:pPr>
              <w:spacing w:before="2" w:after="2"/>
              <w:rPr>
                <w:rFonts w:ascii="Verdana" w:hAnsi="Verdana"/>
                <w:sz w:val="20"/>
                <w:szCs w:val="20"/>
              </w:rPr>
            </w:pPr>
            <w:r w:rsidRPr="00E120BD">
              <w:rPr>
                <w:rFonts w:ascii="Verdana" w:hAnsi="Verdana"/>
                <w:sz w:val="20"/>
                <w:szCs w:val="20"/>
              </w:rPr>
              <w:t>Body Header</w:t>
            </w:r>
          </w:p>
        </w:tc>
        <w:tc>
          <w:tcPr>
            <w:tcW w:w="7218" w:type="dxa"/>
          </w:tcPr>
          <w:p w:rsidR="008B4BEC" w:rsidRPr="00E120BD" w:rsidRDefault="008855B2" w:rsidP="00426912">
            <w:pPr>
              <w:rPr>
                <w:rFonts w:ascii="Verdana" w:hAnsi="Verdana"/>
                <w:sz w:val="20"/>
                <w:szCs w:val="20"/>
              </w:rPr>
            </w:pPr>
            <w:hyperlink r:id="rId47" w:history="1">
              <w:r w:rsidR="008B4BEC" w:rsidRPr="00E120BD">
                <w:rPr>
                  <w:rFonts w:ascii="Verdana" w:hAnsi="Verdana"/>
                  <w:b/>
                  <w:bCs/>
                  <w:color w:val="AD2323"/>
                  <w:sz w:val="20"/>
                  <w:szCs w:val="20"/>
                </w:rPr>
                <w:t>River City</w:t>
              </w:r>
            </w:hyperlink>
            <w:r w:rsidR="008B4BEC" w:rsidRPr="00E120BD">
              <w:rPr>
                <w:rFonts w:ascii="Verdana" w:hAnsi="Verdana"/>
                <w:color w:val="333333"/>
                <w:sz w:val="20"/>
                <w:szCs w:val="20"/>
              </w:rPr>
              <w:t> </w:t>
            </w:r>
            <w:r w:rsidR="008B4BEC" w:rsidRPr="00E120BD">
              <w:rPr>
                <w:rFonts w:ascii="Verdana" w:hAnsi="Verdana"/>
                <w:b/>
                <w:bCs/>
                <w:color w:val="333333"/>
                <w:sz w:val="20"/>
                <w:szCs w:val="20"/>
              </w:rPr>
              <w:t>(Harvard University, Arizona State University)</w:t>
            </w:r>
          </w:p>
        </w:tc>
      </w:tr>
      <w:tr w:rsidR="008B4BEC" w:rsidRPr="00E120BD">
        <w:trPr>
          <w:trHeight w:val="1439"/>
        </w:trPr>
        <w:tc>
          <w:tcPr>
            <w:tcW w:w="1638" w:type="dxa"/>
            <w:shd w:val="clear" w:color="auto" w:fill="F2DBDB" w:themeFill="accent2" w:themeFillTint="33"/>
          </w:tcPr>
          <w:p w:rsidR="008B4BEC" w:rsidRPr="00E120BD" w:rsidRDefault="008B4BEC" w:rsidP="00BF2072">
            <w:pPr>
              <w:spacing w:before="2" w:after="2"/>
              <w:rPr>
                <w:rFonts w:ascii="Verdana" w:hAnsi="Verdana"/>
                <w:sz w:val="20"/>
                <w:szCs w:val="20"/>
              </w:rPr>
            </w:pPr>
            <w:r w:rsidRPr="00E120BD">
              <w:rPr>
                <w:rFonts w:ascii="Verdana" w:hAnsi="Verdana"/>
                <w:sz w:val="20"/>
                <w:szCs w:val="20"/>
              </w:rPr>
              <w:t>Body Copy</w:t>
            </w:r>
          </w:p>
        </w:tc>
        <w:tc>
          <w:tcPr>
            <w:tcW w:w="7218" w:type="dxa"/>
          </w:tcPr>
          <w:p w:rsidR="008B4BEC" w:rsidRPr="00E120BD" w:rsidRDefault="008B4BEC" w:rsidP="00426912">
            <w:pPr>
              <w:rPr>
                <w:rFonts w:ascii="Verdana" w:hAnsi="Verdana"/>
                <w:sz w:val="20"/>
                <w:szCs w:val="20"/>
              </w:rPr>
            </w:pPr>
            <w:r w:rsidRPr="00E120BD">
              <w:rPr>
                <w:rFonts w:ascii="Verdana" w:hAnsi="Verdana"/>
                <w:sz w:val="20"/>
                <w:szCs w:val="20"/>
              </w:rPr>
              <w:t>As visitors to River City, students travel back in time, bringing their 21st century skills and technology to address 19th century problems. Based on authentic historical, sociological, and geographical conditions, River City is a town besieged with health problems. Students work together in small research teams to help the town understand why residents are becoming ill. Students use technology to keep track of clues that hint at causes of illnesses, form hypotheses, develop controlled experiments to test their hypotheses, and make recommendations based on the data they collect, all in an online environment.</w:t>
            </w:r>
          </w:p>
          <w:p w:rsidR="008B4BEC" w:rsidRPr="00E120BD" w:rsidRDefault="008B4BEC" w:rsidP="00426912">
            <w:pPr>
              <w:rPr>
                <w:rFonts w:ascii="Verdana" w:hAnsi="Verdana"/>
                <w:sz w:val="20"/>
                <w:szCs w:val="20"/>
              </w:rPr>
            </w:pPr>
            <w:r w:rsidRPr="00E120BD">
              <w:rPr>
                <w:rFonts w:ascii="Verdana" w:hAnsi="Verdana"/>
                <w:sz w:val="20"/>
                <w:szCs w:val="20"/>
              </w:rPr>
              <w:t> </w:t>
            </w:r>
          </w:p>
          <w:p w:rsidR="008B4BEC" w:rsidRPr="00E120BD" w:rsidRDefault="008B4BEC" w:rsidP="00097247">
            <w:pPr>
              <w:pStyle w:val="NormalWeb"/>
              <w:shd w:val="clear" w:color="auto" w:fill="FFFFFF"/>
              <w:spacing w:before="0" w:after="0" w:line="253" w:lineRule="atLeast"/>
              <w:textAlignment w:val="baseline"/>
              <w:rPr>
                <w:rFonts w:ascii="Verdana" w:hAnsi="Verdana"/>
                <w:color w:val="333333"/>
                <w:sz w:val="20"/>
                <w:szCs w:val="20"/>
              </w:rPr>
            </w:pPr>
            <w:r w:rsidRPr="00E120BD">
              <w:rPr>
                <w:rStyle w:val="Emphasis"/>
                <w:rFonts w:ascii="Verdana" w:hAnsi="Verdana"/>
                <w:i w:val="0"/>
                <w:iCs/>
                <w:color w:val="333333"/>
                <w:sz w:val="20"/>
                <w:szCs w:val="20"/>
                <w:bdr w:val="none" w:sz="0" w:space="0" w:color="auto" w:frame="1"/>
              </w:rPr>
              <w:t>Retrieved December 11, 2012 from</w:t>
            </w:r>
            <w:r w:rsidR="005F2CE6">
              <w:rPr>
                <w:rStyle w:val="Emphasis"/>
                <w:rFonts w:ascii="Verdana" w:hAnsi="Verdana"/>
                <w:i w:val="0"/>
                <w:iCs/>
                <w:color w:val="333333"/>
                <w:sz w:val="20"/>
                <w:szCs w:val="20"/>
                <w:bdr w:val="none" w:sz="0" w:space="0" w:color="auto" w:frame="1"/>
              </w:rPr>
              <w:t xml:space="preserve"> </w:t>
            </w:r>
            <w:hyperlink r:id="rId48" w:history="1">
              <w:r w:rsidRPr="00E120BD">
                <w:rPr>
                  <w:rStyle w:val="Hyperlink"/>
                  <w:rFonts w:ascii="Verdana" w:hAnsi="Verdana"/>
                  <w:iCs/>
                  <w:color w:val="AD2323"/>
                  <w:sz w:val="20"/>
                  <w:szCs w:val="20"/>
                  <w:bdr w:val="none" w:sz="0" w:space="0" w:color="auto" w:frame="1"/>
                </w:rPr>
                <w:t>http://muve.gse.harvard.edu/rivercityproject/view/rc_views_interface.htm</w:t>
              </w:r>
            </w:hyperlink>
          </w:p>
        </w:tc>
      </w:tr>
      <w:tr w:rsidR="008B4BEC" w:rsidRPr="00E120BD">
        <w:tblPrEx>
          <w:tblLook w:val="04A0"/>
        </w:tblPrEx>
        <w:trPr>
          <w:trHeight w:val="512"/>
        </w:trPr>
        <w:tc>
          <w:tcPr>
            <w:tcW w:w="1638" w:type="dxa"/>
            <w:shd w:val="clear" w:color="auto" w:fill="F2DBDB" w:themeFill="accent2" w:themeFillTint="33"/>
          </w:tcPr>
          <w:p w:rsidR="008B4BEC" w:rsidRPr="00E120BD" w:rsidRDefault="008B4BEC" w:rsidP="00BF2072">
            <w:pPr>
              <w:spacing w:before="2" w:after="2"/>
              <w:rPr>
                <w:rFonts w:ascii="Verdana" w:hAnsi="Verdana"/>
                <w:sz w:val="20"/>
                <w:szCs w:val="20"/>
              </w:rPr>
            </w:pPr>
            <w:r w:rsidRPr="00E120BD">
              <w:rPr>
                <w:rFonts w:ascii="Verdana" w:hAnsi="Verdana"/>
                <w:sz w:val="20"/>
                <w:szCs w:val="20"/>
              </w:rPr>
              <w:t>Body Header</w:t>
            </w:r>
          </w:p>
        </w:tc>
        <w:tc>
          <w:tcPr>
            <w:tcW w:w="7218" w:type="dxa"/>
          </w:tcPr>
          <w:p w:rsidR="008B4BEC" w:rsidRPr="00E120BD" w:rsidRDefault="008855B2" w:rsidP="004A6531">
            <w:pPr>
              <w:rPr>
                <w:rFonts w:ascii="Verdana" w:hAnsi="Verdana"/>
                <w:sz w:val="20"/>
                <w:szCs w:val="20"/>
              </w:rPr>
            </w:pPr>
            <w:hyperlink r:id="rId49" w:history="1">
              <w:r w:rsidR="008B4BEC" w:rsidRPr="00E120BD">
                <w:rPr>
                  <w:rStyle w:val="Hyperlink"/>
                  <w:rFonts w:ascii="Verdana" w:hAnsi="Verdana"/>
                  <w:b/>
                  <w:bCs/>
                  <w:color w:val="AD2323"/>
                  <w:sz w:val="20"/>
                  <w:szCs w:val="20"/>
                  <w:bdr w:val="none" w:sz="0" w:space="0" w:color="auto" w:frame="1"/>
                  <w:shd w:val="clear" w:color="auto" w:fill="FFFFFF"/>
                </w:rPr>
                <w:t>Hurricane Landfall</w:t>
              </w:r>
            </w:hyperlink>
            <w:r w:rsidR="008B4BEC" w:rsidRPr="00E120BD">
              <w:rPr>
                <w:rStyle w:val="apple-converted-space"/>
                <w:rFonts w:ascii="Verdana" w:hAnsi="Verdana"/>
                <w:b/>
                <w:bCs/>
                <w:color w:val="333333"/>
                <w:sz w:val="20"/>
                <w:szCs w:val="20"/>
                <w:bdr w:val="none" w:sz="0" w:space="0" w:color="auto" w:frame="1"/>
                <w:shd w:val="clear" w:color="auto" w:fill="FFFFFF"/>
              </w:rPr>
              <w:t> </w:t>
            </w:r>
            <w:r w:rsidR="008B4BEC" w:rsidRPr="00E120BD">
              <w:rPr>
                <w:rStyle w:val="Strong"/>
                <w:rFonts w:ascii="Verdana" w:hAnsi="Verdana"/>
                <w:bCs w:val="0"/>
                <w:color w:val="333333"/>
                <w:sz w:val="20"/>
                <w:szCs w:val="20"/>
                <w:bdr w:val="none" w:sz="0" w:space="0" w:color="auto" w:frame="1"/>
                <w:shd w:val="clear" w:color="auto" w:fill="FFFFFF"/>
              </w:rPr>
              <w:t>(National Center for Atmospheric Research)</w:t>
            </w:r>
          </w:p>
        </w:tc>
      </w:tr>
      <w:tr w:rsidR="008B4BEC" w:rsidRPr="00E120BD">
        <w:tblPrEx>
          <w:tblLook w:val="04A0"/>
        </w:tblPrEx>
        <w:trPr>
          <w:trHeight w:val="1439"/>
        </w:trPr>
        <w:tc>
          <w:tcPr>
            <w:tcW w:w="1638" w:type="dxa"/>
            <w:shd w:val="clear" w:color="auto" w:fill="F2DBDB" w:themeFill="accent2" w:themeFillTint="33"/>
          </w:tcPr>
          <w:p w:rsidR="008B4BEC" w:rsidRPr="00E120BD" w:rsidRDefault="008B4BEC" w:rsidP="00BF2072">
            <w:pPr>
              <w:spacing w:before="2" w:after="2"/>
              <w:rPr>
                <w:rFonts w:ascii="Verdana" w:hAnsi="Verdana"/>
                <w:sz w:val="20"/>
                <w:szCs w:val="20"/>
              </w:rPr>
            </w:pPr>
            <w:r w:rsidRPr="00E120BD">
              <w:rPr>
                <w:rFonts w:ascii="Verdana" w:hAnsi="Verdana"/>
                <w:sz w:val="20"/>
                <w:szCs w:val="20"/>
              </w:rPr>
              <w:t>Body Copy</w:t>
            </w:r>
          </w:p>
        </w:tc>
        <w:tc>
          <w:tcPr>
            <w:tcW w:w="7218" w:type="dxa"/>
          </w:tcPr>
          <w:p w:rsidR="00426912" w:rsidRPr="00E120BD" w:rsidRDefault="008B4BEC" w:rsidP="00426912">
            <w:pPr>
              <w:rPr>
                <w:rFonts w:ascii="Verdana" w:hAnsi="Verdana"/>
                <w:sz w:val="20"/>
                <w:szCs w:val="20"/>
              </w:rPr>
            </w:pPr>
            <w:r w:rsidRPr="00E120BD">
              <w:rPr>
                <w:rFonts w:ascii="Verdana" w:hAnsi="Verdana"/>
                <w:sz w:val="20"/>
                <w:szCs w:val="20"/>
              </w:rPr>
              <w:t>The Hurricane Landfall game teaches players about interactions between natural hazards and human decisions in a Gulf Coast barrier island community. It is a strategy and negotiation computer game intended for use in undergraduate classes and is designed for four players who are connected to one another via the Internet.</w:t>
            </w:r>
          </w:p>
          <w:p w:rsidR="008B4BEC" w:rsidRPr="00E120BD" w:rsidRDefault="008B4BEC" w:rsidP="00426912">
            <w:pPr>
              <w:rPr>
                <w:rFonts w:ascii="Verdana" w:hAnsi="Verdana"/>
                <w:sz w:val="20"/>
                <w:szCs w:val="20"/>
              </w:rPr>
            </w:pPr>
          </w:p>
          <w:p w:rsidR="008B4BEC" w:rsidRPr="00E120BD" w:rsidRDefault="008B4BEC" w:rsidP="005863B8">
            <w:pPr>
              <w:rPr>
                <w:rFonts w:ascii="Verdana" w:hAnsi="Verdana"/>
                <w:sz w:val="20"/>
                <w:szCs w:val="20"/>
              </w:rPr>
            </w:pPr>
            <w:r w:rsidRPr="00E120BD">
              <w:rPr>
                <w:rFonts w:ascii="Verdana" w:hAnsi="Verdana"/>
                <w:sz w:val="20"/>
                <w:szCs w:val="20"/>
              </w:rPr>
              <w:t> </w:t>
            </w:r>
          </w:p>
          <w:p w:rsidR="008B4BEC" w:rsidRPr="00E120BD" w:rsidRDefault="008B4BEC" w:rsidP="00426912">
            <w:pPr>
              <w:rPr>
                <w:rFonts w:ascii="Verdana" w:hAnsi="Verdana"/>
                <w:sz w:val="20"/>
                <w:szCs w:val="20"/>
              </w:rPr>
            </w:pPr>
            <w:r w:rsidRPr="00E120BD">
              <w:rPr>
                <w:rFonts w:ascii="Verdana" w:hAnsi="Verdana"/>
                <w:sz w:val="20"/>
                <w:szCs w:val="20"/>
              </w:rPr>
              <w:t> </w:t>
            </w:r>
          </w:p>
          <w:p w:rsidR="008B4BEC" w:rsidRPr="00E120BD" w:rsidRDefault="008B4BEC" w:rsidP="00426912">
            <w:pPr>
              <w:rPr>
                <w:rFonts w:ascii="Verdana" w:hAnsi="Verdana"/>
                <w:sz w:val="20"/>
                <w:szCs w:val="20"/>
              </w:rPr>
            </w:pPr>
            <w:r w:rsidRPr="00E120BD">
              <w:rPr>
                <w:rFonts w:ascii="Verdana" w:hAnsi="Verdana"/>
                <w:sz w:val="20"/>
                <w:szCs w:val="20"/>
              </w:rPr>
              <w:t>Retrieved December 11, 2012 from </w:t>
            </w:r>
            <w:hyperlink r:id="rId50" w:history="1">
              <w:r w:rsidRPr="00E120BD">
                <w:rPr>
                  <w:rFonts w:ascii="Verdana" w:hAnsi="Verdana"/>
                  <w:sz w:val="20"/>
                  <w:szCs w:val="20"/>
                </w:rPr>
                <w:t>http://www.dd.ucar.edu/</w:t>
              </w:r>
            </w:hyperlink>
          </w:p>
          <w:p w:rsidR="008B4BEC" w:rsidRPr="00E120BD" w:rsidRDefault="008B4BEC" w:rsidP="00426912">
            <w:pPr>
              <w:rPr>
                <w:rFonts w:ascii="Verdana" w:hAnsi="Verdana"/>
                <w:sz w:val="20"/>
                <w:szCs w:val="20"/>
              </w:rPr>
            </w:pPr>
          </w:p>
        </w:tc>
      </w:tr>
      <w:tr w:rsidR="008B4BEC" w:rsidRPr="00E120BD">
        <w:tblPrEx>
          <w:tblLook w:val="04A0"/>
        </w:tblPrEx>
        <w:trPr>
          <w:trHeight w:val="512"/>
        </w:trPr>
        <w:tc>
          <w:tcPr>
            <w:tcW w:w="1638" w:type="dxa"/>
            <w:shd w:val="clear" w:color="auto" w:fill="F2DBDB" w:themeFill="accent2" w:themeFillTint="33"/>
          </w:tcPr>
          <w:p w:rsidR="008B4BEC" w:rsidRPr="00E120BD" w:rsidRDefault="008B4BEC" w:rsidP="00BF2072">
            <w:pPr>
              <w:spacing w:before="2" w:after="2"/>
              <w:rPr>
                <w:rFonts w:ascii="Verdana" w:hAnsi="Verdana"/>
                <w:sz w:val="20"/>
                <w:szCs w:val="20"/>
              </w:rPr>
            </w:pPr>
            <w:r w:rsidRPr="00E120BD">
              <w:rPr>
                <w:rFonts w:ascii="Verdana" w:hAnsi="Verdana"/>
                <w:sz w:val="20"/>
                <w:szCs w:val="20"/>
              </w:rPr>
              <w:t>Body Header</w:t>
            </w:r>
          </w:p>
        </w:tc>
        <w:tc>
          <w:tcPr>
            <w:tcW w:w="7218" w:type="dxa"/>
          </w:tcPr>
          <w:p w:rsidR="008B4BEC" w:rsidRPr="00E120BD" w:rsidRDefault="008855B2" w:rsidP="004A6531">
            <w:pPr>
              <w:rPr>
                <w:rFonts w:ascii="Verdana" w:hAnsi="Verdana"/>
                <w:sz w:val="20"/>
                <w:szCs w:val="20"/>
              </w:rPr>
            </w:pPr>
            <w:hyperlink r:id="rId51" w:history="1">
              <w:r w:rsidR="008B4BEC" w:rsidRPr="00E120BD">
                <w:rPr>
                  <w:rStyle w:val="Hyperlink"/>
                  <w:rFonts w:ascii="Verdana" w:hAnsi="Verdana"/>
                  <w:b/>
                  <w:bCs/>
                  <w:color w:val="AD2323"/>
                  <w:sz w:val="20"/>
                  <w:szCs w:val="20"/>
                  <w:bdr w:val="none" w:sz="0" w:space="0" w:color="auto" w:frame="1"/>
                  <w:shd w:val="clear" w:color="auto" w:fill="FFFFFF"/>
                </w:rPr>
                <w:t>Save Patch</w:t>
              </w:r>
            </w:hyperlink>
            <w:r w:rsidR="008B4BEC" w:rsidRPr="00E120BD">
              <w:rPr>
                <w:rStyle w:val="apple-converted-space"/>
                <w:rFonts w:ascii="Verdana" w:hAnsi="Verdana"/>
                <w:b/>
                <w:bCs/>
                <w:color w:val="333333"/>
                <w:sz w:val="20"/>
                <w:szCs w:val="20"/>
                <w:bdr w:val="none" w:sz="0" w:space="0" w:color="auto" w:frame="1"/>
                <w:shd w:val="clear" w:color="auto" w:fill="FFFFFF"/>
              </w:rPr>
              <w:t> </w:t>
            </w:r>
            <w:r w:rsidR="008B4BEC" w:rsidRPr="00E120BD">
              <w:rPr>
                <w:rStyle w:val="Strong"/>
                <w:rFonts w:ascii="Verdana" w:hAnsi="Verdana"/>
                <w:bCs w:val="0"/>
                <w:color w:val="333333"/>
                <w:sz w:val="20"/>
                <w:szCs w:val="20"/>
                <w:bdr w:val="none" w:sz="0" w:space="0" w:color="auto" w:frame="1"/>
                <w:shd w:val="clear" w:color="auto" w:fill="FFFFFF"/>
              </w:rPr>
              <w:t>(CRESST, USC’s Game Innovation Lab)</w:t>
            </w:r>
          </w:p>
          <w:p w:rsidR="008B4BEC" w:rsidRPr="00E120BD" w:rsidRDefault="008B4BEC" w:rsidP="00BF2072">
            <w:pPr>
              <w:spacing w:before="2" w:after="2"/>
              <w:rPr>
                <w:rFonts w:ascii="Verdana" w:hAnsi="Verdana"/>
                <w:sz w:val="20"/>
                <w:szCs w:val="20"/>
              </w:rPr>
            </w:pPr>
          </w:p>
        </w:tc>
      </w:tr>
      <w:tr w:rsidR="008B4BEC" w:rsidRPr="00E120BD">
        <w:tblPrEx>
          <w:tblLook w:val="04A0"/>
        </w:tblPrEx>
        <w:trPr>
          <w:trHeight w:val="1439"/>
        </w:trPr>
        <w:tc>
          <w:tcPr>
            <w:tcW w:w="1638" w:type="dxa"/>
            <w:shd w:val="clear" w:color="auto" w:fill="F2DBDB" w:themeFill="accent2" w:themeFillTint="33"/>
          </w:tcPr>
          <w:p w:rsidR="008B4BEC" w:rsidRPr="00E120BD" w:rsidRDefault="008B4BEC" w:rsidP="00BF2072">
            <w:pPr>
              <w:spacing w:before="2" w:after="2"/>
              <w:rPr>
                <w:rFonts w:ascii="Verdana" w:hAnsi="Verdana"/>
                <w:sz w:val="20"/>
                <w:szCs w:val="20"/>
              </w:rPr>
            </w:pPr>
            <w:r w:rsidRPr="00E120BD">
              <w:rPr>
                <w:rFonts w:ascii="Verdana" w:hAnsi="Verdana"/>
                <w:sz w:val="20"/>
                <w:szCs w:val="20"/>
              </w:rPr>
              <w:t>Body Copy</w:t>
            </w:r>
          </w:p>
        </w:tc>
        <w:tc>
          <w:tcPr>
            <w:tcW w:w="7218" w:type="dxa"/>
          </w:tcPr>
          <w:p w:rsidR="008B4BEC" w:rsidRPr="00E120BD" w:rsidRDefault="008B4BEC" w:rsidP="00426912">
            <w:pPr>
              <w:rPr>
                <w:rFonts w:ascii="Verdana" w:hAnsi="Verdana"/>
                <w:sz w:val="20"/>
                <w:szCs w:val="20"/>
              </w:rPr>
            </w:pPr>
            <w:r w:rsidRPr="00E120BD">
              <w:rPr>
                <w:rFonts w:ascii="Verdana" w:hAnsi="Verdana"/>
                <w:sz w:val="20"/>
                <w:szCs w:val="20"/>
              </w:rPr>
              <w:t>This middle-school game draws on topics related to rational numbers, including identification of unit size, the numerator, denominator, and addition of fractions.</w:t>
            </w:r>
            <w:r w:rsidR="00B17606" w:rsidRPr="00E120BD">
              <w:rPr>
                <w:rFonts w:ascii="Verdana" w:hAnsi="Verdana"/>
                <w:sz w:val="20"/>
                <w:szCs w:val="20"/>
              </w:rPr>
              <w:t xml:space="preserve"> </w:t>
            </w:r>
            <w:r w:rsidRPr="00E120BD">
              <w:rPr>
                <w:rFonts w:ascii="Verdana" w:hAnsi="Verdana"/>
                <w:sz w:val="20"/>
                <w:szCs w:val="20"/>
              </w:rPr>
              <w:t>The objective of the game is to help the game character (Patch) jump over obstacles (e.g., spikes, lava, quicksand) and move from block to block to reach the last “X” block (the final goal). To do this, players need to compute the distance of the jump, place trampolines on the blocks, and add enough coils to the trampolines to make Patch bounce.</w:t>
            </w:r>
          </w:p>
          <w:p w:rsidR="008B4BEC" w:rsidRPr="00E120BD" w:rsidRDefault="008B4BEC" w:rsidP="00426912">
            <w:pPr>
              <w:rPr>
                <w:rFonts w:ascii="Verdana" w:hAnsi="Verdana"/>
                <w:sz w:val="20"/>
                <w:szCs w:val="20"/>
              </w:rPr>
            </w:pPr>
            <w:r w:rsidRPr="00E120BD">
              <w:rPr>
                <w:rFonts w:ascii="Verdana" w:hAnsi="Verdana"/>
                <w:sz w:val="20"/>
                <w:szCs w:val="20"/>
              </w:rPr>
              <w:t> </w:t>
            </w:r>
          </w:p>
          <w:p w:rsidR="008B4BEC" w:rsidRPr="00E120BD" w:rsidRDefault="008B4BEC" w:rsidP="00426912">
            <w:pPr>
              <w:rPr>
                <w:rFonts w:ascii="Verdana" w:hAnsi="Verdana"/>
                <w:sz w:val="20"/>
                <w:szCs w:val="20"/>
              </w:rPr>
            </w:pPr>
            <w:r w:rsidRPr="00E120BD">
              <w:rPr>
                <w:rFonts w:ascii="Verdana" w:hAnsi="Verdana"/>
                <w:sz w:val="20"/>
                <w:szCs w:val="20"/>
              </w:rPr>
              <w:t>Retrieved December</w:t>
            </w:r>
            <w:r w:rsidRPr="00E120BD">
              <w:rPr>
                <w:rStyle w:val="Emphasis"/>
                <w:rFonts w:ascii="Verdana" w:hAnsi="Verdana"/>
                <w:i w:val="0"/>
                <w:iCs/>
                <w:color w:val="333333"/>
                <w:sz w:val="20"/>
                <w:szCs w:val="20"/>
                <w:bdr w:val="none" w:sz="0" w:space="0" w:color="auto" w:frame="1"/>
              </w:rPr>
              <w:t xml:space="preserve"> 11, 2012 from</w:t>
            </w:r>
            <w:r w:rsidRPr="00E120BD">
              <w:rPr>
                <w:rStyle w:val="apple-converted-space"/>
                <w:rFonts w:ascii="Verdana" w:hAnsi="Verdana"/>
                <w:iCs/>
                <w:color w:val="333333"/>
                <w:sz w:val="20"/>
                <w:szCs w:val="20"/>
                <w:bdr w:val="none" w:sz="0" w:space="0" w:color="auto" w:frame="1"/>
              </w:rPr>
              <w:t> </w:t>
            </w:r>
            <w:hyperlink r:id="rId52" w:history="1">
              <w:r w:rsidRPr="00E120BD">
                <w:rPr>
                  <w:rStyle w:val="Hyperlink"/>
                  <w:rFonts w:ascii="Verdana" w:hAnsi="Verdana"/>
                  <w:iCs/>
                  <w:color w:val="AD2323"/>
                  <w:sz w:val="20"/>
                  <w:szCs w:val="20"/>
                  <w:bdr w:val="none" w:sz="0" w:space="0" w:color="auto" w:frame="1"/>
                </w:rPr>
                <w:t>http://archive.org/details/SavePatch</w:t>
              </w:r>
            </w:hyperlink>
          </w:p>
        </w:tc>
      </w:tr>
    </w:tbl>
    <w:p w:rsidR="001914F3" w:rsidRPr="00E120BD" w:rsidRDefault="001914F3" w:rsidP="008F445A">
      <w:pPr>
        <w:rPr>
          <w:rFonts w:ascii="Verdana" w:hAnsi="Verdana"/>
          <w:sz w:val="20"/>
          <w:szCs w:val="20"/>
        </w:rPr>
      </w:pPr>
    </w:p>
    <w:sectPr w:rsidR="001914F3" w:rsidRPr="00E120BD" w:rsidSect="001914F3">
      <w:headerReference w:type="default" r:id="rId53"/>
      <w:pgSz w:w="12240" w:h="15840"/>
      <w:pgMar w:top="1440" w:right="1800" w:bottom="1440" w:left="180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reilam" w:date="2013-05-28T22:21:00Z" w:initials="r">
    <w:p w:rsidR="00EF0039" w:rsidRDefault="00EF0039">
      <w:pPr>
        <w:pStyle w:val="CommentText"/>
      </w:pPr>
      <w:r>
        <w:rPr>
          <w:rStyle w:val="CommentReference"/>
        </w:rPr>
        <w:annotationRef/>
      </w:r>
      <w:r>
        <w:t>I would just do NGLA homepage</w:t>
      </w:r>
    </w:p>
    <w:p w:rsidR="00EF0039" w:rsidRDefault="00EF0039">
      <w:pPr>
        <w:pStyle w:val="CommentText"/>
      </w:pPr>
    </w:p>
    <w:p w:rsidR="00EF0039" w:rsidRDefault="00EF0039">
      <w:pPr>
        <w:pStyle w:val="CommentText"/>
      </w:pPr>
      <w:r>
        <w:t xml:space="preserve">Link to </w:t>
      </w:r>
      <w:r w:rsidRPr="004014D3">
        <w:t>http://researchnetwork.pearson.com/nextgen-learning-and-assessment</w:t>
      </w:r>
    </w:p>
  </w:comment>
  <w:comment w:id="8" w:author="Ashley Peterson-DeLuca," w:date="2013-05-28T22:50:00Z" w:initials="AP">
    <w:p w:rsidR="00EF0039" w:rsidRDefault="00EF0039">
      <w:pPr>
        <w:pStyle w:val="CommentText"/>
      </w:pPr>
      <w:r>
        <w:rPr>
          <w:rStyle w:val="CommentReference"/>
        </w:rPr>
        <w:annotationRef/>
      </w:r>
      <w:r>
        <w:t xml:space="preserve">Michael: </w:t>
      </w:r>
    </w:p>
    <w:p w:rsidR="00EF0039" w:rsidRDefault="00EF0039">
      <w:pPr>
        <w:pStyle w:val="CommentText"/>
      </w:pPr>
    </w:p>
    <w:p w:rsidR="00EF0039" w:rsidRDefault="00EF0039">
      <w:pPr>
        <w:pStyle w:val="CommentText"/>
      </w:pPr>
      <w:r>
        <w:t>All references should be formatted like this (books/journals italicized; all but first line indented).</w:t>
      </w:r>
    </w:p>
    <w:p w:rsidR="00EF0039" w:rsidRDefault="00EF0039">
      <w:pPr>
        <w:pStyle w:val="CommentText"/>
      </w:pPr>
    </w:p>
    <w:p w:rsidR="00EF0039" w:rsidRDefault="00EF0039">
      <w:pPr>
        <w:pStyle w:val="CommentText"/>
      </w:pPr>
      <w:r>
        <w:t>This is the only formatting you cannot override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0039" w:rsidRDefault="00EF0039" w:rsidP="00880952">
      <w:r>
        <w:separator/>
      </w:r>
    </w:p>
  </w:endnote>
  <w:endnote w:type="continuationSeparator" w:id="0">
    <w:p w:rsidR="00EF0039" w:rsidRDefault="00EF0039" w:rsidP="00880952">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0039" w:rsidRDefault="00EF0039" w:rsidP="00880952">
      <w:r>
        <w:separator/>
      </w:r>
    </w:p>
  </w:footnote>
  <w:footnote w:type="continuationSeparator" w:id="0">
    <w:p w:rsidR="00EF0039" w:rsidRDefault="00EF0039" w:rsidP="00880952">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27589"/>
      <w:docPartObj>
        <w:docPartGallery w:val="Page Numbers (Top of Page)"/>
        <w:docPartUnique/>
      </w:docPartObj>
    </w:sdtPr>
    <w:sdtContent>
      <w:p w:rsidR="00EF0039" w:rsidRDefault="008855B2">
        <w:pPr>
          <w:pStyle w:val="Header"/>
          <w:jc w:val="right"/>
        </w:pPr>
        <w:fldSimple w:instr=" PAGE   \* MERGEFORMAT ">
          <w:r w:rsidR="005E22B9">
            <w:rPr>
              <w:noProof/>
            </w:rPr>
            <w:t>39</w:t>
          </w:r>
        </w:fldSimple>
      </w:p>
    </w:sdtContent>
  </w:sdt>
  <w:p w:rsidR="00EF0039" w:rsidRDefault="00EF0039">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C24EB"/>
    <w:multiLevelType w:val="multilevel"/>
    <w:tmpl w:val="66A0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C16E7A"/>
    <w:multiLevelType w:val="hybridMultilevel"/>
    <w:tmpl w:val="FF6ED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C856D3"/>
    <w:multiLevelType w:val="multilevel"/>
    <w:tmpl w:val="66A0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9F208B"/>
    <w:multiLevelType w:val="hybridMultilevel"/>
    <w:tmpl w:val="73BC5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346625"/>
    <w:multiLevelType w:val="hybridMultilevel"/>
    <w:tmpl w:val="A7BE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7F2480"/>
    <w:multiLevelType w:val="multilevel"/>
    <w:tmpl w:val="66A0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8430E5"/>
    <w:multiLevelType w:val="hybridMultilevel"/>
    <w:tmpl w:val="D96C7D6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10FD7E3E"/>
    <w:multiLevelType w:val="multilevel"/>
    <w:tmpl w:val="66A0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4F1310"/>
    <w:multiLevelType w:val="hybridMultilevel"/>
    <w:tmpl w:val="E88AB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8E56F2"/>
    <w:multiLevelType w:val="hybridMultilevel"/>
    <w:tmpl w:val="81CE2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85EC2"/>
    <w:multiLevelType w:val="hybridMultilevel"/>
    <w:tmpl w:val="0D12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A86D6C"/>
    <w:multiLevelType w:val="hybridMultilevel"/>
    <w:tmpl w:val="21C01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7B0176"/>
    <w:multiLevelType w:val="hybridMultilevel"/>
    <w:tmpl w:val="6D6E8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1644CC8"/>
    <w:multiLevelType w:val="hybridMultilevel"/>
    <w:tmpl w:val="952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695B22"/>
    <w:multiLevelType w:val="multilevel"/>
    <w:tmpl w:val="66A0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8745902"/>
    <w:multiLevelType w:val="hybridMultilevel"/>
    <w:tmpl w:val="CE3C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CE1BEC"/>
    <w:multiLevelType w:val="hybridMultilevel"/>
    <w:tmpl w:val="B1E2A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A96D32"/>
    <w:multiLevelType w:val="multilevel"/>
    <w:tmpl w:val="66A0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0632A68"/>
    <w:multiLevelType w:val="hybridMultilevel"/>
    <w:tmpl w:val="2624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952ECE"/>
    <w:multiLevelType w:val="hybridMultilevel"/>
    <w:tmpl w:val="A440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3A482F"/>
    <w:multiLevelType w:val="hybridMultilevel"/>
    <w:tmpl w:val="D834E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BA67A9"/>
    <w:multiLevelType w:val="hybridMultilevel"/>
    <w:tmpl w:val="F1E0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837203"/>
    <w:multiLevelType w:val="hybridMultilevel"/>
    <w:tmpl w:val="6C1C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0F35A8"/>
    <w:multiLevelType w:val="hybridMultilevel"/>
    <w:tmpl w:val="4476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D61B9A"/>
    <w:multiLevelType w:val="hybridMultilevel"/>
    <w:tmpl w:val="4B44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B135A3"/>
    <w:multiLevelType w:val="hybridMultilevel"/>
    <w:tmpl w:val="C194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D060A0"/>
    <w:multiLevelType w:val="multilevel"/>
    <w:tmpl w:val="66A0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2EE7159"/>
    <w:multiLevelType w:val="hybridMultilevel"/>
    <w:tmpl w:val="8252F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4E37140"/>
    <w:multiLevelType w:val="multilevel"/>
    <w:tmpl w:val="66A0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79A1D35"/>
    <w:multiLevelType w:val="hybridMultilevel"/>
    <w:tmpl w:val="457C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773FB7"/>
    <w:multiLevelType w:val="multilevel"/>
    <w:tmpl w:val="66A0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F357573"/>
    <w:multiLevelType w:val="hybridMultilevel"/>
    <w:tmpl w:val="35463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6"/>
  </w:num>
  <w:num w:numId="4">
    <w:abstractNumId w:val="13"/>
  </w:num>
  <w:num w:numId="5">
    <w:abstractNumId w:val="5"/>
  </w:num>
  <w:num w:numId="6">
    <w:abstractNumId w:val="2"/>
  </w:num>
  <w:num w:numId="7">
    <w:abstractNumId w:val="1"/>
  </w:num>
  <w:num w:numId="8">
    <w:abstractNumId w:val="8"/>
  </w:num>
  <w:num w:numId="9">
    <w:abstractNumId w:val="9"/>
  </w:num>
  <w:num w:numId="10">
    <w:abstractNumId w:val="7"/>
  </w:num>
  <w:num w:numId="11">
    <w:abstractNumId w:val="17"/>
  </w:num>
  <w:num w:numId="12">
    <w:abstractNumId w:val="20"/>
  </w:num>
  <w:num w:numId="13">
    <w:abstractNumId w:val="14"/>
  </w:num>
  <w:num w:numId="14">
    <w:abstractNumId w:val="27"/>
  </w:num>
  <w:num w:numId="15">
    <w:abstractNumId w:val="30"/>
  </w:num>
  <w:num w:numId="16">
    <w:abstractNumId w:val="12"/>
  </w:num>
  <w:num w:numId="17">
    <w:abstractNumId w:val="19"/>
  </w:num>
  <w:num w:numId="18">
    <w:abstractNumId w:val="28"/>
  </w:num>
  <w:num w:numId="19">
    <w:abstractNumId w:val="0"/>
  </w:num>
  <w:num w:numId="20">
    <w:abstractNumId w:val="26"/>
  </w:num>
  <w:num w:numId="21">
    <w:abstractNumId w:val="31"/>
  </w:num>
  <w:num w:numId="22">
    <w:abstractNumId w:val="3"/>
  </w:num>
  <w:num w:numId="23">
    <w:abstractNumId w:val="25"/>
  </w:num>
  <w:num w:numId="24">
    <w:abstractNumId w:val="29"/>
  </w:num>
  <w:num w:numId="25">
    <w:abstractNumId w:val="11"/>
  </w:num>
  <w:num w:numId="26">
    <w:abstractNumId w:val="15"/>
  </w:num>
  <w:num w:numId="27">
    <w:abstractNumId w:val="4"/>
  </w:num>
  <w:num w:numId="28">
    <w:abstractNumId w:val="18"/>
  </w:num>
  <w:num w:numId="29">
    <w:abstractNumId w:val="21"/>
  </w:num>
  <w:num w:numId="30">
    <w:abstractNumId w:val="24"/>
  </w:num>
  <w:num w:numId="31">
    <w:abstractNumId w:val="23"/>
  </w:num>
  <w:num w:numId="3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490E0F"/>
    <w:rsid w:val="000578AE"/>
    <w:rsid w:val="00093BE8"/>
    <w:rsid w:val="00097247"/>
    <w:rsid w:val="000B35A0"/>
    <w:rsid w:val="000E7538"/>
    <w:rsid w:val="00104D73"/>
    <w:rsid w:val="00136052"/>
    <w:rsid w:val="001552F7"/>
    <w:rsid w:val="001736A3"/>
    <w:rsid w:val="001914F3"/>
    <w:rsid w:val="001B4851"/>
    <w:rsid w:val="001C125E"/>
    <w:rsid w:val="002413BC"/>
    <w:rsid w:val="0028308B"/>
    <w:rsid w:val="002A12A4"/>
    <w:rsid w:val="002B4C34"/>
    <w:rsid w:val="002C0AE6"/>
    <w:rsid w:val="002D1E0C"/>
    <w:rsid w:val="00372D95"/>
    <w:rsid w:val="003E5E91"/>
    <w:rsid w:val="004014D3"/>
    <w:rsid w:val="004027CB"/>
    <w:rsid w:val="00426912"/>
    <w:rsid w:val="00432CF8"/>
    <w:rsid w:val="00465824"/>
    <w:rsid w:val="00490E0F"/>
    <w:rsid w:val="004A6531"/>
    <w:rsid w:val="004F6938"/>
    <w:rsid w:val="005863B8"/>
    <w:rsid w:val="005D3E87"/>
    <w:rsid w:val="005E13ED"/>
    <w:rsid w:val="005E22B9"/>
    <w:rsid w:val="005F2CE6"/>
    <w:rsid w:val="006130A6"/>
    <w:rsid w:val="0069106E"/>
    <w:rsid w:val="006D5059"/>
    <w:rsid w:val="007B642D"/>
    <w:rsid w:val="007C565D"/>
    <w:rsid w:val="007E7A73"/>
    <w:rsid w:val="008446F5"/>
    <w:rsid w:val="008479E3"/>
    <w:rsid w:val="0085127D"/>
    <w:rsid w:val="00880952"/>
    <w:rsid w:val="008855B2"/>
    <w:rsid w:val="00893EC6"/>
    <w:rsid w:val="008B4BEC"/>
    <w:rsid w:val="008F445A"/>
    <w:rsid w:val="009A02BD"/>
    <w:rsid w:val="009D1F4E"/>
    <w:rsid w:val="00A07477"/>
    <w:rsid w:val="00A213E8"/>
    <w:rsid w:val="00A56F55"/>
    <w:rsid w:val="00AF072D"/>
    <w:rsid w:val="00B17606"/>
    <w:rsid w:val="00B47935"/>
    <w:rsid w:val="00B606CF"/>
    <w:rsid w:val="00B61798"/>
    <w:rsid w:val="00B9247B"/>
    <w:rsid w:val="00BA16B0"/>
    <w:rsid w:val="00BA1C86"/>
    <w:rsid w:val="00BB40DA"/>
    <w:rsid w:val="00BF2072"/>
    <w:rsid w:val="00C04B7E"/>
    <w:rsid w:val="00C10691"/>
    <w:rsid w:val="00C6493D"/>
    <w:rsid w:val="00C649AA"/>
    <w:rsid w:val="00C90FC2"/>
    <w:rsid w:val="00C93307"/>
    <w:rsid w:val="00CE0D5F"/>
    <w:rsid w:val="00CE37D6"/>
    <w:rsid w:val="00D05D33"/>
    <w:rsid w:val="00D767C2"/>
    <w:rsid w:val="00D7767B"/>
    <w:rsid w:val="00E01D26"/>
    <w:rsid w:val="00E120BD"/>
    <w:rsid w:val="00E70A9B"/>
    <w:rsid w:val="00EE6BF0"/>
    <w:rsid w:val="00EF0039"/>
    <w:rsid w:val="00F0508A"/>
    <w:rsid w:val="00F265F1"/>
    <w:rsid w:val="00F770A7"/>
    <w:rsid w:val="00FC09F1"/>
    <w:rsid w:val="00FD56EC"/>
    <w:rsid w:val="00FF25CB"/>
  </w:rsids>
  <m:mathPr>
    <m:mathFont m:val="inherit"/>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B46F1"/>
  </w:style>
  <w:style w:type="paragraph" w:styleId="Heading1">
    <w:name w:val="heading 1"/>
    <w:basedOn w:val="Normal"/>
    <w:next w:val="Normal"/>
    <w:link w:val="Heading1Char"/>
    <w:rsid w:val="00432C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A074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30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490E0F"/>
    <w:pPr>
      <w:tabs>
        <w:tab w:val="center" w:pos="4320"/>
        <w:tab w:val="right" w:pos="8640"/>
      </w:tabs>
    </w:pPr>
  </w:style>
  <w:style w:type="character" w:customStyle="1" w:styleId="HeaderChar">
    <w:name w:val="Header Char"/>
    <w:basedOn w:val="DefaultParagraphFont"/>
    <w:link w:val="Header"/>
    <w:uiPriority w:val="99"/>
    <w:rsid w:val="00490E0F"/>
  </w:style>
  <w:style w:type="paragraph" w:styleId="Footer">
    <w:name w:val="footer"/>
    <w:basedOn w:val="Normal"/>
    <w:link w:val="FooterChar"/>
    <w:uiPriority w:val="99"/>
    <w:semiHidden/>
    <w:unhideWhenUsed/>
    <w:rsid w:val="00490E0F"/>
    <w:pPr>
      <w:tabs>
        <w:tab w:val="center" w:pos="4320"/>
        <w:tab w:val="right" w:pos="8640"/>
      </w:tabs>
    </w:pPr>
  </w:style>
  <w:style w:type="character" w:customStyle="1" w:styleId="FooterChar">
    <w:name w:val="Footer Char"/>
    <w:basedOn w:val="DefaultParagraphFont"/>
    <w:link w:val="Footer"/>
    <w:uiPriority w:val="99"/>
    <w:semiHidden/>
    <w:rsid w:val="00490E0F"/>
  </w:style>
  <w:style w:type="character" w:customStyle="1" w:styleId="Heading3Char">
    <w:name w:val="Heading 3 Char"/>
    <w:basedOn w:val="DefaultParagraphFont"/>
    <w:link w:val="Heading3"/>
    <w:uiPriority w:val="9"/>
    <w:rsid w:val="002830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8308B"/>
    <w:pPr>
      <w:spacing w:after="200" w:line="276" w:lineRule="auto"/>
      <w:ind w:left="720"/>
      <w:contextualSpacing/>
    </w:pPr>
    <w:rPr>
      <w:sz w:val="22"/>
      <w:szCs w:val="22"/>
    </w:rPr>
  </w:style>
  <w:style w:type="paragraph" w:styleId="NormalWeb">
    <w:name w:val="Normal (Web)"/>
    <w:basedOn w:val="Normal"/>
    <w:uiPriority w:val="99"/>
    <w:unhideWhenUsed/>
    <w:rsid w:val="0028308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8308B"/>
  </w:style>
  <w:style w:type="character" w:styleId="Strong">
    <w:name w:val="Strong"/>
    <w:basedOn w:val="DefaultParagraphFont"/>
    <w:uiPriority w:val="22"/>
    <w:qFormat/>
    <w:rsid w:val="0028308B"/>
    <w:rPr>
      <w:b/>
      <w:bCs/>
    </w:rPr>
  </w:style>
  <w:style w:type="character" w:styleId="Hyperlink">
    <w:name w:val="Hyperlink"/>
    <w:basedOn w:val="DefaultParagraphFont"/>
    <w:uiPriority w:val="99"/>
    <w:unhideWhenUsed/>
    <w:rsid w:val="0028308B"/>
    <w:rPr>
      <w:color w:val="0000FF"/>
      <w:u w:val="single"/>
    </w:rPr>
  </w:style>
  <w:style w:type="table" w:styleId="TableGrid">
    <w:name w:val="Table Grid"/>
    <w:basedOn w:val="TableNormal"/>
    <w:rsid w:val="0028308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A0747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432CF8"/>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BF2072"/>
    <w:rPr>
      <w:i/>
    </w:rPr>
  </w:style>
  <w:style w:type="paragraph" w:styleId="DocumentMap">
    <w:name w:val="Document Map"/>
    <w:basedOn w:val="Normal"/>
    <w:link w:val="DocumentMapChar"/>
    <w:rsid w:val="004F6938"/>
    <w:rPr>
      <w:rFonts w:ascii="Lucida Grande" w:hAnsi="Lucida Grande"/>
    </w:rPr>
  </w:style>
  <w:style w:type="character" w:customStyle="1" w:styleId="DocumentMapChar">
    <w:name w:val="Document Map Char"/>
    <w:basedOn w:val="DefaultParagraphFont"/>
    <w:link w:val="DocumentMap"/>
    <w:rsid w:val="004F6938"/>
    <w:rPr>
      <w:rFonts w:ascii="Lucida Grande" w:hAnsi="Lucida Grande"/>
    </w:rPr>
  </w:style>
  <w:style w:type="paragraph" w:customStyle="1" w:styleId="default">
    <w:name w:val="default"/>
    <w:basedOn w:val="Normal"/>
    <w:rsid w:val="00093BE8"/>
    <w:pPr>
      <w:spacing w:beforeLines="1" w:afterLines="1"/>
    </w:pPr>
    <w:rPr>
      <w:rFonts w:ascii="Times" w:hAnsi="Times"/>
      <w:sz w:val="20"/>
      <w:szCs w:val="20"/>
    </w:rPr>
  </w:style>
  <w:style w:type="character" w:styleId="FollowedHyperlink">
    <w:name w:val="FollowedHyperlink"/>
    <w:basedOn w:val="DefaultParagraphFont"/>
    <w:rsid w:val="00D7767B"/>
    <w:rPr>
      <w:color w:val="800080" w:themeColor="followedHyperlink"/>
      <w:u w:val="single"/>
    </w:rPr>
  </w:style>
  <w:style w:type="paragraph" w:styleId="BalloonText">
    <w:name w:val="Balloon Text"/>
    <w:basedOn w:val="Normal"/>
    <w:link w:val="BalloonTextChar"/>
    <w:rsid w:val="00D767C2"/>
    <w:rPr>
      <w:rFonts w:ascii="Tahoma" w:hAnsi="Tahoma" w:cs="Tahoma"/>
      <w:sz w:val="16"/>
      <w:szCs w:val="16"/>
    </w:rPr>
  </w:style>
  <w:style w:type="character" w:customStyle="1" w:styleId="BalloonTextChar">
    <w:name w:val="Balloon Text Char"/>
    <w:basedOn w:val="DefaultParagraphFont"/>
    <w:link w:val="BalloonText"/>
    <w:rsid w:val="00D767C2"/>
    <w:rPr>
      <w:rFonts w:ascii="Tahoma" w:hAnsi="Tahoma" w:cs="Tahoma"/>
      <w:sz w:val="16"/>
      <w:szCs w:val="16"/>
    </w:rPr>
  </w:style>
  <w:style w:type="character" w:styleId="CommentReference">
    <w:name w:val="annotation reference"/>
    <w:basedOn w:val="DefaultParagraphFont"/>
    <w:rsid w:val="00372D95"/>
    <w:rPr>
      <w:sz w:val="16"/>
      <w:szCs w:val="16"/>
    </w:rPr>
  </w:style>
  <w:style w:type="paragraph" w:styleId="CommentText">
    <w:name w:val="annotation text"/>
    <w:basedOn w:val="Normal"/>
    <w:link w:val="CommentTextChar"/>
    <w:rsid w:val="00372D95"/>
    <w:rPr>
      <w:sz w:val="20"/>
      <w:szCs w:val="20"/>
    </w:rPr>
  </w:style>
  <w:style w:type="character" w:customStyle="1" w:styleId="CommentTextChar">
    <w:name w:val="Comment Text Char"/>
    <w:basedOn w:val="DefaultParagraphFont"/>
    <w:link w:val="CommentText"/>
    <w:rsid w:val="00372D95"/>
    <w:rPr>
      <w:sz w:val="20"/>
      <w:szCs w:val="20"/>
    </w:rPr>
  </w:style>
  <w:style w:type="paragraph" w:styleId="CommentSubject">
    <w:name w:val="annotation subject"/>
    <w:basedOn w:val="CommentText"/>
    <w:next w:val="CommentText"/>
    <w:link w:val="CommentSubjectChar"/>
    <w:rsid w:val="00372D95"/>
    <w:rPr>
      <w:b/>
      <w:bCs/>
    </w:rPr>
  </w:style>
  <w:style w:type="character" w:customStyle="1" w:styleId="CommentSubjectChar">
    <w:name w:val="Comment Subject Char"/>
    <w:basedOn w:val="CommentTextChar"/>
    <w:link w:val="CommentSubject"/>
    <w:rsid w:val="00372D95"/>
    <w:rPr>
      <w:b/>
      <w:bCs/>
    </w:rPr>
  </w:style>
</w:styles>
</file>

<file path=word/webSettings.xml><?xml version="1.0" encoding="utf-8"?>
<w:webSettings xmlns:r="http://schemas.openxmlformats.org/officeDocument/2006/relationships" xmlns:w="http://schemas.openxmlformats.org/wordprocessingml/2006/main">
  <w:divs>
    <w:div w:id="233516809">
      <w:bodyDiv w:val="1"/>
      <w:marLeft w:val="0"/>
      <w:marRight w:val="0"/>
      <w:marTop w:val="0"/>
      <w:marBottom w:val="0"/>
      <w:divBdr>
        <w:top w:val="none" w:sz="0" w:space="0" w:color="auto"/>
        <w:left w:val="none" w:sz="0" w:space="0" w:color="auto"/>
        <w:bottom w:val="none" w:sz="0" w:space="0" w:color="auto"/>
        <w:right w:val="none" w:sz="0" w:space="0" w:color="auto"/>
      </w:divBdr>
    </w:div>
    <w:div w:id="319188778">
      <w:bodyDiv w:val="1"/>
      <w:marLeft w:val="0"/>
      <w:marRight w:val="0"/>
      <w:marTop w:val="0"/>
      <w:marBottom w:val="0"/>
      <w:divBdr>
        <w:top w:val="none" w:sz="0" w:space="0" w:color="auto"/>
        <w:left w:val="none" w:sz="0" w:space="0" w:color="auto"/>
        <w:bottom w:val="none" w:sz="0" w:space="0" w:color="auto"/>
        <w:right w:val="none" w:sz="0" w:space="0" w:color="auto"/>
      </w:divBdr>
    </w:div>
    <w:div w:id="391732455">
      <w:bodyDiv w:val="1"/>
      <w:marLeft w:val="0"/>
      <w:marRight w:val="0"/>
      <w:marTop w:val="0"/>
      <w:marBottom w:val="0"/>
      <w:divBdr>
        <w:top w:val="none" w:sz="0" w:space="0" w:color="auto"/>
        <w:left w:val="none" w:sz="0" w:space="0" w:color="auto"/>
        <w:bottom w:val="none" w:sz="0" w:space="0" w:color="auto"/>
        <w:right w:val="none" w:sz="0" w:space="0" w:color="auto"/>
      </w:divBdr>
    </w:div>
    <w:div w:id="773137118">
      <w:bodyDiv w:val="1"/>
      <w:marLeft w:val="0"/>
      <w:marRight w:val="0"/>
      <w:marTop w:val="0"/>
      <w:marBottom w:val="0"/>
      <w:divBdr>
        <w:top w:val="none" w:sz="0" w:space="0" w:color="auto"/>
        <w:left w:val="none" w:sz="0" w:space="0" w:color="auto"/>
        <w:bottom w:val="none" w:sz="0" w:space="0" w:color="auto"/>
        <w:right w:val="none" w:sz="0" w:space="0" w:color="auto"/>
      </w:divBdr>
    </w:div>
    <w:div w:id="953096665">
      <w:bodyDiv w:val="1"/>
      <w:marLeft w:val="0"/>
      <w:marRight w:val="0"/>
      <w:marTop w:val="0"/>
      <w:marBottom w:val="0"/>
      <w:divBdr>
        <w:top w:val="none" w:sz="0" w:space="0" w:color="auto"/>
        <w:left w:val="none" w:sz="0" w:space="0" w:color="auto"/>
        <w:bottom w:val="none" w:sz="0" w:space="0" w:color="auto"/>
        <w:right w:val="none" w:sz="0" w:space="0" w:color="auto"/>
      </w:divBdr>
    </w:div>
    <w:div w:id="1883402777">
      <w:bodyDiv w:val="1"/>
      <w:marLeft w:val="0"/>
      <w:marRight w:val="0"/>
      <w:marTop w:val="0"/>
      <w:marBottom w:val="0"/>
      <w:divBdr>
        <w:top w:val="none" w:sz="0" w:space="0" w:color="auto"/>
        <w:left w:val="none" w:sz="0" w:space="0" w:color="auto"/>
        <w:bottom w:val="none" w:sz="0" w:space="0" w:color="auto"/>
        <w:right w:val="none" w:sz="0" w:space="0" w:color="auto"/>
      </w:divBdr>
    </w:div>
    <w:div w:id="1884247985">
      <w:bodyDiv w:val="1"/>
      <w:marLeft w:val="0"/>
      <w:marRight w:val="0"/>
      <w:marTop w:val="0"/>
      <w:marBottom w:val="0"/>
      <w:divBdr>
        <w:top w:val="none" w:sz="0" w:space="0" w:color="auto"/>
        <w:left w:val="none" w:sz="0" w:space="0" w:color="auto"/>
        <w:bottom w:val="none" w:sz="0" w:space="0" w:color="auto"/>
        <w:right w:val="none" w:sz="0" w:space="0" w:color="auto"/>
      </w:divBdr>
    </w:div>
    <w:div w:id="2066097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smarterbalanced.org/" TargetMode="External"/><Relationship Id="rId14" Type="http://schemas.openxmlformats.org/officeDocument/2006/relationships/hyperlink" Target="https://test.testnav.com/refqc/testnav-7.5.12.58/epatLogin.jsp?testnavTestId=cssmini&amp;testnavFormId=cssmini" TargetMode="External"/><Relationship Id="rId15" Type="http://schemas.openxmlformats.org/officeDocument/2006/relationships/hyperlink" Target="http://www.pearsononlinetesting.com/TestNav/7/requirements_testnav_7_5_10.html" TargetMode="External"/><Relationship Id="rId16" Type="http://schemas.openxmlformats.org/officeDocument/2006/relationships/hyperlink" Target="https://neo.pearson.com/docs/DOC-208654" TargetMode="External"/><Relationship Id="rId17" Type="http://schemas.openxmlformats.org/officeDocument/2006/relationships/hyperlink" Target="http://nces.ed.gov/nationsreportcard/" TargetMode="External"/><Relationship Id="rId18" Type="http://schemas.openxmlformats.org/officeDocument/2006/relationships/hyperlink" Target="http://nces.ed.gov/nationsreportcard/itmrlsx/search.aspx?subject=writing" TargetMode="External"/><Relationship Id="rId19" Type="http://schemas.openxmlformats.org/officeDocument/2006/relationships/hyperlink" Target="http://www.nagb.org/content/nagb/assets/documents/publications/frameworks/writing-2011.pdf" TargetMode="External"/><Relationship Id="rId50" Type="http://schemas.openxmlformats.org/officeDocument/2006/relationships/hyperlink" Target="http://www.dd.ucar.edu/" TargetMode="External"/><Relationship Id="rId51" Type="http://schemas.openxmlformats.org/officeDocument/2006/relationships/hyperlink" Target="http://archive.org/details/SavePatch" TargetMode="External"/><Relationship Id="rId52" Type="http://schemas.openxmlformats.org/officeDocument/2006/relationships/hyperlink" Target="http://archive.org/details/SavePatch" TargetMode="External"/><Relationship Id="rId53" Type="http://schemas.openxmlformats.org/officeDocument/2006/relationships/header" Target="header1.xm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www.swpp.org/wmcertification.html" TargetMode="External"/><Relationship Id="rId41" Type="http://schemas.openxmlformats.org/officeDocument/2006/relationships/hyperlink" Target="http://nbpts.org/for_candidates/the_portfolio?ID=3&amp;x=19&amp;y=8" TargetMode="External"/><Relationship Id="rId42" Type="http://schemas.openxmlformats.org/officeDocument/2006/relationships/hyperlink" Target="http://nbpts.org/" TargetMode="External"/><Relationship Id="rId43" Type="http://schemas.openxmlformats.org/officeDocument/2006/relationships/hyperlink" Target="http://www.collegeboard.com/student/testing/ap/sub_studioart.html?studioart" TargetMode="External"/><Relationship Id="rId44" Type="http://schemas.openxmlformats.org/officeDocument/2006/relationships/hyperlink" Target="http://www.collegeboard.com/student/testing/ap/about.html" TargetMode="External"/><Relationship Id="rId45" Type="http://schemas.openxmlformats.org/officeDocument/2006/relationships/hyperlink" Target="http://atlantisremixed.org/" TargetMode="External"/><Relationship Id="rId46" Type="http://schemas.openxmlformats.org/officeDocument/2006/relationships/hyperlink" Target="http://atlantisremixed.org/" TargetMode="External"/><Relationship Id="rId47" Type="http://schemas.openxmlformats.org/officeDocument/2006/relationships/hyperlink" Target="http://muve.gse.harvard.edu/rivercityproject/view/rc_views_interface.htm" TargetMode="External"/><Relationship Id="rId48" Type="http://schemas.openxmlformats.org/officeDocument/2006/relationships/hyperlink" Target="http://muve.gse.harvard.edu/rivercityproject/view/rc_views_interface.htm" TargetMode="External"/><Relationship Id="rId49" Type="http://schemas.openxmlformats.org/officeDocument/2006/relationships/hyperlink" Target="http://www.dd.ucar.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esearchnetwork.pearson.com/nextgen-learning-and-assessment" TargetMode="External"/><Relationship Id="rId9" Type="http://schemas.openxmlformats.org/officeDocument/2006/relationships/comments" Target="comments.xml"/><Relationship Id="rId30" Type="http://schemas.openxmlformats.org/officeDocument/2006/relationships/hyperlink" Target="http://www.stanford.edu/dept/SUSE/SEAL/" TargetMode="External"/><Relationship Id="rId31" Type="http://schemas.openxmlformats.org/officeDocument/2006/relationships/hyperlink" Target="http://www.stanford.edu/dept/SUSE/SEAL/" TargetMode="External"/><Relationship Id="rId32" Type="http://schemas.openxmlformats.org/officeDocument/2006/relationships/hyperlink" Target="http://www.bie.org/research/study/summary_of_research_on_project_based_learning" TargetMode="External"/><Relationship Id="rId33" Type="http://schemas.openxmlformats.org/officeDocument/2006/relationships/hyperlink" Target="http://www.birds.cornell.edu/birdsleuth" TargetMode="External"/><Relationship Id="rId34" Type="http://schemas.openxmlformats.org/officeDocument/2006/relationships/hyperlink" Target="http://www.birds.cornell.edu/birdsleuth" TargetMode="External"/><Relationship Id="rId35" Type="http://schemas.openxmlformats.org/officeDocument/2006/relationships/hyperlink" Target="http://www.bie.org/videos/video/learning_to_act_as_women_and_men" TargetMode="External"/><Relationship Id="rId36" Type="http://schemas.openxmlformats.org/officeDocument/2006/relationships/hyperlink" Target="http://www.bie.org/videos/video/learning_to_act_as_women_and_men" TargetMode="External"/><Relationship Id="rId37" Type="http://schemas.openxmlformats.org/officeDocument/2006/relationships/hyperlink" Target="http://www.pbs.org/theblues/classroom.html" TargetMode="External"/><Relationship Id="rId38" Type="http://schemas.openxmlformats.org/officeDocument/2006/relationships/hyperlink" Target="http://www.pbs.org/theblues/classroom.html" TargetMode="External"/><Relationship Id="rId39" Type="http://schemas.openxmlformats.org/officeDocument/2006/relationships/hyperlink" Target="http://www.swpp.org/wmcertification.html" TargetMode="External"/><Relationship Id="rId20" Type="http://schemas.openxmlformats.org/officeDocument/2006/relationships/hyperlink" Target="http://ok.gov/sde/accountability-assessments" TargetMode="External"/><Relationship Id="rId21" Type="http://schemas.openxmlformats.org/officeDocument/2006/relationships/hyperlink" Target="http://ok.gov/sde/sites/ok.gov.sde/files/Gr5_Narrative_Prompt.pdf" TargetMode="External"/><Relationship Id="rId22" Type="http://schemas.openxmlformats.org/officeDocument/2006/relationships/hyperlink" Target="http://ok.gov/sde/sites/ok.gov.sde/files/CCSS_Gr5_Trans_Rubric.pdf" TargetMode="External"/><Relationship Id="rId23" Type="http://schemas.openxmlformats.org/officeDocument/2006/relationships/hyperlink" Target="http://ok.gov/sde/" TargetMode="External"/><Relationship Id="rId24" Type="http://schemas.openxmlformats.org/officeDocument/2006/relationships/hyperlink" Target="http://www.parcconline.org/samples/english-language-artsliteracy/grade-10-elaliteracy" TargetMode="External"/><Relationship Id="rId25" Type="http://schemas.openxmlformats.org/officeDocument/2006/relationships/hyperlink" Target="http://www.parcconline.org/" TargetMode="External"/><Relationship Id="rId26" Type="http://schemas.openxmlformats.org/officeDocument/2006/relationships/hyperlink" Target="http://schools.nyc.gov/NR/rdonlyres/84642811-B9DA-47E5-BC80-92925326B2C9/0/NYCDOE_G2_LiteracySS_WheresHome_Final.pdf" TargetMode="External"/><Relationship Id="rId27" Type="http://schemas.openxmlformats.org/officeDocument/2006/relationships/hyperlink" Target="http://schools.nyc.gov/" TargetMode="External"/><Relationship Id="rId28" Type="http://schemas.openxmlformats.org/officeDocument/2006/relationships/hyperlink" Target="http://www.vetassess.com.au/take_a_test/plumbing.cfm" TargetMode="External"/><Relationship Id="rId29" Type="http://schemas.openxmlformats.org/officeDocument/2006/relationships/hyperlink" Target="http://www.vetassess.com.au/" TargetMode="External"/><Relationship Id="rId10" Type="http://schemas.openxmlformats.org/officeDocument/2006/relationships/hyperlink" Target="https://neo.pearson.com/docs/DOC-197128" TargetMode="External"/><Relationship Id="rId11" Type="http://schemas.openxmlformats.org/officeDocument/2006/relationships/hyperlink" Target="https://neo.pearson.com/docs/DOC-172914" TargetMode="External"/><Relationship Id="rId12" Type="http://schemas.openxmlformats.org/officeDocument/2006/relationships/hyperlink" Target="http://sampleitems.smarterbalanced.org/itempreview/sbac/EL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A81E7-0CD0-7444-A6D3-317005B97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39</Pages>
  <Words>13290</Words>
  <Characters>75755</Characters>
  <Application>Microsoft Macintosh Word</Application>
  <DocSecurity>0</DocSecurity>
  <Lines>631</Lines>
  <Paragraphs>151</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93032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Peterson</dc:creator>
  <cp:lastModifiedBy>Ashley Peterson-DeLuca,</cp:lastModifiedBy>
  <cp:revision>4</cp:revision>
  <cp:lastPrinted>2013-05-16T20:28:00Z</cp:lastPrinted>
  <dcterms:created xsi:type="dcterms:W3CDTF">2013-05-29T03:19:00Z</dcterms:created>
  <dcterms:modified xsi:type="dcterms:W3CDTF">2013-05-31T04:54:00Z</dcterms:modified>
</cp:coreProperties>
</file>